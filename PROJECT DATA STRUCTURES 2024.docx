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rPr>
        <w:id w:val="1219784821"/>
        <w:docPartObj>
          <w:docPartGallery w:val="Cover Pages"/>
          <w:docPartUnique/>
        </w:docPartObj>
      </w:sdtPr>
      <w:sdtEndPr>
        <w:rPr>
          <w:noProof/>
        </w:rPr>
      </w:sdtEndPr>
      <w:sdtContent>
        <w:p w14:paraId="4CE0CC72" w14:textId="35F08C5D" w:rsidR="00F13169" w:rsidRDefault="00370B3A">
          <w:pPr>
            <w:pStyle w:val="NoSpacing"/>
          </w:pPr>
          <w:r>
            <w:rPr>
              <w:noProof/>
            </w:rPr>
            <mc:AlternateContent>
              <mc:Choice Requires="wpg">
                <w:drawing>
                  <wp:anchor distT="0" distB="0" distL="114300" distR="114300" simplePos="0" relativeHeight="251659264" behindDoc="1" locked="0" layoutInCell="1" allowOverlap="1" wp14:anchorId="1ED66E57" wp14:editId="30E8F47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551953" cy="9551670"/>
                    <wp:effectExtent l="0" t="0" r="6985" b="7620"/>
                    <wp:wrapNone/>
                    <wp:docPr id="35476113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1953" cy="9551670"/>
                              <a:chOff x="0" y="0"/>
                              <a:chExt cx="2193918" cy="9125712"/>
                            </a:xfrm>
                          </wpg:grpSpPr>
                          <wps:wsp>
                            <wps:cNvPr id="2031752198" name="Rectangle 3"/>
                            <wps:cNvSpPr>
                              <a:spLocks noChangeArrowheads="1"/>
                            </wps:cNvSpPr>
                            <wps:spPr bwMode="auto">
                              <a:xfrm>
                                <a:off x="0" y="0"/>
                                <a:ext cx="194535" cy="9125712"/>
                              </a:xfrm>
                              <a:prstGeom prst="rect">
                                <a:avLst/>
                              </a:prstGeom>
                              <a:solidFill>
                                <a:schemeClr val="tx2">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572365667" name="Pentagon 4"/>
                            <wps:cNvSpPr>
                              <a:spLocks noChangeArrowheads="1"/>
                            </wps:cNvSpPr>
                            <wps:spPr bwMode="auto">
                              <a:xfrm>
                                <a:off x="0" y="1473166"/>
                                <a:ext cx="2193918" cy="545739"/>
                              </a:xfrm>
                              <a:prstGeom prst="homePlate">
                                <a:avLst>
                                  <a:gd name="adj" fmla="val 50004"/>
                                </a:avLst>
                              </a:prstGeom>
                              <a:solidFill>
                                <a:schemeClr val="accent1">
                                  <a:lumMod val="100000"/>
                                  <a:lumOff val="0"/>
                                </a:schemeClr>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03ADD3CB" w14:textId="0CA50F8F" w:rsidR="00F13169" w:rsidRDefault="00F67E34">
                                  <w:pPr>
                                    <w:pStyle w:val="NoSpacing"/>
                                    <w:jc w:val="right"/>
                                    <w:rPr>
                                      <w:color w:val="FFFFFF" w:themeColor="background1"/>
                                      <w:sz w:val="28"/>
                                      <w:szCs w:val="28"/>
                                    </w:rPr>
                                  </w:pPr>
                                  <w:r>
                                    <w:rPr>
                                      <w:color w:val="FFFFFF" w:themeColor="background1"/>
                                      <w:sz w:val="28"/>
                                      <w:szCs w:val="28"/>
                                    </w:rPr>
                                    <w:t>2024</w:t>
                                  </w:r>
                                </w:p>
                              </w:txbxContent>
                            </wps:txbx>
                            <wps:bodyPr rot="0" vert="horz" wrap="square" lIns="91440" tIns="0" rIns="182880" bIns="0" anchor="ctr" anchorCtr="0" upright="1">
                              <a:noAutofit/>
                            </wps:bodyPr>
                          </wps:wsp>
                          <wpg:grpSp>
                            <wpg:cNvPr id="1323359554" name="Group 5"/>
                            <wpg:cNvGrpSpPr>
                              <a:grpSpLocks/>
                            </wpg:cNvGrpSpPr>
                            <wpg:grpSpPr bwMode="auto">
                              <a:xfrm>
                                <a:off x="76200" y="4210050"/>
                                <a:ext cx="2057400" cy="4910328"/>
                                <a:chOff x="80645" y="4211812"/>
                                <a:chExt cx="1306273" cy="3121026"/>
                              </a:xfrm>
                            </wpg:grpSpPr>
                            <wpg:grpSp>
                              <wpg:cNvPr id="1512226525" name="Group 6"/>
                              <wpg:cNvGrpSpPr>
                                <a:grpSpLocks noChangeAspect="1"/>
                              </wpg:cNvGrpSpPr>
                              <wpg:grpSpPr bwMode="auto">
                                <a:xfrm>
                                  <a:off x="141062" y="4211812"/>
                                  <a:ext cx="1047750" cy="3121026"/>
                                  <a:chOff x="141062" y="4211812"/>
                                  <a:chExt cx="1047750" cy="3121026"/>
                                </a:xfrm>
                              </wpg:grpSpPr>
                              <wps:wsp>
                                <wps:cNvPr id="1070320321" name="Freeform 20"/>
                                <wps:cNvSpPr>
                                  <a:spLocks/>
                                </wps:cNvSpPr>
                                <wps:spPr bwMode="auto">
                                  <a:xfrm>
                                    <a:off x="369662" y="6216825"/>
                                    <a:ext cx="193675" cy="698500"/>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690300087" name="Freeform 21"/>
                                <wps:cNvSpPr>
                                  <a:spLocks/>
                                </wps:cNvSpPr>
                                <wps:spPr bwMode="auto">
                                  <a:xfrm>
                                    <a:off x="572862" y="6905800"/>
                                    <a:ext cx="184150" cy="427038"/>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19702058" name="Freeform 22"/>
                                <wps:cNvSpPr>
                                  <a:spLocks/>
                                </wps:cNvSpPr>
                                <wps:spPr bwMode="auto">
                                  <a:xfrm>
                                    <a:off x="141062" y="4211812"/>
                                    <a:ext cx="222250" cy="2019300"/>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263609859" name="Freeform 23"/>
                                <wps:cNvSpPr>
                                  <a:spLocks/>
                                </wps:cNvSpPr>
                                <wps:spPr bwMode="auto">
                                  <a:xfrm>
                                    <a:off x="341087" y="4861100"/>
                                    <a:ext cx="71438" cy="1355725"/>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402736882" name="Freeform 24"/>
                                <wps:cNvSpPr>
                                  <a:spLocks/>
                                </wps:cNvSpPr>
                                <wps:spPr bwMode="auto">
                                  <a:xfrm>
                                    <a:off x="363312" y="6231112"/>
                                    <a:ext cx="244475" cy="998538"/>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273272634" name="Freeform 25"/>
                                <wps:cNvSpPr>
                                  <a:spLocks/>
                                </wps:cNvSpPr>
                                <wps:spPr bwMode="auto">
                                  <a:xfrm>
                                    <a:off x="620487" y="7223300"/>
                                    <a:ext cx="52388" cy="109538"/>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703633332" name="Freeform 26"/>
                                <wps:cNvSpPr>
                                  <a:spLocks/>
                                </wps:cNvSpPr>
                                <wps:spPr bwMode="auto">
                                  <a:xfrm>
                                    <a:off x="355374" y="6153325"/>
                                    <a:ext cx="23813" cy="147638"/>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763589447" name="Freeform 27"/>
                                <wps:cNvSpPr>
                                  <a:spLocks/>
                                </wps:cNvSpPr>
                                <wps:spPr bwMode="auto">
                                  <a:xfrm>
                                    <a:off x="563337" y="5689775"/>
                                    <a:ext cx="625475" cy="1216025"/>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224903395" name="Freeform 28"/>
                                <wps:cNvSpPr>
                                  <a:spLocks/>
                                </wps:cNvSpPr>
                                <wps:spPr bwMode="auto">
                                  <a:xfrm>
                                    <a:off x="563337" y="6915325"/>
                                    <a:ext cx="57150" cy="307975"/>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1134469740" name="Freeform 29"/>
                                <wps:cNvSpPr>
                                  <a:spLocks/>
                                </wps:cNvSpPr>
                                <wps:spPr bwMode="auto">
                                  <a:xfrm>
                                    <a:off x="607787" y="7229650"/>
                                    <a:ext cx="49213" cy="103188"/>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667253471" name="Freeform 30"/>
                                <wps:cNvSpPr>
                                  <a:spLocks/>
                                </wps:cNvSpPr>
                                <wps:spPr bwMode="auto">
                                  <a:xfrm>
                                    <a:off x="563337" y="6878812"/>
                                    <a:ext cx="11113" cy="66675"/>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s:wsp>
                                <wps:cNvPr id="509006318" name="Freeform 31"/>
                                <wps:cNvSpPr>
                                  <a:spLocks/>
                                </wps:cNvSpPr>
                                <wps:spPr bwMode="auto">
                                  <a:xfrm>
                                    <a:off x="587149" y="7145512"/>
                                    <a:ext cx="71438" cy="187325"/>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prstDash val="solid"/>
                                    <a:round/>
                                    <a:headEnd/>
                                    <a:tailEnd/>
                                  </a:ln>
                                </wps:spPr>
                                <wps:bodyPr rot="0" vert="horz" wrap="square" lIns="91440" tIns="45720" rIns="91440" bIns="45720" anchor="t" anchorCtr="0" upright="1">
                                  <a:noAutofit/>
                                </wps:bodyPr>
                              </wps:wsp>
                            </wpg:grpSp>
                            <wpg:grpSp>
                              <wpg:cNvPr id="660648085" name="Group 7"/>
                              <wpg:cNvGrpSpPr>
                                <a:grpSpLocks noChangeAspect="1"/>
                              </wpg:cNvGrpSpPr>
                              <wpg:grpSpPr bwMode="auto">
                                <a:xfrm>
                                  <a:off x="80645" y="4826972"/>
                                  <a:ext cx="1306273" cy="2505863"/>
                                  <a:chOff x="80645" y="4649964"/>
                                  <a:chExt cx="874712" cy="1677988"/>
                                </a:xfrm>
                              </wpg:grpSpPr>
                              <wps:wsp>
                                <wps:cNvPr id="828048645" name="Freeform 8"/>
                                <wps:cNvSpPr>
                                  <a:spLocks/>
                                </wps:cNvSpPr>
                                <wps:spPr bwMode="auto">
                                  <a:xfrm>
                                    <a:off x="118745" y="5189714"/>
                                    <a:ext cx="198438" cy="714375"/>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702516946" name="Freeform 9"/>
                                <wps:cNvSpPr>
                                  <a:spLocks/>
                                </wps:cNvSpPr>
                                <wps:spPr bwMode="auto">
                                  <a:xfrm>
                                    <a:off x="328295" y="5891389"/>
                                    <a:ext cx="187325" cy="436563"/>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016157752" name="Freeform 10"/>
                                <wps:cNvSpPr>
                                  <a:spLocks/>
                                </wps:cNvSpPr>
                                <wps:spPr bwMode="auto">
                                  <a:xfrm>
                                    <a:off x="80645" y="5010327"/>
                                    <a:ext cx="31750" cy="192088"/>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283129579" name="Freeform 12"/>
                                <wps:cNvSpPr>
                                  <a:spLocks/>
                                </wps:cNvSpPr>
                                <wps:spPr bwMode="auto">
                                  <a:xfrm>
                                    <a:off x="112395" y="5202414"/>
                                    <a:ext cx="250825" cy="1020763"/>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454600326" name="Freeform 13"/>
                                <wps:cNvSpPr>
                                  <a:spLocks/>
                                </wps:cNvSpPr>
                                <wps:spPr bwMode="auto">
                                  <a:xfrm>
                                    <a:off x="375920" y="6215239"/>
                                    <a:ext cx="52388" cy="112713"/>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94291281" name="Freeform 14"/>
                                <wps:cNvSpPr>
                                  <a:spLocks/>
                                </wps:cNvSpPr>
                                <wps:spPr bwMode="auto">
                                  <a:xfrm>
                                    <a:off x="106045" y="5124627"/>
                                    <a:ext cx="23813" cy="150813"/>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779074418" name="Freeform 15"/>
                                <wps:cNvSpPr>
                                  <a:spLocks/>
                                </wps:cNvSpPr>
                                <wps:spPr bwMode="auto">
                                  <a:xfrm>
                                    <a:off x="317182" y="4649964"/>
                                    <a:ext cx="638175" cy="1241425"/>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800902235" name="Freeform 16"/>
                                <wps:cNvSpPr>
                                  <a:spLocks/>
                                </wps:cNvSpPr>
                                <wps:spPr bwMode="auto">
                                  <a:xfrm>
                                    <a:off x="317182" y="5904089"/>
                                    <a:ext cx="58738" cy="311150"/>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306001956" name="Freeform 17"/>
                                <wps:cNvSpPr>
                                  <a:spLocks/>
                                </wps:cNvSpPr>
                                <wps:spPr bwMode="auto">
                                  <a:xfrm>
                                    <a:off x="363220" y="6223177"/>
                                    <a:ext cx="49213" cy="104775"/>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241748832" name="Freeform 18"/>
                                <wps:cNvSpPr>
                                  <a:spLocks/>
                                </wps:cNvSpPr>
                                <wps:spPr bwMode="auto">
                                  <a:xfrm>
                                    <a:off x="317182" y="5864402"/>
                                    <a:ext cx="11113" cy="68263"/>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s:wsp>
                                <wps:cNvPr id="1080838339" name="Freeform 19"/>
                                <wps:cNvSpPr>
                                  <a:spLocks/>
                                </wps:cNvSpPr>
                                <wps:spPr bwMode="auto">
                                  <a:xfrm>
                                    <a:off x="340995" y="6135864"/>
                                    <a:ext cx="73025" cy="192088"/>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prstDash val="solid"/>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1ED66E57" id="Group 1" o:spid="_x0000_s1026" style="position:absolute;margin-left:0;margin-top:0;width:200.95pt;height:752.1pt;z-index:-251657216;mso-width-percent:330;mso-height-percent:950;mso-left-percent:40;mso-position-horizontal-relative:page;mso-position-vertical:center;mso-position-vertical-relative:page;mso-width-percent:330;mso-height-percent:950;mso-left-percent:40" coordsize="2193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731;width:21939;height:5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" adj="18913" fillcolor="#156082 [3204]" stroked="f" strokeweight="1pt">
                      <v:textbox inset=",0,14.4pt,0">
                        <w:txbxContent>
                          <w:p w14:paraId="03ADD3CB" w14:textId="0CA50F8F" w:rsidR="00F13169" w:rsidRDefault="00F67E34">
                            <w:pPr>
                              <w:pStyle w:val="NoSpacing"/>
                              <w:jc w:val="right"/>
                              <w:rPr>
                                <w:color w:val="FFFFFF" w:themeColor="background1"/>
                                <w:sz w:val="28"/>
                                <w:szCs w:val="28"/>
                              </w:rPr>
                            </w:pPr>
                            <w:r>
                              <w:rPr>
                                <w:color w:val="FFFFFF" w:themeColor="background1"/>
                                <w:sz w:val="28"/>
                                <w:szCs w:val="28"/>
                              </w:rPr>
                              <w:t>2024</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" path="m,l39,152,84,304r38,113l122,440,76,306,39,180,6,53,,xe" fillcolor="#0e2841 [3215]" strokecolor="#0e2841 [3215]" strokeweight="0">
                          <v:path arrowok="t" o:connecttype="custom" o:connectlocs="0,0;98286888,383063750;211693125,766127500;307459063,1050905950;307459063,1108868750;191531875,771167813;98286888,453628125;15120938,133569075;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" path="m,l8,19,37,93r30,74l116,269r-8,l60,169,30,98,1,25,,xe" fillcolor="#0e2841 [3215]" strokecolor="#0e2841 [3215]" strokeweight="0">
                          <v:path arrowok="t" o:connecttype="custom" o:connectlocs="0,0;20161250,47883819;93246575,234375599;168851263,420867380;292338125,677923619;272176875,677923619;151209375,425907699;75604688,246975602;2520950,63004774;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" path="m,l,,1,79r2,80l12,317,23,476,39,634,58,792,83,948r24,138l135,1223r5,49l138,1262,105,1106,77,949,53,792,35,634,20,476,9,317,2,159,,79,,xe" fillcolor="#0e2841 [3215]" strokecolor="#0e2841 [3215]" strokeweight="0">
                          <v:path arrowok="t" o:connecttype="custom" o:connectlocs="0,0;0,0;2520950,199093138;7561263,400705638;30241875,798890325;57964388,1199594375;98286888,1597779063;146169063,1995963750;209173763,2147483646;269657513,2147483646;340221888,2147483646;352821875,2147483646;347781563,2147483646;264617200,2147483646;194052825,2147483646;133569075,1995963750;88206263,1597779063;50403125,1199594375;22682200,798890325;5040313,400705638;0,199093138;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" path="m45,r,l35,66r-9,67l14,267,6,401,3,534,6,669r8,134l18,854r,-3l9,814,8,803,1,669,,534,3,401,12,267,25,132,34,66,45,xe" fillcolor="#0e2841 [3215]" strokecolor="#0e2841 [3215]" strokeweight="0">
                          <v:path arrowok="t" o:connecttype="custom" o:connectlocs="113408619,0;113408619,0;88206880,166330313;65524521,335181575;35282434,672882513;15121043,1010583450;7561315,1345763438;15121043,1685985325;35282434,2023686263;45363130,2147483646;45363130,2144653763;22682359,2051407188;20161391,2023686263;2520968,1685985325;0,1345763438;7561315,1010583450;30242087,672882513;63005141,332660625;85685912,166330313;113408619,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" path="m,l10,44r11,82l34,207r19,86l75,380r25,86l120,521r21,55l152,618r2,11l140,595,115,532,93,468,67,383,47,295,28,207,12,104,,xe" fillcolor="#0e2841 [3215]" strokecolor="#0e2841 [3215]" strokeweight="0">
                          <v:path arrowok="t" o:connecttype="custom" o:connectlocs="0,0;25201563,110886931;52924075,317539847;85685313,521673399;133569075,738406945;189012513,957659855;252015625,1174393401;302418750,1313002857;355342825,1451610727;383063750,1557457342;388104063,1585179869;352821875,1499494513;289818763,1340723796;234375325,1179433716;168851263,965221121;118448138,743447260;70564375,521673399;30241875,262096381;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" path="m,l33,69r-9,l12,35,,xe" fillcolor="#0e2841 [3215]" strokecolor="#0e2841 [3215]" strokeweight="0">
                          <v:path arrowok="t" o:connecttype="custom" o:connectlocs="0,0;83166744,173892369;60484327,173892369;30242164,88206665;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" path="m,l9,37r,3l15,93,5,49,,xe" fillcolor="#0e2841 [3215]" strokecolor="#0e2841 [3215]" strokeweight="0">
                          <v:path arrowok="t" o:connecttype="custom" o:connectlocs="0,0;22682676,93246891;22682676,100806591;37803931,234376119;12601840,12348886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" path="m394,r,l356,38,319,77r-35,40l249,160r-42,58l168,276r-37,63l98,402,69,467,45,535,26,604,14,673,7,746,6,766,,749r1,-5l7,673,21,603,40,533,65,466,94,400r33,-64l164,275r40,-60l248,158r34,-42l318,76,354,37,394,xe" fillcolor="#0e2841 [3215]" strokecolor="#0e2841 [3215]" strokeweight="0">
                          <v:path arrowok="t" o:connecttype="custom" o:connectlocs="992941563,0;992941563,0;897175625,95765938;803930638,194052825;715724375,294859075;627519700,403225000;521673138,549394063;423386250,695563125;330141263,854333763;246975313,1013102813;173891575,1176913763;113407825,1348284388;65524063,1522174375;35282188,1696065950;17641888,1880036563;15120938,1930439688;0,1887597825;2520950,1874996250;17641888,1696065950;52924075,1519655013;100806250,1343244075;163810950,1174392813;236894688,1008062500;320060638,846772500;413305625,693043763;514111875,541834388;624998750,398184688;710684063,292338125;801409688,191531875;892135313,93246575;992941563,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" path="m,l6,16r1,3l11,80r9,52l33,185r3,9l21,161,15,145,5,81,1,41,,xe" fillcolor="#0e2841 [3215]" strokecolor="#0e2841 [3215]" strokeweight="0">
                          <v:path arrowok="t" o:connecttype="custom" o:connectlocs="0,0;15120938,40322500;17641888,47883763;27722513,201612500;50403125,332660625;83165950,466229700;90725625,488910313;52924075,405745950;37803138,365423450;12601575,204133450;2520950,103327200;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" path="m,l31,65r-8,l,xe" fillcolor="#0e2841 [3215]" strokecolor="#0e2841 [3215]" strokeweight="0">
                          <v:path arrowok="t" o:connecttype="custom" o:connectlocs="0,0;78126431,163811744;57964976,163811744;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" path="m,l6,17,7,42,6,39,,23,,xe" fillcolor="#0e2841 [3215]" strokecolor="#0e2841 [3215]" strokeweight="0">
                          <v:path arrowok="t" o:connecttype="custom" o:connectlocs="0,0;15121618,42843450;17642681,105846563;15121618,98286888;0,57964388;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" path="m,l6,16,21,49,33,84r12,34l44,118,13,53,11,42,,xe" fillcolor="#0e2841 [3215]" strokecolor="#0e2841 [3215]" strokeweight="0">
                          <v:path arrowok="t" o:connecttype="custom" o:connectlocs="0,0;15121043,40322500;52924445,123488450;83166532,211693125;113408619,297378438;110887651,297378438;32763054,133569075;27722707,105846563;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" path="m,l41,155,86,309r39,116l125,450,79,311,41,183,7,54,,xe" fillcolor="#0e2841 [3215]" strokecolor="#0e2841 [3215]" strokeweight="0">
                          <v:fill opacity="13107f"/>
                          <v:stroke opacity="13107f"/>
                          <v:path arrowok="t" o:connecttype="custom" o:connectlocs="0,0;103327460,390625013;216733984,778729075;315021119,1071067200;315021119,1134070313;199093639,783769388;103327460,461189388;17641932,136088438;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" path="m,l8,20,37,96r32,74l118,275r-9,l61,174,30,100,,26,,xe" fillcolor="#0e2841 [3215]" strokecolor="#0e2841 [3215]" strokeweight="0">
                          <v:fill opacity="13107f"/>
                          <v:stroke opacity="13107f"/>
                          <v:path arrowok="t" o:connecttype="custom" o:connectlocs="0,0;20161250,50403183;93246575,241935277;173891575,428427053;297378438,693044556;274697825,693044556;153730325,438507690;75604688,252015914;0,65524138;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" path="m,l16,72r4,49l18,112,,31,,xe" fillcolor="#0e2841 [3215]" strokecolor="#0e2841 [3215]" strokeweight="0">
                          <v:fill opacity="13107f"/>
                          <v:stroke opacity="13107f"/>
                          <v:path arrowok="t" o:connecttype="custom" o:connectlocs="0,0;40322500,181451722;50403125,304940494;45362813,282258235;0,78125841;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" path="m,l11,46r11,83l36,211r19,90l76,389r27,87l123,533r21,55l155,632r3,11l142,608,118,544,95,478,69,391,47,302,29,212,13,107,,xe" fillcolor="#0e2841 [3215]" strokecolor="#0e2841 [3215]" strokeweight="0">
                          <v:fill opacity="13107f"/>
                          <v:stroke opacity="13107f"/>
                          <v:path arrowok="t" o:connecttype="custom" o:connectlocs="0,0;27722513,115927244;55443438,325101109;90725625,531754023;138609388,758568197;191531875,980342055;259576888,1199594963;309980013,1343244733;362902500,1481852601;390625013,1592739530;398184688,1620462056;357862188,1532255751;297378438,1370965672;239415638,1204635278;173891575,985382370;118448138,761087560;73085325,534273387;32762825,269657645;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" path="m,l33,71r-9,l11,36,,xe" fillcolor="#0e2841 [3215]" strokecolor="#0e2841 [3215]" strokeweight="0">
                          <v:fill opacity="13107f"/>
                          <v:stroke opacity="13107f"/>
                          <v:path arrowok="t" o:connecttype="custom" o:connectlocs="0,0;83166744,178932681;60484327,178932681;27722777,90726027;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" path="m,l8,37r,4l15,95,4,49,,xe" fillcolor="#0e2841 [3215]" strokecolor="#0e2841 [3215]" strokeweight="0">
                          <v:fill opacity="13107f"/>
                          <v:stroke opacity="13107f"/>
                          <v:path arrowok="t" o:connecttype="custom" o:connectlocs="0,0;20161673,93246884;20161673,103327543;37803931,239416431;10080837,123488859;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1013102813,0;1013102813,2520950;914817513,98286888;819051575,199093138;730845313,304939700;642640638,413305625;531753763,559474688;430947513,715724375;335181575,871974063;252015625,1035785013;178931888,1204634688;113407825,1376005313;68045013,1554937200;32762825,1736388450;17641888,1917839700;17641888,1970762188;0,1927920325;2520950,1917839700;17641888,1733867500;52924075,1552416250;100806250,1373485950;166330313,1197075013;239415638,1030744700;327620313,864414388;420866888,708164700;526713450,554434375;637600325,410786263;723285638,302418750;816530625,196572188;912296563,95765938;1013102813,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" path="m,l6,15r1,3l12,80r9,54l33,188r4,8l22,162,15,146,5,81,1,40,,xe" fillcolor="#0e2841 [3215]" strokecolor="#0e2841 [3215]" strokeweight="0">
                          <v:fill opacity="13107f"/>
                          <v:stroke opacity="13107f"/>
                          <v:path arrowok="t" o:connecttype="custom" o:connectlocs="0,0;15121066,37803138;17642038,45362813;30242132,201612500;52924526,337700938;83166658,473789375;93247369,493950625;55443909,408265313;37803459,367942813;12601682,204133450;2520971,10080625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" path="m,l31,66r-7,l,xe" fillcolor="#0e2841 [3215]" strokecolor="#0e2841 [3215]" strokeweight="0">
                          <v:fill opacity="13107f"/>
                          <v:stroke opacity="13107f"/>
                          <v:path arrowok="t" o:connecttype="custom" o:connectlocs="0,0;78126431,166330313;60484365,166330313;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" path="m,l7,17r,26l6,40,,25,,xe" fillcolor="#0e2841 [3215]" strokecolor="#0e2841 [3215]" strokeweight="0">
                          <v:fill opacity="13107f"/>
                          <v:stroke opacity="13107f"/>
                          <v:path arrowok="t" o:connecttype="custom" o:connectlocs="0,0;17642681,42843764;17642681,108368306;15121618,100806988;0,63005161;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" path="m,l7,16,22,50,33,86r13,35l45,121,14,55,11,44,,xe" fillcolor="#0e2841 [3215]" strokecolor="#0e2841 [3215]" strokeweight="0">
                          <v:fill opacity="13107f"/>
                          <v:stroke opacity="13107f"/>
                          <v:path arrowok="t" o:connecttype="custom" o:connectlocs="0,0;17641888,40322605;55443438,126008140;83165950,216734002;115927188,304940494;113407825,304940494;35282188,138609748;27722513,110887164;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2498B11" wp14:editId="01952C7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493135" cy="868045"/>
                    <wp:effectExtent l="0" t="0" r="0" b="3175"/>
                    <wp:wrapNone/>
                    <wp:docPr id="727357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135"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41D2DB5" w14:textId="4208DD7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Απόστολος Ζεκυριάς (1100554) </w:t>
                                </w:r>
                              </w:p>
                              <w:p w14:paraId="3CEEF2A3" w14:textId="336003D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Σπυρίδων Μανταδάκης (1100613) </w:t>
                                </w:r>
                              </w:p>
                              <w:p w14:paraId="4B087EAF" w14:textId="15EAC310"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Παναγιώτης Παπανικολάου (1104804) </w:t>
                                </w:r>
                              </w:p>
                              <w:p w14:paraId="039301CA" w14:textId="736E1DA9" w:rsidR="00F13169"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Αλέξανδρος Γεώργιος Χαλαμπάκης (1100754)</w:t>
                                </w:r>
                              </w:p>
                            </w:txbxContent>
                          </wps:txbx>
                          <wps:bodyPr rot="0" vert="horz" wrap="square" lIns="0" tIns="0" rIns="0" bIns="0" anchor="b" anchorCtr="0" upright="1">
                            <a:spAutoFit/>
                          </wps:bodyPr>
                        </wps:wsp>
                      </a:graphicData>
                    </a:graphic>
                    <wp14:sizeRelH relativeFrom="page">
                      <wp14:pctWidth>45000</wp14:pctWidth>
                    </wp14:sizeRelH>
                    <wp14:sizeRelV relativeFrom="margin">
                      <wp14:pctHeight>0</wp14:pctHeight>
                    </wp14:sizeRelV>
                  </wp:anchor>
                </w:drawing>
              </mc:Choice>
              <mc:Fallback>
                <w:pict>
                  <v:shapetype w14:anchorId="42498B11" id="_x0000_t202" coordsize="21600,21600" o:spt="202" path="m,l,21600r21600,l21600,xe">
                    <v:stroke joinstyle="miter"/>
                    <v:path gradientshapeok="t" o:connecttype="rect"/>
                  </v:shapetype>
                  <v:shape id="Text Box 2" o:spid="_x0000_s1055" type="#_x0000_t202" style="position:absolute;margin-left:0;margin-top:0;width:275.05pt;height:68.3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" filled="f" stroked="f" strokeweight=".5pt">
                    <v:textbox style="mso-fit-shape-to-text:t" inset="0,0,0,0">
                      <w:txbxContent>
                        <w:p w14:paraId="341D2DB5" w14:textId="4208DD7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Απόστολος Ζεκυριάς (1100554) </w:t>
                          </w:r>
                        </w:p>
                        <w:p w14:paraId="3CEEF2A3" w14:textId="336003DD"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Σπυρίδων Μανταδάκης (1100613) </w:t>
                          </w:r>
                        </w:p>
                        <w:p w14:paraId="4B087EAF" w14:textId="15EAC310" w:rsidR="000F0F2A"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 xml:space="preserve">Παναγιώτης Παπανικολάου (1104804) </w:t>
                          </w:r>
                        </w:p>
                        <w:p w14:paraId="039301CA" w14:textId="736E1DA9" w:rsidR="00F13169" w:rsidRPr="000F0F2A" w:rsidRDefault="000F0F2A" w:rsidP="000F0F2A">
                          <w:pPr>
                            <w:pStyle w:val="NoSpacing"/>
                            <w:rPr>
                              <w:color w:val="156082" w:themeColor="accent1"/>
                              <w:sz w:val="28"/>
                              <w:szCs w:val="28"/>
                              <w:lang w:val="el-GR"/>
                            </w:rPr>
                          </w:pPr>
                          <w:r w:rsidRPr="000F0F2A">
                            <w:rPr>
                              <w:color w:val="156082" w:themeColor="accent1"/>
                              <w:sz w:val="28"/>
                              <w:szCs w:val="28"/>
                              <w:lang w:val="el-GR"/>
                            </w:rPr>
                            <w:t>Αλέξανδρος Γεώργιος Χαλαμπάκης (1100754)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EAEFBD5" wp14:editId="0E72465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4405" cy="1175385"/>
                    <wp:effectExtent l="0" t="0" r="0" b="0"/>
                    <wp:wrapNone/>
                    <wp:docPr id="4360782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44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8666B" w14:textId="5F648F14" w:rsidR="00F13169" w:rsidRPr="000F0F2A" w:rsidRDefault="00D979FF">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14:ligatures w14:val="no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3169" w:rsidRPr="000F0F2A">
                                      <w:rPr>
                                        <w:rFonts w:asciiTheme="majorHAnsi" w:eastAsiaTheme="majorEastAsia" w:hAnsiTheme="majorHAnsi" w:cstheme="majorBidi"/>
                                        <w:color w:val="262626" w:themeColor="text1" w:themeTint="D9"/>
                                        <w:sz w:val="60"/>
                                        <w:szCs w:val="60"/>
                                        <w14:ligatures w14:val="none"/>
                                      </w:rPr>
                                      <w:t>ΔΟΜ</w:t>
                                    </w:r>
                                    <w:r w:rsidR="00F13169" w:rsidRPr="000F0F2A">
                                      <w:rPr>
                                        <w:rFonts w:asciiTheme="majorHAnsi" w:eastAsiaTheme="majorEastAsia" w:hAnsiTheme="majorHAnsi" w:cstheme="majorBidi"/>
                                        <w:color w:val="262626" w:themeColor="text1" w:themeTint="D9"/>
                                        <w:sz w:val="60"/>
                                        <w:szCs w:val="60"/>
                                        <w:lang w:val="el-GR"/>
                                        <w14:ligatures w14:val="none"/>
                                      </w:rPr>
                                      <w:t>ΕΣ</w:t>
                                    </w:r>
                                    <w:r w:rsidR="00F13169" w:rsidRPr="000F0F2A">
                                      <w:rPr>
                                        <w:rFonts w:asciiTheme="majorHAnsi" w:eastAsiaTheme="majorEastAsia" w:hAnsiTheme="majorHAnsi" w:cstheme="majorBidi"/>
                                        <w:color w:val="262626" w:themeColor="text1" w:themeTint="D9"/>
                                        <w:sz w:val="60"/>
                                        <w:szCs w:val="60"/>
                                        <w14:ligatures w14:val="none"/>
                                      </w:rPr>
                                      <w:t xml:space="preserve"> ΔΕΔΟΜΕΝΩ</w:t>
                                    </w:r>
                                    <w:r w:rsidR="00F13169" w:rsidRPr="000F0F2A">
                                      <w:rPr>
                                        <w:rFonts w:asciiTheme="majorHAnsi" w:eastAsiaTheme="majorEastAsia" w:hAnsiTheme="majorHAnsi" w:cstheme="majorBidi"/>
                                        <w:color w:val="262626" w:themeColor="text1" w:themeTint="D9"/>
                                        <w:sz w:val="60"/>
                                        <w:szCs w:val="60"/>
                                        <w:lang w:val="el-GR"/>
                                        <w14:ligatures w14:val="none"/>
                                      </w:rPr>
                                      <w:t>Ν</w:t>
                                    </w:r>
                                  </w:sdtContent>
                                </w:sdt>
                              </w:p>
                              <w:p w14:paraId="723DEE03" w14:textId="43C63FD2" w:rsidR="00F13169" w:rsidRDefault="00D979FF">
                                <w:pPr>
                                  <w:spacing w:before="120"/>
                                  <w:rPr>
                                    <w:color w:val="404040" w:themeColor="text1" w:themeTint="BF"/>
                                    <w:sz w:val="36"/>
                                    <w:szCs w:val="36"/>
                                  </w:rPr>
                                </w:pPr>
                                <w:sdt>
                                  <w:sdtPr>
                                    <w:rPr>
                                      <w:rFonts w:ascii="Roboto" w:eastAsia="Times New Roman" w:hAnsi="Roboto" w:cs="Times New Roman"/>
                                      <w:color w:val="333333"/>
                                      <w:kern w:val="36"/>
                                      <w:sz w:val="30"/>
                                      <w:szCs w:val="30"/>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0F2A" w:rsidRPr="000F0F2A">
                                      <w:rPr>
                                        <w:rFonts w:ascii="Roboto" w:eastAsia="Times New Roman" w:hAnsi="Roboto" w:cs="Times New Roman"/>
                                        <w:color w:val="333333"/>
                                        <w:kern w:val="36"/>
                                        <w:sz w:val="30"/>
                                        <w:szCs w:val="30"/>
                                        <w14:ligatures w14:val="none"/>
                                      </w:rPr>
                                      <w:t>Απα</w:t>
                                    </w:r>
                                    <w:proofErr w:type="spellStart"/>
                                    <w:r w:rsidR="000F0F2A" w:rsidRPr="000F0F2A">
                                      <w:rPr>
                                        <w:rFonts w:ascii="Roboto" w:eastAsia="Times New Roman" w:hAnsi="Roboto" w:cs="Times New Roman"/>
                                        <w:color w:val="333333"/>
                                        <w:kern w:val="36"/>
                                        <w:sz w:val="30"/>
                                        <w:szCs w:val="30"/>
                                        <w14:ligatures w14:val="none"/>
                                      </w:rPr>
                                      <w:t>ντήσεις</w:t>
                                    </w:r>
                                    <w:proofErr w:type="spellEnd"/>
                                    <w:r w:rsidR="000F0F2A" w:rsidRPr="000F0F2A">
                                      <w:rPr>
                                        <w:rFonts w:ascii="Roboto" w:eastAsia="Times New Roman" w:hAnsi="Roboto" w:cs="Times New Roman"/>
                                        <w:color w:val="333333"/>
                                        <w:kern w:val="36"/>
                                        <w:sz w:val="30"/>
                                        <w:szCs w:val="30"/>
                                        <w14:ligatures w14:val="none"/>
                                      </w:rPr>
                                      <w:t xml:space="preserve"> Project</w:t>
                                    </w:r>
                                  </w:sdtContent>
                                </w:sdt>
                              </w:p>
                              <w:p w14:paraId="72DD697C" w14:textId="77777777" w:rsidR="000F0F2A" w:rsidRDefault="000F0F2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EAEFBD5" id="Text Box 1" o:spid="_x0000_s1056" type="#_x0000_t202" style="position:absolute;margin-left:0;margin-top:0;width:275.15pt;height:92.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" filled="f" stroked="f" strokeweight=".5pt">
                    <v:textbox style="mso-fit-shape-to-text:t" inset="0,0,0,0">
                      <w:txbxContent>
                        <w:p w14:paraId="39B8666B" w14:textId="5F648F14" w:rsidR="00F13169" w:rsidRPr="000F0F2A" w:rsidRDefault="00D979FF">
                          <w:pPr>
                            <w:pStyle w:val="NoSpacing"/>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14:ligatures w14:val="none"/>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3169" w:rsidRPr="000F0F2A">
                                <w:rPr>
                                  <w:rFonts w:asciiTheme="majorHAnsi" w:eastAsiaTheme="majorEastAsia" w:hAnsiTheme="majorHAnsi" w:cstheme="majorBidi"/>
                                  <w:color w:val="262626" w:themeColor="text1" w:themeTint="D9"/>
                                  <w:sz w:val="60"/>
                                  <w:szCs w:val="60"/>
                                  <w14:ligatures w14:val="none"/>
                                </w:rPr>
                                <w:t>ΔΟΜ</w:t>
                              </w:r>
                              <w:r w:rsidR="00F13169" w:rsidRPr="000F0F2A">
                                <w:rPr>
                                  <w:rFonts w:asciiTheme="majorHAnsi" w:eastAsiaTheme="majorEastAsia" w:hAnsiTheme="majorHAnsi" w:cstheme="majorBidi"/>
                                  <w:color w:val="262626" w:themeColor="text1" w:themeTint="D9"/>
                                  <w:sz w:val="60"/>
                                  <w:szCs w:val="60"/>
                                  <w:lang w:val="el-GR"/>
                                  <w14:ligatures w14:val="none"/>
                                </w:rPr>
                                <w:t>ΕΣ</w:t>
                              </w:r>
                              <w:r w:rsidR="00F13169" w:rsidRPr="000F0F2A">
                                <w:rPr>
                                  <w:rFonts w:asciiTheme="majorHAnsi" w:eastAsiaTheme="majorEastAsia" w:hAnsiTheme="majorHAnsi" w:cstheme="majorBidi"/>
                                  <w:color w:val="262626" w:themeColor="text1" w:themeTint="D9"/>
                                  <w:sz w:val="60"/>
                                  <w:szCs w:val="60"/>
                                  <w14:ligatures w14:val="none"/>
                                </w:rPr>
                                <w:t xml:space="preserve"> ΔΕΔΟΜΕΝΩ</w:t>
                              </w:r>
                              <w:r w:rsidR="00F13169" w:rsidRPr="000F0F2A">
                                <w:rPr>
                                  <w:rFonts w:asciiTheme="majorHAnsi" w:eastAsiaTheme="majorEastAsia" w:hAnsiTheme="majorHAnsi" w:cstheme="majorBidi"/>
                                  <w:color w:val="262626" w:themeColor="text1" w:themeTint="D9"/>
                                  <w:sz w:val="60"/>
                                  <w:szCs w:val="60"/>
                                  <w:lang w:val="el-GR"/>
                                  <w14:ligatures w14:val="none"/>
                                </w:rPr>
                                <w:t>Ν</w:t>
                              </w:r>
                            </w:sdtContent>
                          </w:sdt>
                        </w:p>
                        <w:p w14:paraId="723DEE03" w14:textId="43C63FD2" w:rsidR="00F13169" w:rsidRDefault="00D979FF">
                          <w:pPr>
                            <w:spacing w:before="120"/>
                            <w:rPr>
                              <w:color w:val="404040" w:themeColor="text1" w:themeTint="BF"/>
                              <w:sz w:val="36"/>
                              <w:szCs w:val="36"/>
                            </w:rPr>
                          </w:pPr>
                          <w:sdt>
                            <w:sdtPr>
                              <w:rPr>
                                <w:rFonts w:ascii="Roboto" w:eastAsia="Times New Roman" w:hAnsi="Roboto" w:cs="Times New Roman"/>
                                <w:color w:val="333333"/>
                                <w:kern w:val="36"/>
                                <w:sz w:val="30"/>
                                <w:szCs w:val="30"/>
                                <w14:ligatures w14:val="none"/>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F0F2A" w:rsidRPr="000F0F2A">
                                <w:rPr>
                                  <w:rFonts w:ascii="Roboto" w:eastAsia="Times New Roman" w:hAnsi="Roboto" w:cs="Times New Roman"/>
                                  <w:color w:val="333333"/>
                                  <w:kern w:val="36"/>
                                  <w:sz w:val="30"/>
                                  <w:szCs w:val="30"/>
                                  <w14:ligatures w14:val="none"/>
                                </w:rPr>
                                <w:t>Απα</w:t>
                              </w:r>
                              <w:proofErr w:type="spellStart"/>
                              <w:r w:rsidR="000F0F2A" w:rsidRPr="000F0F2A">
                                <w:rPr>
                                  <w:rFonts w:ascii="Roboto" w:eastAsia="Times New Roman" w:hAnsi="Roboto" w:cs="Times New Roman"/>
                                  <w:color w:val="333333"/>
                                  <w:kern w:val="36"/>
                                  <w:sz w:val="30"/>
                                  <w:szCs w:val="30"/>
                                  <w14:ligatures w14:val="none"/>
                                </w:rPr>
                                <w:t>ντήσεις</w:t>
                              </w:r>
                              <w:proofErr w:type="spellEnd"/>
                              <w:r w:rsidR="000F0F2A" w:rsidRPr="000F0F2A">
                                <w:rPr>
                                  <w:rFonts w:ascii="Roboto" w:eastAsia="Times New Roman" w:hAnsi="Roboto" w:cs="Times New Roman"/>
                                  <w:color w:val="333333"/>
                                  <w:kern w:val="36"/>
                                  <w:sz w:val="30"/>
                                  <w:szCs w:val="30"/>
                                  <w14:ligatures w14:val="none"/>
                                </w:rPr>
                                <w:t xml:space="preserve"> Project</w:t>
                              </w:r>
                            </w:sdtContent>
                          </w:sdt>
                        </w:p>
                        <w:p w14:paraId="72DD697C" w14:textId="77777777" w:rsidR="000F0F2A" w:rsidRDefault="000F0F2A"/>
                      </w:txbxContent>
                    </v:textbox>
                    <w10:wrap anchorx="page" anchory="page"/>
                  </v:shape>
                </w:pict>
              </mc:Fallback>
            </mc:AlternateContent>
          </w:r>
        </w:p>
        <w:p w14:paraId="3F990DF8" w14:textId="1C8750ED" w:rsidR="00F13169" w:rsidRDefault="00F13169">
          <w:pPr>
            <w:rPr>
              <w:noProof/>
            </w:rPr>
          </w:pPr>
          <w:r>
            <w:rPr>
              <w:noProof/>
            </w:rPr>
            <w:br w:type="page"/>
          </w:r>
        </w:p>
      </w:sdtContent>
    </w:sdt>
    <w:p w14:paraId="7E4F1844" w14:textId="41738E38" w:rsidR="005667FE" w:rsidRPr="005667FE" w:rsidRDefault="005667FE" w:rsidP="005667FE">
      <w:pPr>
        <w:pStyle w:val="Heading1"/>
        <w:jc w:val="center"/>
        <w:rPr>
          <w:b/>
          <w:bCs/>
          <w:sz w:val="44"/>
          <w:szCs w:val="44"/>
          <w:lang w:val="el-GR"/>
        </w:rPr>
      </w:pPr>
      <w:r w:rsidRPr="005667FE">
        <w:rPr>
          <w:b/>
          <w:bCs/>
          <w:sz w:val="44"/>
          <w:szCs w:val="44"/>
          <w:lang w:val="el-GR"/>
        </w:rPr>
        <w:lastRenderedPageBreak/>
        <w:t>Γενικές Πληροφορίες</w:t>
      </w:r>
    </w:p>
    <w:p w14:paraId="5DDB4F06" w14:textId="77777777" w:rsidR="005667FE" w:rsidRDefault="005667FE">
      <w:pPr>
        <w:rPr>
          <w:lang w:val="el-GR"/>
        </w:rPr>
      </w:pPr>
    </w:p>
    <w:p w14:paraId="0AAEB1D6" w14:textId="2DAC6080" w:rsidR="005667FE" w:rsidRPr="005667FE" w:rsidRDefault="005667FE">
      <w:pPr>
        <w:rPr>
          <w:sz w:val="28"/>
          <w:szCs w:val="28"/>
          <w:lang w:val="el-GR"/>
        </w:rPr>
      </w:pPr>
      <w:r w:rsidRPr="005667FE">
        <w:rPr>
          <w:sz w:val="28"/>
          <w:szCs w:val="28"/>
          <w:lang w:val="el-GR"/>
        </w:rPr>
        <w:t xml:space="preserve">Στις επόμενες σελίδες παρουσιάζονται οι απαντήσεις της ομάδας μας στο </w:t>
      </w:r>
      <w:r w:rsidRPr="005667FE">
        <w:rPr>
          <w:sz w:val="28"/>
          <w:szCs w:val="28"/>
        </w:rPr>
        <w:t>Project</w:t>
      </w:r>
      <w:r w:rsidRPr="005667FE">
        <w:rPr>
          <w:sz w:val="28"/>
          <w:szCs w:val="28"/>
          <w:lang w:val="el-GR"/>
        </w:rPr>
        <w:t xml:space="preserve"> του μαθήματος "</w:t>
      </w:r>
      <w:bookmarkStart w:id="0" w:name="_Hlk169360655"/>
      <w:r w:rsidRPr="005667FE">
        <w:rPr>
          <w:color w:val="156082" w:themeColor="accent1"/>
          <w:sz w:val="28"/>
          <w:szCs w:val="28"/>
          <w:lang w:val="el-GR"/>
        </w:rPr>
        <w:t>Δομές Δεδομένων</w:t>
      </w:r>
      <w:bookmarkEnd w:id="0"/>
      <w:r w:rsidRPr="005667FE">
        <w:rPr>
          <w:sz w:val="28"/>
          <w:szCs w:val="28"/>
          <w:lang w:val="el-GR"/>
        </w:rPr>
        <w:t xml:space="preserve">". Σε αυτήν τη σελίδα παρέχονται πληροφορίες σχετικά με τα μέλη της ομάδας. </w:t>
      </w:r>
    </w:p>
    <w:p w14:paraId="0C0AAD65" w14:textId="77777777" w:rsidR="005667FE" w:rsidRPr="005667FE" w:rsidRDefault="005667FE">
      <w:pPr>
        <w:rPr>
          <w:sz w:val="28"/>
          <w:szCs w:val="28"/>
          <w:lang w:val="el-GR"/>
        </w:rPr>
      </w:pPr>
    </w:p>
    <w:p w14:paraId="0F55E188" w14:textId="77777777" w:rsidR="005667FE" w:rsidRPr="005667FE" w:rsidRDefault="005667FE">
      <w:pPr>
        <w:rPr>
          <w:sz w:val="28"/>
          <w:szCs w:val="28"/>
          <w:lang w:val="el-GR"/>
        </w:rPr>
      </w:pPr>
      <w:r w:rsidRPr="005667FE">
        <w:rPr>
          <w:sz w:val="28"/>
          <w:szCs w:val="28"/>
          <w:lang w:val="el-GR"/>
        </w:rPr>
        <w:t xml:space="preserve">Η ομάδα αποτελέιται από τους εξής φοιτητές: </w:t>
      </w:r>
    </w:p>
    <w:p w14:paraId="2DC73305" w14:textId="77777777" w:rsidR="005667FE" w:rsidRPr="00CE3691" w:rsidRDefault="005667FE">
      <w:pPr>
        <w:rPr>
          <w:rStyle w:val="IntenseEmphasis"/>
          <w:sz w:val="28"/>
          <w:szCs w:val="28"/>
          <w:lang w:val="el-GR"/>
        </w:rPr>
      </w:pPr>
      <w:r w:rsidRPr="005667FE">
        <w:rPr>
          <w:rStyle w:val="IntenseEmphasis"/>
          <w:sz w:val="28"/>
          <w:szCs w:val="28"/>
          <w:lang w:val="el-GR"/>
        </w:rPr>
        <w:t xml:space="preserve">Απόστολος Ζεκυριάς </w:t>
      </w:r>
    </w:p>
    <w:p w14:paraId="7FCCC1E0" w14:textId="77777777" w:rsidR="005667FE" w:rsidRPr="00CE3691" w:rsidRDefault="005667FE">
      <w:pPr>
        <w:rPr>
          <w:rStyle w:val="IntenseEmphasis"/>
          <w:sz w:val="28"/>
          <w:szCs w:val="28"/>
          <w:lang w:val="el-GR"/>
        </w:rPr>
      </w:pPr>
      <w:r w:rsidRPr="005667FE">
        <w:rPr>
          <w:rStyle w:val="IntenseEmphasis"/>
          <w:sz w:val="28"/>
          <w:szCs w:val="28"/>
          <w:lang w:val="el-GR"/>
        </w:rPr>
        <w:t xml:space="preserve">Σπυρίδων Μανταδάκης </w:t>
      </w:r>
    </w:p>
    <w:p w14:paraId="6704E7CD" w14:textId="77777777" w:rsidR="005667FE" w:rsidRPr="00CE3691" w:rsidRDefault="005667FE">
      <w:pPr>
        <w:rPr>
          <w:rStyle w:val="IntenseEmphasis"/>
          <w:sz w:val="28"/>
          <w:szCs w:val="28"/>
          <w:lang w:val="el-GR"/>
        </w:rPr>
      </w:pPr>
      <w:r w:rsidRPr="005667FE">
        <w:rPr>
          <w:rStyle w:val="IntenseEmphasis"/>
          <w:sz w:val="28"/>
          <w:szCs w:val="28"/>
          <w:lang w:val="el-GR"/>
        </w:rPr>
        <w:t xml:space="preserve">Παναγιώτης Παπανικολάου </w:t>
      </w:r>
    </w:p>
    <w:p w14:paraId="356136AE" w14:textId="6D36B684" w:rsidR="005667FE" w:rsidRPr="005667FE" w:rsidRDefault="005667FE">
      <w:pPr>
        <w:rPr>
          <w:rStyle w:val="IntenseEmphasis"/>
          <w:sz w:val="28"/>
          <w:szCs w:val="28"/>
          <w:lang w:val="el-GR"/>
        </w:rPr>
      </w:pPr>
      <w:r w:rsidRPr="005667FE">
        <w:rPr>
          <w:rStyle w:val="IntenseEmphasis"/>
          <w:sz w:val="28"/>
          <w:szCs w:val="28"/>
          <w:lang w:val="el-GR"/>
        </w:rPr>
        <w:t xml:space="preserve">Αλέξανδρος Γεώργιος Χαλαμπάκης </w:t>
      </w:r>
    </w:p>
    <w:p w14:paraId="33849215" w14:textId="77777777" w:rsidR="005667FE" w:rsidRDefault="005667FE">
      <w:pPr>
        <w:rPr>
          <w:lang w:val="el-GR"/>
        </w:rPr>
      </w:pPr>
    </w:p>
    <w:p w14:paraId="0DE6E3DD" w14:textId="24E79C66" w:rsidR="005667FE" w:rsidRPr="004A191A" w:rsidRDefault="005667FE" w:rsidP="005667FE">
      <w:pPr>
        <w:jc w:val="both"/>
        <w:rPr>
          <w:b/>
          <w:bCs/>
          <w:color w:val="153D63" w:themeColor="text2" w:themeTint="E6"/>
          <w:sz w:val="36"/>
          <w:szCs w:val="36"/>
          <w:lang w:val="el-GR"/>
        </w:rPr>
      </w:pPr>
      <w:r w:rsidRPr="00E245F6">
        <w:rPr>
          <w:b/>
          <w:bCs/>
          <w:color w:val="153D63" w:themeColor="text2" w:themeTint="E6"/>
          <w:sz w:val="36"/>
          <w:szCs w:val="36"/>
          <w:lang w:val="el-GR"/>
        </w:rPr>
        <w:t>Αναλυτικότερ</w:t>
      </w:r>
      <w:r>
        <w:rPr>
          <w:b/>
          <w:bCs/>
          <w:color w:val="153D63" w:themeColor="text2" w:themeTint="E6"/>
          <w:sz w:val="36"/>
          <w:szCs w:val="36"/>
          <w:lang w:val="el-GR"/>
        </w:rPr>
        <w:t>ες Πληροφορίες:</w:t>
      </w:r>
    </w:p>
    <w:p w14:paraId="6DC044F0" w14:textId="07507F99" w:rsidR="005667FE" w:rsidRPr="00E245F6" w:rsidRDefault="00370B3A" w:rsidP="005667FE">
      <w:pPr>
        <w:jc w:val="both"/>
        <w:rPr>
          <w:b/>
          <w:bCs/>
          <w:color w:val="153D63" w:themeColor="text2" w:themeTint="E6"/>
          <w:sz w:val="36"/>
          <w:szCs w:val="36"/>
          <w:lang w:val="el-GR"/>
        </w:rPr>
      </w:pPr>
      <w:r>
        <w:rPr>
          <w:b/>
          <w:bCs/>
          <w:noProof/>
          <w:color w:val="153D63" w:themeColor="text2" w:themeTint="E6"/>
          <w:sz w:val="36"/>
          <w:szCs w:val="36"/>
          <w:lang w:val="el-GR"/>
        </w:rPr>
        <mc:AlternateContent>
          <mc:Choice Requires="wps">
            <w:drawing>
              <wp:anchor distT="0" distB="0" distL="114300" distR="114300" simplePos="0" relativeHeight="251666432" behindDoc="0" locked="0" layoutInCell="1" allowOverlap="1" wp14:anchorId="2B5591C0" wp14:editId="06A1C6B3">
                <wp:simplePos x="0" y="0"/>
                <wp:positionH relativeFrom="column">
                  <wp:posOffset>4808855</wp:posOffset>
                </wp:positionH>
                <wp:positionV relativeFrom="paragraph">
                  <wp:posOffset>186055</wp:posOffset>
                </wp:positionV>
                <wp:extent cx="1377315" cy="2284095"/>
                <wp:effectExtent l="8255" t="73660" r="71755" b="13970"/>
                <wp:wrapNone/>
                <wp:docPr id="76644980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4D5AB3E" w14:textId="77777777" w:rsidR="005667FE" w:rsidRDefault="005667FE" w:rsidP="005667FE">
                            <w:pPr>
                              <w:rPr>
                                <w:rFonts w:ascii="Times New Roman" w:hAnsi="Times New Roman" w:cs="Times New Roman"/>
                                <w:color w:val="153D63" w:themeColor="text2" w:themeTint="E6"/>
                                <w:sz w:val="24"/>
                                <w:szCs w:val="24"/>
                              </w:rPr>
                            </w:pPr>
                          </w:p>
                          <w:p w14:paraId="30CEBE50" w14:textId="30B96EA0" w:rsidR="005667FE" w:rsidRPr="005667FE" w:rsidRDefault="005667FE" w:rsidP="005667FE">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0667D4BD" w14:textId="77777777" w:rsidR="005667FE" w:rsidRPr="004A191A" w:rsidRDefault="00D979FF" w:rsidP="005667FE">
                            <w:pPr>
                              <w:jc w:val="center"/>
                              <w:rPr>
                                <w:rFonts w:ascii="Times New Roman" w:hAnsi="Times New Roman" w:cs="Times New Roman"/>
                                <w:color w:val="153D63" w:themeColor="text2" w:themeTint="E6"/>
                                <w:lang w:val="el-GR"/>
                              </w:rPr>
                            </w:pPr>
                            <w:hyperlink r:id="rId11" w:history="1">
                              <w:r w:rsidR="005667FE" w:rsidRPr="0037046C">
                                <w:rPr>
                                  <w:rStyle w:val="Hyperlink"/>
                                  <w:rFonts w:ascii="Times New Roman" w:hAnsi="Times New Roman" w:cs="Times New Roman"/>
                                  <w:lang w:val="el-GR"/>
                                </w:rPr>
                                <w:t>up1100754@ac.upatras.gr</w:t>
                              </w:r>
                            </w:hyperlink>
                          </w:p>
                          <w:p w14:paraId="585909AF"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AD57329" w14:textId="77777777" w:rsidR="005667FE" w:rsidRPr="004A191A" w:rsidRDefault="005667FE" w:rsidP="005667FE">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591C0" id="Text Box 57" o:spid="_x0000_s1057" type="#_x0000_t202" style="position:absolute;left:0;text-align:left;margin-left:378.65pt;margin-top:14.65pt;width:108.45pt;height:17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" strokecolor="#83caeb [1300]">
                <v:shadow on="t" opacity=".5" offset="6pt,-6pt"/>
                <v:textbox>
                  <w:txbxContent>
                    <w:p w14:paraId="54D5AB3E" w14:textId="77777777" w:rsidR="005667FE" w:rsidRDefault="005667FE" w:rsidP="005667FE">
                      <w:pPr>
                        <w:rPr>
                          <w:rFonts w:ascii="Times New Roman" w:hAnsi="Times New Roman" w:cs="Times New Roman"/>
                          <w:color w:val="153D63" w:themeColor="text2" w:themeTint="E6"/>
                          <w:sz w:val="24"/>
                          <w:szCs w:val="24"/>
                        </w:rPr>
                      </w:pPr>
                    </w:p>
                    <w:p w14:paraId="30CEBE50" w14:textId="30B96EA0" w:rsidR="005667FE" w:rsidRPr="005667FE" w:rsidRDefault="005667FE" w:rsidP="005667FE">
                      <w:pPr>
                        <w:jc w:val="center"/>
                        <w:rPr>
                          <w:rFonts w:ascii="Times New Roman" w:hAnsi="Times New Roman" w:cs="Times New Roman"/>
                          <w:color w:val="153D63" w:themeColor="text2" w:themeTint="E6"/>
                          <w:sz w:val="28"/>
                          <w:szCs w:val="28"/>
                          <w:lang w:val="el-GR"/>
                        </w:rPr>
                      </w:pPr>
                      <w:r w:rsidRPr="00581EBE">
                        <w:rPr>
                          <w:rFonts w:ascii="Times New Roman" w:hAnsi="Times New Roman" w:cs="Times New Roman"/>
                          <w:color w:val="153D63" w:themeColor="text2" w:themeTint="E6"/>
                          <w:sz w:val="24"/>
                          <w:szCs w:val="24"/>
                          <w:lang w:val="el-GR"/>
                        </w:rPr>
                        <w:t>Αλέξανδρος Γεώργιος Χαλαμπάκης 1100754</w:t>
                      </w:r>
                    </w:p>
                    <w:p w14:paraId="0667D4BD" w14:textId="77777777" w:rsidR="005667FE" w:rsidRPr="004A191A" w:rsidRDefault="00D979FF" w:rsidP="005667FE">
                      <w:pPr>
                        <w:jc w:val="center"/>
                        <w:rPr>
                          <w:rFonts w:ascii="Times New Roman" w:hAnsi="Times New Roman" w:cs="Times New Roman"/>
                          <w:color w:val="153D63" w:themeColor="text2" w:themeTint="E6"/>
                          <w:lang w:val="el-GR"/>
                        </w:rPr>
                      </w:pPr>
                      <w:hyperlink r:id="rId12" w:history="1">
                        <w:r w:rsidR="005667FE" w:rsidRPr="0037046C">
                          <w:rPr>
                            <w:rStyle w:val="Hyperlink"/>
                            <w:rFonts w:ascii="Times New Roman" w:hAnsi="Times New Roman" w:cs="Times New Roman"/>
                            <w:lang w:val="el-GR"/>
                          </w:rPr>
                          <w:t>up1100754@ac.upatras.gr</w:t>
                        </w:r>
                      </w:hyperlink>
                    </w:p>
                    <w:p w14:paraId="585909AF"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6AD57329" w14:textId="77777777" w:rsidR="005667FE" w:rsidRPr="004A191A" w:rsidRDefault="005667FE" w:rsidP="005667FE">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4384" behindDoc="0" locked="0" layoutInCell="1" allowOverlap="1" wp14:anchorId="71D6AF48" wp14:editId="55DF7FC8">
                <wp:simplePos x="0" y="0"/>
                <wp:positionH relativeFrom="column">
                  <wp:posOffset>1579245</wp:posOffset>
                </wp:positionH>
                <wp:positionV relativeFrom="paragraph">
                  <wp:posOffset>208915</wp:posOffset>
                </wp:positionV>
                <wp:extent cx="1377315" cy="2261235"/>
                <wp:effectExtent l="7620" t="77470" r="72390" b="13970"/>
                <wp:wrapNone/>
                <wp:docPr id="173554999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6123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EB94A25" w14:textId="77777777" w:rsidR="005667FE" w:rsidRDefault="005667FE" w:rsidP="005667FE">
                            <w:pPr>
                              <w:rPr>
                                <w:rFonts w:ascii="Times New Roman" w:hAnsi="Times New Roman" w:cs="Times New Roman"/>
                                <w:color w:val="153D63" w:themeColor="text2" w:themeTint="E6"/>
                                <w:sz w:val="24"/>
                                <w:szCs w:val="24"/>
                              </w:rPr>
                            </w:pPr>
                          </w:p>
                          <w:p w14:paraId="0CC53B82" w14:textId="16ABFA98" w:rsidR="005667FE" w:rsidRPr="005667FE" w:rsidRDefault="005667FE" w:rsidP="005667FE">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0588AC04" w14:textId="77777777" w:rsidR="005667FE" w:rsidRPr="004A191A" w:rsidRDefault="00D979FF" w:rsidP="005667FE">
                            <w:pPr>
                              <w:jc w:val="center"/>
                              <w:rPr>
                                <w:rFonts w:ascii="Times New Roman" w:hAnsi="Times New Roman" w:cs="Times New Roman"/>
                                <w:color w:val="153D63" w:themeColor="text2" w:themeTint="E6"/>
                                <w:lang w:val="el-GR"/>
                              </w:rPr>
                            </w:pPr>
                            <w:hyperlink r:id="rId13" w:history="1">
                              <w:r w:rsidR="005667FE" w:rsidRPr="0037046C">
                                <w:rPr>
                                  <w:rStyle w:val="Hyperlink"/>
                                  <w:rFonts w:ascii="Times New Roman" w:hAnsi="Times New Roman" w:cs="Times New Roman"/>
                                  <w:lang w:val="el-GR"/>
                                </w:rPr>
                                <w:t>up1100613@ac.upatras.gr</w:t>
                              </w:r>
                            </w:hyperlink>
                          </w:p>
                          <w:p w14:paraId="673BDB5C"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E5B4451" w14:textId="77777777" w:rsidR="005667FE" w:rsidRPr="004A191A" w:rsidRDefault="005667FE" w:rsidP="005667FE">
                            <w:pPr>
                              <w:jc w:val="center"/>
                              <w:rPr>
                                <w:b/>
                                <w:bCs/>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6AF48" id="Text Box 55" o:spid="_x0000_s1058" type="#_x0000_t202" style="position:absolute;left:0;text-align:left;margin-left:124.35pt;margin-top:16.45pt;width:108.45pt;height:178.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" strokecolor="#83caeb [1300]">
                <v:shadow on="t" opacity=".5" offset="6pt,-6pt"/>
                <v:textbox>
                  <w:txbxContent>
                    <w:p w14:paraId="5EB94A25" w14:textId="77777777" w:rsidR="005667FE" w:rsidRDefault="005667FE" w:rsidP="005667FE">
                      <w:pPr>
                        <w:rPr>
                          <w:rFonts w:ascii="Times New Roman" w:hAnsi="Times New Roman" w:cs="Times New Roman"/>
                          <w:color w:val="153D63" w:themeColor="text2" w:themeTint="E6"/>
                          <w:sz w:val="24"/>
                          <w:szCs w:val="24"/>
                        </w:rPr>
                      </w:pPr>
                    </w:p>
                    <w:p w14:paraId="0CC53B82" w14:textId="16ABFA98" w:rsidR="005667FE" w:rsidRPr="005667FE" w:rsidRDefault="005667FE" w:rsidP="005667FE">
                      <w:pPr>
                        <w:jc w:val="center"/>
                        <w:rPr>
                          <w:rFonts w:ascii="Times New Roman" w:hAnsi="Times New Roman" w:cs="Times New Roman"/>
                          <w:color w:val="153D63" w:themeColor="text2" w:themeTint="E6"/>
                          <w:sz w:val="28"/>
                          <w:szCs w:val="28"/>
                          <w:lang w:val="el-GR"/>
                        </w:rPr>
                      </w:pPr>
                      <w:r w:rsidRPr="00F04211">
                        <w:rPr>
                          <w:rFonts w:ascii="Times New Roman" w:hAnsi="Times New Roman" w:cs="Times New Roman"/>
                          <w:color w:val="153D63" w:themeColor="text2" w:themeTint="E6"/>
                          <w:sz w:val="24"/>
                          <w:szCs w:val="24"/>
                          <w:lang w:val="el-GR"/>
                        </w:rPr>
                        <w:t>Σπυρίδων Μανταδάκης 1100613</w:t>
                      </w:r>
                    </w:p>
                    <w:p w14:paraId="0588AC04" w14:textId="77777777" w:rsidR="005667FE" w:rsidRPr="004A191A" w:rsidRDefault="00D979FF" w:rsidP="005667FE">
                      <w:pPr>
                        <w:jc w:val="center"/>
                        <w:rPr>
                          <w:rFonts w:ascii="Times New Roman" w:hAnsi="Times New Roman" w:cs="Times New Roman"/>
                          <w:color w:val="153D63" w:themeColor="text2" w:themeTint="E6"/>
                          <w:lang w:val="el-GR"/>
                        </w:rPr>
                      </w:pPr>
                      <w:hyperlink r:id="rId14" w:history="1">
                        <w:r w:rsidR="005667FE" w:rsidRPr="0037046C">
                          <w:rPr>
                            <w:rStyle w:val="Hyperlink"/>
                            <w:rFonts w:ascii="Times New Roman" w:hAnsi="Times New Roman" w:cs="Times New Roman"/>
                            <w:lang w:val="el-GR"/>
                          </w:rPr>
                          <w:t>up1100613@ac.upatras.gr</w:t>
                        </w:r>
                      </w:hyperlink>
                    </w:p>
                    <w:p w14:paraId="673BDB5C"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7E5B4451" w14:textId="77777777" w:rsidR="005667FE" w:rsidRPr="004A191A" w:rsidRDefault="005667FE" w:rsidP="005667FE">
                      <w:pPr>
                        <w:jc w:val="center"/>
                        <w:rPr>
                          <w:b/>
                          <w:bCs/>
                          <w:color w:val="153D63" w:themeColor="text2" w:themeTint="E6"/>
                          <w:sz w:val="28"/>
                          <w:szCs w:val="28"/>
                          <w:lang w:val="el-GR"/>
                        </w:rPr>
                      </w:pP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3360" behindDoc="0" locked="0" layoutInCell="1" allowOverlap="1" wp14:anchorId="540F5C3C" wp14:editId="31E56D30">
                <wp:simplePos x="0" y="0"/>
                <wp:positionH relativeFrom="column">
                  <wp:posOffset>23495</wp:posOffset>
                </wp:positionH>
                <wp:positionV relativeFrom="paragraph">
                  <wp:posOffset>186055</wp:posOffset>
                </wp:positionV>
                <wp:extent cx="1377315" cy="2284095"/>
                <wp:effectExtent l="13970" t="73660" r="75565" b="13970"/>
                <wp:wrapNone/>
                <wp:docPr id="106615864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5B356CCA" w14:textId="77777777" w:rsidR="005667FE" w:rsidRDefault="005667FE" w:rsidP="005667FE">
                            <w:pPr>
                              <w:rPr>
                                <w:rFonts w:ascii="Times New Roman" w:hAnsi="Times New Roman" w:cs="Times New Roman"/>
                                <w:color w:val="153D63" w:themeColor="text2" w:themeTint="E6"/>
                                <w:sz w:val="24"/>
                                <w:szCs w:val="24"/>
                              </w:rPr>
                            </w:pPr>
                          </w:p>
                          <w:p w14:paraId="5792765D" w14:textId="4BA38516" w:rsidR="005667FE" w:rsidRPr="005667FE" w:rsidRDefault="005667FE" w:rsidP="005667FE">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28D3BD6E" w14:textId="77777777" w:rsidR="005667FE" w:rsidRPr="002F00CD" w:rsidRDefault="00D979FF" w:rsidP="005667FE">
                            <w:pPr>
                              <w:jc w:val="center"/>
                              <w:rPr>
                                <w:rFonts w:ascii="Times New Roman" w:hAnsi="Times New Roman" w:cs="Times New Roman"/>
                                <w:color w:val="153D63" w:themeColor="text2" w:themeTint="E6"/>
                                <w:lang w:val="el-GR"/>
                              </w:rPr>
                            </w:pPr>
                            <w:hyperlink r:id="rId15" w:history="1">
                              <w:r w:rsidR="005667FE" w:rsidRPr="004A191A">
                                <w:rPr>
                                  <w:rStyle w:val="Hyperlink"/>
                                  <w:rFonts w:ascii="Times New Roman" w:hAnsi="Times New Roman" w:cs="Times New Roman"/>
                                </w:rPr>
                                <w:t>up</w:t>
                              </w:r>
                              <w:r w:rsidR="005667FE" w:rsidRPr="002F00CD">
                                <w:rPr>
                                  <w:rStyle w:val="Hyperlink"/>
                                  <w:rFonts w:ascii="Times New Roman" w:hAnsi="Times New Roman" w:cs="Times New Roman"/>
                                  <w:lang w:val="el-GR"/>
                                </w:rPr>
                                <w:t>1100554@</w:t>
                              </w:r>
                              <w:r w:rsidR="005667FE" w:rsidRPr="004A191A">
                                <w:rPr>
                                  <w:rStyle w:val="Hyperlink"/>
                                  <w:rFonts w:ascii="Times New Roman" w:hAnsi="Times New Roman" w:cs="Times New Roman"/>
                                </w:rPr>
                                <w:t>ac</w:t>
                              </w:r>
                              <w:r w:rsidR="005667FE" w:rsidRPr="002F00CD">
                                <w:rPr>
                                  <w:rStyle w:val="Hyperlink"/>
                                  <w:rFonts w:ascii="Times New Roman" w:hAnsi="Times New Roman" w:cs="Times New Roman"/>
                                  <w:lang w:val="el-GR"/>
                                </w:rPr>
                                <w:t>.</w:t>
                              </w:r>
                              <w:proofErr w:type="spellStart"/>
                              <w:r w:rsidR="005667FE" w:rsidRPr="004A191A">
                                <w:rPr>
                                  <w:rStyle w:val="Hyperlink"/>
                                  <w:rFonts w:ascii="Times New Roman" w:hAnsi="Times New Roman" w:cs="Times New Roman"/>
                                </w:rPr>
                                <w:t>upatras</w:t>
                              </w:r>
                              <w:proofErr w:type="spellEnd"/>
                              <w:r w:rsidR="005667FE" w:rsidRPr="002F00CD">
                                <w:rPr>
                                  <w:rStyle w:val="Hyperlink"/>
                                  <w:rFonts w:ascii="Times New Roman" w:hAnsi="Times New Roman" w:cs="Times New Roman"/>
                                  <w:lang w:val="el-GR"/>
                                </w:rPr>
                                <w:t>.</w:t>
                              </w:r>
                              <w:r w:rsidR="005667FE" w:rsidRPr="004A191A">
                                <w:rPr>
                                  <w:rStyle w:val="Hyperlink"/>
                                  <w:rFonts w:ascii="Times New Roman" w:hAnsi="Times New Roman" w:cs="Times New Roman"/>
                                </w:rPr>
                                <w:t>gr</w:t>
                              </w:r>
                            </w:hyperlink>
                          </w:p>
                          <w:p w14:paraId="5E16F129"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F5C3C" id="Text Box 54" o:spid="_x0000_s1059" type="#_x0000_t202" style="position:absolute;left:0;text-align:left;margin-left:1.85pt;margin-top:14.65pt;width:108.45pt;height:17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" strokecolor="#83caeb [1300]">
                <v:shadow on="t" opacity=".5" offset="6pt,-6pt"/>
                <v:textbox>
                  <w:txbxContent>
                    <w:p w14:paraId="5B356CCA" w14:textId="77777777" w:rsidR="005667FE" w:rsidRDefault="005667FE" w:rsidP="005667FE">
                      <w:pPr>
                        <w:rPr>
                          <w:rFonts w:ascii="Times New Roman" w:hAnsi="Times New Roman" w:cs="Times New Roman"/>
                          <w:color w:val="153D63" w:themeColor="text2" w:themeTint="E6"/>
                          <w:sz w:val="24"/>
                          <w:szCs w:val="24"/>
                        </w:rPr>
                      </w:pPr>
                    </w:p>
                    <w:p w14:paraId="5792765D" w14:textId="4BA38516" w:rsidR="005667FE" w:rsidRPr="005667FE" w:rsidRDefault="005667FE" w:rsidP="005667FE">
                      <w:pPr>
                        <w:jc w:val="center"/>
                        <w:rPr>
                          <w:rFonts w:ascii="Times New Roman" w:hAnsi="Times New Roman" w:cs="Times New Roman"/>
                          <w:color w:val="153D63" w:themeColor="text2" w:themeTint="E6"/>
                          <w:sz w:val="24"/>
                          <w:szCs w:val="24"/>
                          <w:lang w:val="el-GR"/>
                        </w:rPr>
                      </w:pPr>
                      <w:r w:rsidRPr="00D45A64">
                        <w:rPr>
                          <w:rFonts w:ascii="Times New Roman" w:hAnsi="Times New Roman" w:cs="Times New Roman"/>
                          <w:color w:val="153D63" w:themeColor="text2" w:themeTint="E6"/>
                          <w:sz w:val="24"/>
                          <w:szCs w:val="24"/>
                          <w:lang w:val="el-GR"/>
                        </w:rPr>
                        <w:t>Απόστολος Ζεκυριάς</w:t>
                      </w:r>
                      <w:r w:rsidRPr="005667FE">
                        <w:rPr>
                          <w:rFonts w:ascii="Times New Roman" w:hAnsi="Times New Roman" w:cs="Times New Roman"/>
                          <w:color w:val="153D63" w:themeColor="text2" w:themeTint="E6"/>
                          <w:sz w:val="24"/>
                          <w:szCs w:val="24"/>
                          <w:lang w:val="el-GR"/>
                        </w:rPr>
                        <w:t xml:space="preserve">   </w:t>
                      </w:r>
                      <w:r w:rsidRPr="00D45A64">
                        <w:rPr>
                          <w:rFonts w:ascii="Times New Roman" w:hAnsi="Times New Roman" w:cs="Times New Roman"/>
                          <w:color w:val="153D63" w:themeColor="text2" w:themeTint="E6"/>
                          <w:sz w:val="24"/>
                          <w:szCs w:val="24"/>
                          <w:lang w:val="el-GR"/>
                        </w:rPr>
                        <w:t>1100554</w:t>
                      </w:r>
                    </w:p>
                    <w:p w14:paraId="28D3BD6E" w14:textId="77777777" w:rsidR="005667FE" w:rsidRPr="002F00CD" w:rsidRDefault="00D979FF" w:rsidP="005667FE">
                      <w:pPr>
                        <w:jc w:val="center"/>
                        <w:rPr>
                          <w:rFonts w:ascii="Times New Roman" w:hAnsi="Times New Roman" w:cs="Times New Roman"/>
                          <w:color w:val="153D63" w:themeColor="text2" w:themeTint="E6"/>
                          <w:lang w:val="el-GR"/>
                        </w:rPr>
                      </w:pPr>
                      <w:hyperlink r:id="rId16" w:history="1">
                        <w:r w:rsidR="005667FE" w:rsidRPr="004A191A">
                          <w:rPr>
                            <w:rStyle w:val="Hyperlink"/>
                            <w:rFonts w:ascii="Times New Roman" w:hAnsi="Times New Roman" w:cs="Times New Roman"/>
                          </w:rPr>
                          <w:t>up</w:t>
                        </w:r>
                        <w:r w:rsidR="005667FE" w:rsidRPr="002F00CD">
                          <w:rPr>
                            <w:rStyle w:val="Hyperlink"/>
                            <w:rFonts w:ascii="Times New Roman" w:hAnsi="Times New Roman" w:cs="Times New Roman"/>
                            <w:lang w:val="el-GR"/>
                          </w:rPr>
                          <w:t>1100554@</w:t>
                        </w:r>
                        <w:r w:rsidR="005667FE" w:rsidRPr="004A191A">
                          <w:rPr>
                            <w:rStyle w:val="Hyperlink"/>
                            <w:rFonts w:ascii="Times New Roman" w:hAnsi="Times New Roman" w:cs="Times New Roman"/>
                          </w:rPr>
                          <w:t>ac</w:t>
                        </w:r>
                        <w:r w:rsidR="005667FE" w:rsidRPr="002F00CD">
                          <w:rPr>
                            <w:rStyle w:val="Hyperlink"/>
                            <w:rFonts w:ascii="Times New Roman" w:hAnsi="Times New Roman" w:cs="Times New Roman"/>
                            <w:lang w:val="el-GR"/>
                          </w:rPr>
                          <w:t>.</w:t>
                        </w:r>
                        <w:proofErr w:type="spellStart"/>
                        <w:r w:rsidR="005667FE" w:rsidRPr="004A191A">
                          <w:rPr>
                            <w:rStyle w:val="Hyperlink"/>
                            <w:rFonts w:ascii="Times New Roman" w:hAnsi="Times New Roman" w:cs="Times New Roman"/>
                          </w:rPr>
                          <w:t>upatras</w:t>
                        </w:r>
                        <w:proofErr w:type="spellEnd"/>
                        <w:r w:rsidR="005667FE" w:rsidRPr="002F00CD">
                          <w:rPr>
                            <w:rStyle w:val="Hyperlink"/>
                            <w:rFonts w:ascii="Times New Roman" w:hAnsi="Times New Roman" w:cs="Times New Roman"/>
                            <w:lang w:val="el-GR"/>
                          </w:rPr>
                          <w:t>.</w:t>
                        </w:r>
                        <w:r w:rsidR="005667FE" w:rsidRPr="004A191A">
                          <w:rPr>
                            <w:rStyle w:val="Hyperlink"/>
                            <w:rFonts w:ascii="Times New Roman" w:hAnsi="Times New Roman" w:cs="Times New Roman"/>
                          </w:rPr>
                          <w:t>gr</w:t>
                        </w:r>
                      </w:hyperlink>
                    </w:p>
                    <w:p w14:paraId="5E16F129"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14349C">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txbxContent>
                </v:textbox>
              </v:shape>
            </w:pict>
          </mc:Fallback>
        </mc:AlternateContent>
      </w:r>
      <w:r>
        <w:rPr>
          <w:b/>
          <w:bCs/>
          <w:noProof/>
          <w:color w:val="153D63" w:themeColor="text2" w:themeTint="E6"/>
          <w:sz w:val="36"/>
          <w:szCs w:val="36"/>
          <w:lang w:val="el-GR"/>
        </w:rPr>
        <mc:AlternateContent>
          <mc:Choice Requires="wps">
            <w:drawing>
              <wp:anchor distT="0" distB="0" distL="114300" distR="114300" simplePos="0" relativeHeight="251665408" behindDoc="0" locked="0" layoutInCell="1" allowOverlap="1" wp14:anchorId="6C524608" wp14:editId="4BB78DEA">
                <wp:simplePos x="0" y="0"/>
                <wp:positionH relativeFrom="column">
                  <wp:posOffset>3146425</wp:posOffset>
                </wp:positionH>
                <wp:positionV relativeFrom="paragraph">
                  <wp:posOffset>186055</wp:posOffset>
                </wp:positionV>
                <wp:extent cx="1377315" cy="2284095"/>
                <wp:effectExtent l="12700" t="73660" r="76835" b="13970"/>
                <wp:wrapNone/>
                <wp:docPr id="1746982787"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315" cy="2284095"/>
                        </a:xfrm>
                        <a:prstGeom prst="rect">
                          <a:avLst/>
                        </a:prstGeom>
                        <a:solidFill>
                          <a:srgbClr val="FFFFFF"/>
                        </a:solidFill>
                        <a:ln w="9525">
                          <a:solidFill>
                            <a:schemeClr val="accent1">
                              <a:lumMod val="40000"/>
                              <a:lumOff val="60000"/>
                            </a:schemeClr>
                          </a:solidFill>
                          <a:miter lim="800000"/>
                          <a:headEnd/>
                          <a:tailEnd/>
                        </a:ln>
                        <a:effectLst>
                          <a:outerShdw dist="107763" dir="18900000" algn="ctr" rotWithShape="0">
                            <a:srgbClr val="808080">
                              <a:alpha val="50000"/>
                            </a:srgbClr>
                          </a:outerShdw>
                        </a:effectLst>
                      </wps:spPr>
                      <wps:txbx>
                        <w:txbxContent>
                          <w:p w14:paraId="415AEF79" w14:textId="77777777" w:rsidR="005667FE" w:rsidRDefault="005667FE" w:rsidP="005667FE">
                            <w:pPr>
                              <w:rPr>
                                <w:rFonts w:ascii="Times New Roman" w:hAnsi="Times New Roman" w:cs="Times New Roman"/>
                                <w:color w:val="153D63" w:themeColor="text2" w:themeTint="E6"/>
                                <w:sz w:val="24"/>
                                <w:szCs w:val="24"/>
                              </w:rPr>
                            </w:pPr>
                          </w:p>
                          <w:p w14:paraId="7365B1E7" w14:textId="124A2430" w:rsidR="005667FE" w:rsidRPr="005667FE" w:rsidRDefault="005667FE" w:rsidP="005667FE">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F66D3D2" w14:textId="77777777" w:rsidR="005667FE" w:rsidRPr="004A191A" w:rsidRDefault="00D979FF" w:rsidP="005667FE">
                            <w:pPr>
                              <w:jc w:val="center"/>
                              <w:rPr>
                                <w:rFonts w:ascii="Times New Roman" w:hAnsi="Times New Roman" w:cs="Times New Roman"/>
                                <w:color w:val="153D63" w:themeColor="text2" w:themeTint="E6"/>
                                <w:lang w:val="el-GR"/>
                              </w:rPr>
                            </w:pPr>
                            <w:hyperlink r:id="rId17" w:history="1">
                              <w:r w:rsidR="005667FE" w:rsidRPr="0037046C">
                                <w:rPr>
                                  <w:rStyle w:val="Hyperlink"/>
                                  <w:rFonts w:ascii="Times New Roman" w:hAnsi="Times New Roman" w:cs="Times New Roman"/>
                                  <w:lang w:val="el-GR"/>
                                </w:rPr>
                                <w:t>up1104804@ac.upatras.gr</w:t>
                              </w:r>
                            </w:hyperlink>
                          </w:p>
                          <w:p w14:paraId="46D8DE27"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08CF6739" w14:textId="77777777" w:rsidR="005667FE" w:rsidRPr="004A191A" w:rsidRDefault="005667FE" w:rsidP="005667FE">
                            <w:pPr>
                              <w:jc w:val="center"/>
                              <w:rPr>
                                <w:rFonts w:ascii="Times New Roman" w:hAnsi="Times New Roman" w:cs="Times New Roman"/>
                                <w:color w:val="153D63" w:themeColor="text2" w:themeTint="E6"/>
                                <w:sz w:val="28"/>
                                <w:szCs w:val="28"/>
                                <w:lang w:val="el-G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24608" id="Text Box 56" o:spid="_x0000_s1060" type="#_x0000_t202" style="position:absolute;left:0;text-align:left;margin-left:247.75pt;margin-top:14.65pt;width:108.45pt;height:17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" strokecolor="#83caeb [1300]">
                <v:shadow on="t" opacity=".5" offset="6pt,-6pt"/>
                <v:textbox>
                  <w:txbxContent>
                    <w:p w14:paraId="415AEF79" w14:textId="77777777" w:rsidR="005667FE" w:rsidRDefault="005667FE" w:rsidP="005667FE">
                      <w:pPr>
                        <w:rPr>
                          <w:rFonts w:ascii="Times New Roman" w:hAnsi="Times New Roman" w:cs="Times New Roman"/>
                          <w:color w:val="153D63" w:themeColor="text2" w:themeTint="E6"/>
                          <w:sz w:val="24"/>
                          <w:szCs w:val="24"/>
                        </w:rPr>
                      </w:pPr>
                    </w:p>
                    <w:p w14:paraId="7365B1E7" w14:textId="124A2430" w:rsidR="005667FE" w:rsidRPr="005667FE" w:rsidRDefault="005667FE" w:rsidP="005667FE">
                      <w:pPr>
                        <w:jc w:val="center"/>
                        <w:rPr>
                          <w:rFonts w:ascii="Times New Roman" w:hAnsi="Times New Roman" w:cs="Times New Roman"/>
                          <w:color w:val="153D63" w:themeColor="text2" w:themeTint="E6"/>
                          <w:sz w:val="24"/>
                          <w:szCs w:val="24"/>
                          <w:lang w:val="el-GR"/>
                        </w:rPr>
                      </w:pPr>
                      <w:r w:rsidRPr="001E1727">
                        <w:rPr>
                          <w:rFonts w:ascii="Times New Roman" w:hAnsi="Times New Roman" w:cs="Times New Roman"/>
                          <w:color w:val="153D63" w:themeColor="text2" w:themeTint="E6"/>
                          <w:sz w:val="24"/>
                          <w:szCs w:val="24"/>
                          <w:lang w:val="el-GR"/>
                        </w:rPr>
                        <w:t>Παναγιώτης Παπανικολάου 1104804</w:t>
                      </w:r>
                    </w:p>
                    <w:p w14:paraId="1F66D3D2" w14:textId="77777777" w:rsidR="005667FE" w:rsidRPr="004A191A" w:rsidRDefault="00D979FF" w:rsidP="005667FE">
                      <w:pPr>
                        <w:jc w:val="center"/>
                        <w:rPr>
                          <w:rFonts w:ascii="Times New Roman" w:hAnsi="Times New Roman" w:cs="Times New Roman"/>
                          <w:color w:val="153D63" w:themeColor="text2" w:themeTint="E6"/>
                          <w:lang w:val="el-GR"/>
                        </w:rPr>
                      </w:pPr>
                      <w:hyperlink r:id="rId18" w:history="1">
                        <w:r w:rsidR="005667FE" w:rsidRPr="0037046C">
                          <w:rPr>
                            <w:rStyle w:val="Hyperlink"/>
                            <w:rFonts w:ascii="Times New Roman" w:hAnsi="Times New Roman" w:cs="Times New Roman"/>
                            <w:lang w:val="el-GR"/>
                          </w:rPr>
                          <w:t>up1104804@ac.upatras.gr</w:t>
                        </w:r>
                      </w:hyperlink>
                    </w:p>
                    <w:p w14:paraId="46D8DE27" w14:textId="77777777" w:rsidR="005667FE" w:rsidRPr="004A191A" w:rsidRDefault="005667FE" w:rsidP="005667FE">
                      <w:pPr>
                        <w:jc w:val="center"/>
                        <w:rPr>
                          <w:rFonts w:ascii="Times New Roman" w:hAnsi="Times New Roman" w:cs="Times New Roman"/>
                          <w:color w:val="153D63" w:themeColor="text2" w:themeTint="E6"/>
                          <w:lang w:val="el-GR"/>
                        </w:rPr>
                      </w:pPr>
                      <w:r>
                        <w:rPr>
                          <w:rFonts w:ascii="Times New Roman" w:hAnsi="Times New Roman" w:cs="Times New Roman"/>
                          <w:color w:val="153D63" w:themeColor="text2" w:themeTint="E6"/>
                          <w:lang w:val="el-GR"/>
                        </w:rPr>
                        <w:t>Φοιτητής</w:t>
                      </w:r>
                      <w:r w:rsidRPr="004A191A">
                        <w:rPr>
                          <w:rFonts w:ascii="Times New Roman" w:hAnsi="Times New Roman" w:cs="Times New Roman"/>
                          <w:color w:val="153D63" w:themeColor="text2" w:themeTint="E6"/>
                          <w:lang w:val="el-GR"/>
                        </w:rPr>
                        <w:t xml:space="preserve"> </w:t>
                      </w:r>
                      <w:r>
                        <w:rPr>
                          <w:rFonts w:ascii="Times New Roman" w:hAnsi="Times New Roman" w:cs="Times New Roman"/>
                          <w:color w:val="153D63" w:themeColor="text2" w:themeTint="E6"/>
                          <w:lang w:val="el-GR"/>
                        </w:rPr>
                        <w:t>2ου έτους</w:t>
                      </w:r>
                    </w:p>
                    <w:p w14:paraId="08CF6739" w14:textId="77777777" w:rsidR="005667FE" w:rsidRPr="004A191A" w:rsidRDefault="005667FE" w:rsidP="005667FE">
                      <w:pPr>
                        <w:jc w:val="center"/>
                        <w:rPr>
                          <w:rFonts w:ascii="Times New Roman" w:hAnsi="Times New Roman" w:cs="Times New Roman"/>
                          <w:color w:val="153D63" w:themeColor="text2" w:themeTint="E6"/>
                          <w:sz w:val="28"/>
                          <w:szCs w:val="28"/>
                          <w:lang w:val="el-GR"/>
                        </w:rPr>
                      </w:pPr>
                    </w:p>
                  </w:txbxContent>
                </v:textbox>
              </v:shape>
            </w:pict>
          </mc:Fallback>
        </mc:AlternateContent>
      </w:r>
    </w:p>
    <w:p w14:paraId="0421991C" w14:textId="77777777" w:rsidR="005667FE" w:rsidRPr="00E245F6" w:rsidRDefault="005667FE" w:rsidP="005667FE">
      <w:pPr>
        <w:jc w:val="both"/>
        <w:rPr>
          <w:b/>
          <w:bCs/>
          <w:color w:val="153D63" w:themeColor="text2" w:themeTint="E6"/>
          <w:sz w:val="36"/>
          <w:szCs w:val="36"/>
          <w:lang w:val="el-GR"/>
        </w:rPr>
      </w:pPr>
    </w:p>
    <w:p w14:paraId="17FB8CA2" w14:textId="77777777" w:rsidR="005667FE" w:rsidRPr="00E245F6" w:rsidRDefault="005667FE" w:rsidP="005667FE">
      <w:pPr>
        <w:jc w:val="both"/>
        <w:rPr>
          <w:b/>
          <w:bCs/>
          <w:color w:val="153D63" w:themeColor="text2" w:themeTint="E6"/>
          <w:sz w:val="36"/>
          <w:szCs w:val="36"/>
          <w:lang w:val="el-GR"/>
        </w:rPr>
      </w:pPr>
    </w:p>
    <w:p w14:paraId="284EE4F1" w14:textId="77777777" w:rsidR="005667FE" w:rsidRDefault="005667FE" w:rsidP="005667FE">
      <w:pPr>
        <w:jc w:val="center"/>
        <w:rPr>
          <w:b/>
          <w:bCs/>
          <w:color w:val="153D63" w:themeColor="text2" w:themeTint="E6"/>
          <w:sz w:val="48"/>
          <w:szCs w:val="48"/>
          <w:lang w:val="el-GR"/>
        </w:rPr>
      </w:pPr>
    </w:p>
    <w:p w14:paraId="75B1ACF7" w14:textId="77777777" w:rsidR="005667FE" w:rsidRPr="00E245F6" w:rsidRDefault="005667FE" w:rsidP="005667FE">
      <w:pPr>
        <w:jc w:val="both"/>
        <w:rPr>
          <w:b/>
          <w:bCs/>
          <w:color w:val="153D63" w:themeColor="text2" w:themeTint="E6"/>
          <w:sz w:val="36"/>
          <w:szCs w:val="36"/>
          <w:lang w:val="el-GR"/>
        </w:rPr>
      </w:pPr>
    </w:p>
    <w:p w14:paraId="3C458182" w14:textId="77777777" w:rsidR="005667FE" w:rsidRDefault="005667FE" w:rsidP="005667FE">
      <w:pPr>
        <w:jc w:val="center"/>
        <w:rPr>
          <w:b/>
          <w:bCs/>
          <w:color w:val="153D63" w:themeColor="text2" w:themeTint="E6"/>
          <w:sz w:val="48"/>
          <w:szCs w:val="48"/>
          <w:lang w:val="el-GR"/>
        </w:rPr>
      </w:pPr>
    </w:p>
    <w:p w14:paraId="518622C8" w14:textId="77777777" w:rsidR="005667FE" w:rsidRPr="00CE3691" w:rsidRDefault="005667FE" w:rsidP="005667FE">
      <w:pPr>
        <w:jc w:val="center"/>
        <w:rPr>
          <w:b/>
          <w:bCs/>
          <w:color w:val="153D63" w:themeColor="text2" w:themeTint="E6"/>
          <w:sz w:val="48"/>
          <w:szCs w:val="48"/>
          <w:lang w:val="el-GR"/>
        </w:rPr>
      </w:pPr>
    </w:p>
    <w:p w14:paraId="53B13E1F" w14:textId="77777777" w:rsidR="007509C4" w:rsidRPr="00CE3691" w:rsidRDefault="007509C4" w:rsidP="005667FE">
      <w:pPr>
        <w:jc w:val="center"/>
        <w:rPr>
          <w:b/>
          <w:bCs/>
          <w:color w:val="153D63" w:themeColor="text2" w:themeTint="E6"/>
          <w:sz w:val="48"/>
          <w:szCs w:val="48"/>
          <w:lang w:val="el-GR"/>
        </w:rPr>
      </w:pPr>
    </w:p>
    <w:p w14:paraId="5D7D395F" w14:textId="77777777" w:rsidR="007509C4" w:rsidRPr="00CE3691" w:rsidRDefault="007509C4" w:rsidP="005667FE">
      <w:pPr>
        <w:jc w:val="center"/>
        <w:rPr>
          <w:b/>
          <w:bCs/>
          <w:color w:val="153D63" w:themeColor="text2" w:themeTint="E6"/>
          <w:sz w:val="48"/>
          <w:szCs w:val="48"/>
          <w:lang w:val="el-GR"/>
        </w:rPr>
      </w:pPr>
    </w:p>
    <w:p w14:paraId="603ED6FD" w14:textId="77777777" w:rsidR="007509C4" w:rsidRPr="00517AFE" w:rsidRDefault="007509C4" w:rsidP="007509C4">
      <w:pPr>
        <w:jc w:val="center"/>
        <w:rPr>
          <w:color w:val="153D63" w:themeColor="text2" w:themeTint="E6"/>
          <w:sz w:val="28"/>
          <w:szCs w:val="28"/>
        </w:rPr>
      </w:pPr>
      <w:r w:rsidRPr="00FE64C3">
        <w:rPr>
          <w:b/>
          <w:bCs/>
          <w:color w:val="153D63" w:themeColor="text2" w:themeTint="E6"/>
          <w:sz w:val="48"/>
          <w:szCs w:val="48"/>
          <w:lang w:val="el-GR"/>
        </w:rPr>
        <w:t>Περιεχόμενα</w:t>
      </w:r>
    </w:p>
    <w:p w14:paraId="5EE05C39" w14:textId="77777777" w:rsidR="007509C4" w:rsidRPr="007509C4" w:rsidRDefault="007509C4" w:rsidP="005667FE">
      <w:pPr>
        <w:jc w:val="center"/>
        <w:rPr>
          <w:b/>
          <w:bCs/>
          <w:color w:val="153D63" w:themeColor="text2" w:themeTint="E6"/>
          <w:sz w:val="48"/>
          <w:szCs w:val="48"/>
        </w:rPr>
      </w:pPr>
    </w:p>
    <w:p w14:paraId="1095EF67" w14:textId="4A3D4F27" w:rsidR="000F0F2A" w:rsidRDefault="007509C4" w:rsidP="005667FE">
      <w:pPr>
        <w:pStyle w:val="Heading2"/>
        <w:rPr>
          <w:b/>
          <w:bCs/>
          <w:color w:val="auto"/>
          <w:sz w:val="28"/>
          <w:szCs w:val="28"/>
        </w:rPr>
      </w:pPr>
      <w:bookmarkStart w:id="1" w:name="_PART_I:_“Sorting"/>
      <w:bookmarkEnd w:id="1"/>
      <w:r w:rsidRPr="007509C4">
        <w:rPr>
          <w:b/>
          <w:bCs/>
          <w:color w:val="auto"/>
          <w:sz w:val="28"/>
          <w:szCs w:val="28"/>
        </w:rPr>
        <w:t>PART I: “Sorting and Searching Algorithms”</w:t>
      </w:r>
      <w:r>
        <w:rPr>
          <w:b/>
          <w:bCs/>
          <w:color w:val="auto"/>
          <w:sz w:val="28"/>
          <w:szCs w:val="28"/>
        </w:rPr>
        <w:t>:</w:t>
      </w:r>
    </w:p>
    <w:p w14:paraId="2064C48D" w14:textId="54D51AD5" w:rsidR="007509C4" w:rsidRPr="00962788" w:rsidRDefault="007509C4" w:rsidP="007509C4">
      <w:pPr>
        <w:rPr>
          <w:sz w:val="24"/>
          <w:szCs w:val="24"/>
        </w:rPr>
      </w:pPr>
      <w:r>
        <w:tab/>
      </w:r>
    </w:p>
    <w:p w14:paraId="2680E021" w14:textId="19F5C487" w:rsidR="002318AA" w:rsidRPr="00962788" w:rsidRDefault="00B979E8" w:rsidP="002318AA">
      <w:pPr>
        <w:pStyle w:val="ListParagraph"/>
        <w:numPr>
          <w:ilvl w:val="0"/>
          <w:numId w:val="1"/>
        </w:numPr>
        <w:rPr>
          <w:sz w:val="24"/>
          <w:szCs w:val="24"/>
        </w:rPr>
      </w:pPr>
      <w:r w:rsidRPr="00D979FF">
        <w:rPr>
          <w:rFonts w:ascii="Calibri" w:hAnsi="Calibri" w:cs="Calibri"/>
          <w:sz w:val="24"/>
          <w:szCs w:val="24"/>
          <w:lang w:val="el-GR"/>
        </w:rPr>
        <w:lastRenderedPageBreak/>
        <w:t>Διαδικάσια</w:t>
      </w:r>
      <w:r w:rsidRPr="00D979FF">
        <w:rPr>
          <w:sz w:val="24"/>
          <w:szCs w:val="24"/>
          <w:lang w:val="el-GR"/>
        </w:rPr>
        <w:t xml:space="preserve"> </w:t>
      </w:r>
      <w:r w:rsidRPr="00D979FF">
        <w:rPr>
          <w:rFonts w:ascii="Calibri" w:hAnsi="Calibri" w:cs="Calibri"/>
          <w:sz w:val="24"/>
          <w:szCs w:val="24"/>
          <w:lang w:val="el-GR"/>
        </w:rPr>
        <w:t>Ανάπτυξης</w:t>
      </w:r>
      <w:r w:rsidR="00962788" w:rsidRPr="00D979FF">
        <w:rPr>
          <w:sz w:val="24"/>
          <w:szCs w:val="24"/>
          <w:lang w:val="el-GR"/>
        </w:rPr>
        <w:t xml:space="preserve"> </w:t>
      </w:r>
      <w:r w:rsidR="00962788" w:rsidRPr="00D979FF">
        <w:rPr>
          <w:rFonts w:ascii="Calibri" w:hAnsi="Calibri" w:cs="Calibri"/>
          <w:sz w:val="24"/>
          <w:szCs w:val="24"/>
          <w:lang w:val="el-GR"/>
        </w:rPr>
        <w:t>πρώτο</w:t>
      </w:r>
      <w:r w:rsidR="00962788" w:rsidRPr="00D979FF">
        <w:rPr>
          <w:rFonts w:ascii="Calibri" w:hAnsi="Calibri" w:cs="Calibri"/>
          <w:sz w:val="24"/>
          <w:szCs w:val="24"/>
          <w:lang w:val="el-GR"/>
        </w:rPr>
        <w:t>υ</w:t>
      </w:r>
      <w:r w:rsidR="00962788" w:rsidRPr="00D979FF">
        <w:rPr>
          <w:rFonts w:ascii="Calibri" w:hAnsi="Calibri" w:cs="Calibri"/>
          <w:sz w:val="24"/>
          <w:szCs w:val="24"/>
          <w:lang w:val="el-GR"/>
        </w:rPr>
        <w:t xml:space="preserve"> μέρους</w:t>
      </w:r>
      <w:r w:rsidRPr="00962788">
        <w:rPr>
          <w:sz w:val="24"/>
          <w:szCs w:val="24"/>
          <w:lang w:val="el-GR"/>
        </w:rPr>
        <w:t>.............................................</w:t>
      </w:r>
      <w:r w:rsidR="00962788" w:rsidRPr="00962788">
        <w:rPr>
          <w:sz w:val="24"/>
          <w:szCs w:val="24"/>
          <w:lang w:val="el-GR"/>
        </w:rPr>
        <w:t>.</w:t>
      </w:r>
      <w:r w:rsidRPr="00962788">
        <w:rPr>
          <w:sz w:val="24"/>
          <w:szCs w:val="24"/>
          <w:lang w:val="el-GR"/>
        </w:rPr>
        <w:t>..3</w:t>
      </w:r>
    </w:p>
    <w:p w14:paraId="749CEBBF" w14:textId="77777777" w:rsidR="00B979E8" w:rsidRPr="00962788" w:rsidRDefault="00B979E8" w:rsidP="00BB2520">
      <w:pPr>
        <w:pStyle w:val="ListParagraph"/>
        <w:ind w:left="1080"/>
        <w:rPr>
          <w:sz w:val="24"/>
          <w:szCs w:val="24"/>
        </w:rPr>
      </w:pPr>
    </w:p>
    <w:p w14:paraId="6F19128E" w14:textId="30287355" w:rsidR="007509C4" w:rsidRPr="00962788" w:rsidRDefault="007509C4" w:rsidP="002318AA">
      <w:pPr>
        <w:pStyle w:val="ListParagraph"/>
        <w:numPr>
          <w:ilvl w:val="0"/>
          <w:numId w:val="1"/>
        </w:numPr>
        <w:rPr>
          <w:sz w:val="24"/>
          <w:szCs w:val="24"/>
        </w:rPr>
      </w:pPr>
      <w:r w:rsidRPr="00962788">
        <w:rPr>
          <w:sz w:val="24"/>
          <w:szCs w:val="24"/>
        </w:rPr>
        <w:t>Merge Sort και Quick Sort…………………………………………………………</w:t>
      </w:r>
      <w:r w:rsidR="0088774B" w:rsidRPr="00962788">
        <w:rPr>
          <w:sz w:val="24"/>
          <w:szCs w:val="24"/>
        </w:rPr>
        <w:t>.</w:t>
      </w:r>
      <w:r w:rsidR="00962788" w:rsidRPr="00962788">
        <w:rPr>
          <w:sz w:val="24"/>
          <w:szCs w:val="24"/>
        </w:rPr>
        <w:t>.</w:t>
      </w:r>
      <w:r w:rsidR="0088774B" w:rsidRPr="00962788">
        <w:rPr>
          <w:sz w:val="24"/>
          <w:szCs w:val="24"/>
        </w:rPr>
        <w:t>.</w:t>
      </w:r>
      <w:r w:rsidR="009459D4" w:rsidRPr="00962788">
        <w:rPr>
          <w:sz w:val="24"/>
          <w:szCs w:val="24"/>
        </w:rPr>
        <w:t>8</w:t>
      </w:r>
    </w:p>
    <w:p w14:paraId="76DD8274" w14:textId="77777777" w:rsidR="007509C4" w:rsidRPr="00962788" w:rsidRDefault="007509C4" w:rsidP="007509C4">
      <w:pPr>
        <w:pStyle w:val="ListParagraph"/>
        <w:ind w:left="1080"/>
        <w:rPr>
          <w:sz w:val="24"/>
          <w:szCs w:val="24"/>
        </w:rPr>
      </w:pPr>
    </w:p>
    <w:p w14:paraId="482B1222" w14:textId="1533CBB3" w:rsidR="007509C4" w:rsidRPr="00962788" w:rsidRDefault="007509C4" w:rsidP="007509C4">
      <w:pPr>
        <w:pStyle w:val="ListParagraph"/>
        <w:numPr>
          <w:ilvl w:val="0"/>
          <w:numId w:val="1"/>
        </w:numPr>
        <w:rPr>
          <w:sz w:val="24"/>
          <w:szCs w:val="24"/>
        </w:rPr>
      </w:pPr>
      <w:r w:rsidRPr="00962788">
        <w:rPr>
          <w:sz w:val="24"/>
          <w:szCs w:val="24"/>
        </w:rPr>
        <w:t xml:space="preserve"> Heap Sort και Counting Sort……………………………………………………</w:t>
      </w:r>
      <w:r w:rsidR="00962788" w:rsidRPr="00962788">
        <w:rPr>
          <w:sz w:val="24"/>
          <w:szCs w:val="24"/>
        </w:rPr>
        <w:t>....</w:t>
      </w:r>
      <w:r w:rsidR="00656681" w:rsidRPr="00962788">
        <w:rPr>
          <w:sz w:val="24"/>
          <w:szCs w:val="24"/>
        </w:rPr>
        <w:t>17</w:t>
      </w:r>
    </w:p>
    <w:p w14:paraId="14DB7243" w14:textId="77777777" w:rsidR="007509C4" w:rsidRPr="00962788" w:rsidRDefault="007509C4" w:rsidP="007509C4">
      <w:pPr>
        <w:pStyle w:val="ListParagraph"/>
        <w:rPr>
          <w:sz w:val="24"/>
          <w:szCs w:val="24"/>
        </w:rPr>
      </w:pPr>
    </w:p>
    <w:p w14:paraId="1B4984FC" w14:textId="0C203262" w:rsidR="007509C4" w:rsidRPr="00962788" w:rsidRDefault="007509C4" w:rsidP="00BD4D32">
      <w:pPr>
        <w:pStyle w:val="ListParagraph"/>
        <w:numPr>
          <w:ilvl w:val="0"/>
          <w:numId w:val="1"/>
        </w:numPr>
        <w:rPr>
          <w:sz w:val="24"/>
          <w:szCs w:val="24"/>
          <w:lang w:val="el-GR"/>
        </w:rPr>
      </w:pPr>
      <w:r w:rsidRPr="00962788">
        <w:rPr>
          <w:sz w:val="24"/>
          <w:szCs w:val="24"/>
          <w:lang w:val="el-GR"/>
        </w:rPr>
        <w:t>Δυαδική Αναζήτηση και Αναζήτηση με Παρεμβολή</w:t>
      </w:r>
      <w:r w:rsidR="00BD4D32" w:rsidRPr="00962788">
        <w:rPr>
          <w:sz w:val="24"/>
          <w:szCs w:val="24"/>
          <w:lang w:val="el-GR"/>
        </w:rPr>
        <w:t>………………………….</w:t>
      </w:r>
      <w:r w:rsidR="00962788" w:rsidRPr="00962788">
        <w:rPr>
          <w:sz w:val="24"/>
          <w:szCs w:val="24"/>
          <w:lang w:val="el-GR"/>
        </w:rPr>
        <w:t>...</w:t>
      </w:r>
      <w:r w:rsidR="006A483A" w:rsidRPr="00962788">
        <w:rPr>
          <w:sz w:val="24"/>
          <w:szCs w:val="24"/>
          <w:lang w:val="el-GR"/>
        </w:rPr>
        <w:t>25</w:t>
      </w:r>
    </w:p>
    <w:p w14:paraId="793527FC" w14:textId="77777777" w:rsidR="00BD4D32" w:rsidRPr="00962788" w:rsidRDefault="00BD4D32" w:rsidP="00BD4D32">
      <w:pPr>
        <w:pStyle w:val="ListParagraph"/>
        <w:rPr>
          <w:sz w:val="24"/>
          <w:szCs w:val="24"/>
          <w:lang w:val="el-GR"/>
        </w:rPr>
      </w:pPr>
    </w:p>
    <w:p w14:paraId="50376BF3" w14:textId="379CF039" w:rsidR="00BD4D32" w:rsidRPr="00962788" w:rsidRDefault="00694C89" w:rsidP="00BD4D32">
      <w:pPr>
        <w:pStyle w:val="ListParagraph"/>
        <w:numPr>
          <w:ilvl w:val="0"/>
          <w:numId w:val="1"/>
        </w:numPr>
        <w:rPr>
          <w:sz w:val="24"/>
          <w:szCs w:val="24"/>
          <w:lang w:val="el-GR"/>
        </w:rPr>
      </w:pPr>
      <w:r w:rsidRPr="00962788">
        <w:rPr>
          <w:sz w:val="24"/>
          <w:szCs w:val="24"/>
          <w:lang w:val="el-GR"/>
        </w:rPr>
        <w:t>Δυαδική</w:t>
      </w:r>
      <w:r w:rsidRPr="00962788">
        <w:rPr>
          <w:sz w:val="24"/>
          <w:szCs w:val="24"/>
        </w:rPr>
        <w:t xml:space="preserve"> </w:t>
      </w:r>
      <w:proofErr w:type="spellStart"/>
      <w:r w:rsidR="00BD4D32" w:rsidRPr="00962788">
        <w:rPr>
          <w:sz w:val="24"/>
          <w:szCs w:val="24"/>
        </w:rPr>
        <w:t>Αν</w:t>
      </w:r>
      <w:proofErr w:type="spellEnd"/>
      <w:r w:rsidR="00BD4D32" w:rsidRPr="00962788">
        <w:rPr>
          <w:sz w:val="24"/>
          <w:szCs w:val="24"/>
        </w:rPr>
        <w:t>αζήτηση Πα</w:t>
      </w:r>
      <w:proofErr w:type="spellStart"/>
      <w:r w:rsidR="00BD4D32" w:rsidRPr="00962788">
        <w:rPr>
          <w:sz w:val="24"/>
          <w:szCs w:val="24"/>
        </w:rPr>
        <w:t>ρεμ</w:t>
      </w:r>
      <w:proofErr w:type="spellEnd"/>
      <w:r w:rsidR="00BD4D32" w:rsidRPr="00962788">
        <w:rPr>
          <w:sz w:val="24"/>
          <w:szCs w:val="24"/>
        </w:rPr>
        <w:t>βολή (BIS)…………………………………</w:t>
      </w:r>
      <w:r w:rsidR="00962788">
        <w:rPr>
          <w:sz w:val="24"/>
          <w:szCs w:val="24"/>
          <w:lang w:val="el-GR"/>
        </w:rPr>
        <w:t>...</w:t>
      </w:r>
      <w:r w:rsidR="00BD4D32" w:rsidRPr="00962788">
        <w:rPr>
          <w:sz w:val="24"/>
          <w:szCs w:val="24"/>
        </w:rPr>
        <w:t>……</w:t>
      </w:r>
      <w:r w:rsidR="00AE6A50" w:rsidRPr="00962788">
        <w:rPr>
          <w:sz w:val="24"/>
          <w:szCs w:val="24"/>
        </w:rPr>
        <w:t>..</w:t>
      </w:r>
      <w:r w:rsidR="00962788" w:rsidRPr="00962788">
        <w:rPr>
          <w:sz w:val="24"/>
          <w:szCs w:val="24"/>
          <w:lang w:val="el-GR"/>
        </w:rPr>
        <w:t>..</w:t>
      </w:r>
      <w:r w:rsidR="00BD4D32" w:rsidRPr="00962788">
        <w:rPr>
          <w:sz w:val="24"/>
          <w:szCs w:val="24"/>
        </w:rPr>
        <w:t>.</w:t>
      </w:r>
      <w:r w:rsidR="00AE6A50" w:rsidRPr="00962788">
        <w:rPr>
          <w:sz w:val="24"/>
          <w:szCs w:val="24"/>
        </w:rPr>
        <w:t>35</w:t>
      </w:r>
    </w:p>
    <w:p w14:paraId="42FF35AA" w14:textId="77777777" w:rsidR="00BD4D32" w:rsidRDefault="00BD4D32" w:rsidP="00BD4D32">
      <w:pPr>
        <w:pStyle w:val="ListParagraph"/>
        <w:rPr>
          <w:sz w:val="24"/>
          <w:szCs w:val="24"/>
        </w:rPr>
      </w:pPr>
    </w:p>
    <w:p w14:paraId="1FCB0E39" w14:textId="77777777" w:rsidR="003E4ECC" w:rsidRDefault="003E4ECC" w:rsidP="00BD4D32">
      <w:pPr>
        <w:pStyle w:val="ListParagraph"/>
        <w:rPr>
          <w:sz w:val="24"/>
          <w:szCs w:val="24"/>
        </w:rPr>
      </w:pPr>
    </w:p>
    <w:p w14:paraId="7DDDF955" w14:textId="36C59DFA" w:rsidR="000C74CE" w:rsidRDefault="003E4ECC" w:rsidP="00E413B1">
      <w:pPr>
        <w:keepNext/>
        <w:keepLines/>
        <w:spacing w:before="160" w:after="80"/>
        <w:outlineLvl w:val="1"/>
        <w:rPr>
          <w:sz w:val="24"/>
          <w:szCs w:val="24"/>
          <w:lang w:val="el-GR"/>
        </w:rPr>
      </w:pPr>
      <w:r w:rsidRPr="003E4ECC">
        <w:rPr>
          <w:rFonts w:asciiTheme="majorHAnsi" w:eastAsiaTheme="majorEastAsia" w:hAnsiTheme="majorHAnsi" w:cstheme="majorBidi"/>
          <w:b/>
          <w:bCs/>
          <w:sz w:val="28"/>
          <w:szCs w:val="28"/>
        </w:rPr>
        <w:lastRenderedPageBreak/>
        <w:t>PART</w:t>
      </w:r>
      <w:r w:rsidRPr="003E4ECC">
        <w:rPr>
          <w:rFonts w:asciiTheme="majorHAnsi" w:eastAsiaTheme="majorEastAsia" w:hAnsiTheme="majorHAnsi" w:cstheme="majorBidi"/>
          <w:b/>
          <w:bCs/>
          <w:sz w:val="28"/>
          <w:szCs w:val="28"/>
          <w:lang w:val="el-GR"/>
        </w:rPr>
        <w:t xml:space="preserve"> </w:t>
      </w:r>
      <w:r w:rsidRPr="003E4ECC">
        <w:rPr>
          <w:rFonts w:asciiTheme="majorHAnsi" w:eastAsiaTheme="majorEastAsia" w:hAnsiTheme="majorHAnsi" w:cstheme="majorBidi"/>
          <w:b/>
          <w:bCs/>
          <w:sz w:val="28"/>
          <w:szCs w:val="28"/>
        </w:rPr>
        <w:t>I</w:t>
      </w:r>
      <w:r w:rsidRPr="000C74CE">
        <w:rPr>
          <w:rFonts w:asciiTheme="majorHAnsi" w:eastAsiaTheme="majorEastAsia" w:hAnsiTheme="majorHAnsi" w:cstheme="majorBidi"/>
          <w:b/>
          <w:bCs/>
          <w:sz w:val="28"/>
          <w:szCs w:val="28"/>
        </w:rPr>
        <w:t>I</w:t>
      </w:r>
      <w:r w:rsidRPr="003E4ECC">
        <w:rPr>
          <w:rFonts w:asciiTheme="majorHAnsi" w:eastAsiaTheme="majorEastAsia" w:hAnsiTheme="majorHAnsi" w:cstheme="majorBidi"/>
          <w:b/>
          <w:bCs/>
          <w:sz w:val="28"/>
          <w:szCs w:val="28"/>
          <w:lang w:val="el-GR"/>
        </w:rPr>
        <w:t xml:space="preserve">: </w:t>
      </w:r>
      <w:r w:rsidR="000C74CE" w:rsidRPr="00B72E94">
        <w:rPr>
          <w:rFonts w:asciiTheme="majorHAnsi" w:eastAsiaTheme="majorEastAsia" w:hAnsiTheme="majorHAnsi" w:cstheme="majorBidi"/>
          <w:b/>
          <w:bCs/>
          <w:sz w:val="28"/>
          <w:szCs w:val="28"/>
          <w:lang w:val="el-GR"/>
        </w:rPr>
        <w:t>“</w:t>
      </w:r>
      <w:r w:rsidR="000C74CE" w:rsidRPr="000C74CE">
        <w:rPr>
          <w:rFonts w:asciiTheme="majorHAnsi" w:eastAsiaTheme="majorEastAsia" w:hAnsiTheme="majorHAnsi" w:cstheme="majorBidi"/>
          <w:b/>
          <w:bCs/>
          <w:sz w:val="28"/>
          <w:szCs w:val="28"/>
        </w:rPr>
        <w:t>BSTs</w:t>
      </w:r>
      <w:r w:rsidR="000C74CE" w:rsidRPr="00B72E94">
        <w:rPr>
          <w:rFonts w:asciiTheme="majorHAnsi" w:eastAsiaTheme="majorEastAsia" w:hAnsiTheme="majorHAnsi" w:cstheme="majorBidi"/>
          <w:b/>
          <w:bCs/>
          <w:sz w:val="28"/>
          <w:szCs w:val="28"/>
          <w:lang w:val="el-GR"/>
        </w:rPr>
        <w:t xml:space="preserve"> &amp;&amp; </w:t>
      </w:r>
      <w:r w:rsidR="000C74CE" w:rsidRPr="000C74CE">
        <w:rPr>
          <w:rFonts w:asciiTheme="majorHAnsi" w:eastAsiaTheme="majorEastAsia" w:hAnsiTheme="majorHAnsi" w:cstheme="majorBidi"/>
          <w:b/>
          <w:bCs/>
          <w:sz w:val="28"/>
          <w:szCs w:val="28"/>
        </w:rPr>
        <w:t>HASHING</w:t>
      </w:r>
      <w:r w:rsidR="000C74CE" w:rsidRPr="00B72E94">
        <w:rPr>
          <w:rFonts w:asciiTheme="majorHAnsi" w:eastAsiaTheme="majorEastAsia" w:hAnsiTheme="majorHAnsi" w:cstheme="majorBidi"/>
          <w:b/>
          <w:bCs/>
          <w:sz w:val="28"/>
          <w:szCs w:val="28"/>
          <w:lang w:val="el-GR"/>
        </w:rPr>
        <w:t>”:</w:t>
      </w:r>
      <w:r w:rsidR="00B72E94">
        <w:rPr>
          <w:rFonts w:asciiTheme="majorHAnsi" w:eastAsiaTheme="majorEastAsia" w:hAnsiTheme="majorHAnsi" w:cstheme="majorBidi"/>
          <w:b/>
          <w:bCs/>
          <w:sz w:val="28"/>
          <w:szCs w:val="28"/>
          <w:lang w:val="el-GR"/>
        </w:rPr>
        <w:t xml:space="preserve"> </w:t>
      </w:r>
      <w:r w:rsidR="00E413B1">
        <w:rPr>
          <w:sz w:val="24"/>
          <w:szCs w:val="24"/>
          <w:lang w:val="el-GR"/>
        </w:rPr>
        <w:t xml:space="preserve"> </w:t>
      </w:r>
    </w:p>
    <w:p w14:paraId="2F993ED2" w14:textId="77777777" w:rsidR="004A3F7E" w:rsidRPr="00962788" w:rsidRDefault="004A3F7E" w:rsidP="00E413B1">
      <w:pPr>
        <w:keepNext/>
        <w:keepLines/>
        <w:spacing w:before="160" w:after="80"/>
        <w:outlineLvl w:val="1"/>
        <w:rPr>
          <w:sz w:val="24"/>
          <w:szCs w:val="24"/>
          <w:lang w:val="el-GR"/>
        </w:rPr>
      </w:pPr>
    </w:p>
    <w:p w14:paraId="35BDBAEF" w14:textId="4C41B441" w:rsidR="00E413B1" w:rsidRPr="00962788" w:rsidRDefault="008A2DA6" w:rsidP="009E1E5E">
      <w:pPr>
        <w:pStyle w:val="ListParagraph"/>
        <w:keepNext/>
        <w:keepLines/>
        <w:numPr>
          <w:ilvl w:val="0"/>
          <w:numId w:val="7"/>
        </w:numPr>
        <w:spacing w:before="160" w:after="80"/>
        <w:outlineLvl w:val="1"/>
        <w:rPr>
          <w:rFonts w:asciiTheme="majorHAnsi" w:eastAsiaTheme="majorEastAsia" w:hAnsiTheme="majorHAnsi" w:cstheme="majorBidi"/>
          <w:b/>
          <w:bCs/>
          <w:sz w:val="24"/>
          <w:szCs w:val="24"/>
          <w:lang w:val="el-GR"/>
        </w:rPr>
      </w:pPr>
      <w:r w:rsidRPr="00962788">
        <w:rPr>
          <w:sz w:val="24"/>
          <w:szCs w:val="24"/>
          <w:lang w:val="el-GR"/>
        </w:rPr>
        <w:t>Δυαδικό Δένδρο Αναζήτησης</w:t>
      </w:r>
      <w:r w:rsidR="004A3F7E" w:rsidRPr="00962788">
        <w:rPr>
          <w:sz w:val="24"/>
          <w:szCs w:val="24"/>
          <w:lang w:val="el-GR"/>
        </w:rPr>
        <w:t xml:space="preserve"> (ΔΔΑ)</w:t>
      </w:r>
      <w:r w:rsidRPr="00962788">
        <w:rPr>
          <w:sz w:val="24"/>
          <w:szCs w:val="24"/>
          <w:lang w:val="el-GR"/>
        </w:rPr>
        <w:t>.....................................................</w:t>
      </w:r>
      <w:r w:rsidR="008178CF" w:rsidRPr="00962788">
        <w:rPr>
          <w:sz w:val="24"/>
          <w:szCs w:val="24"/>
          <w:lang w:val="el-GR"/>
        </w:rPr>
        <w:t>.......</w:t>
      </w:r>
      <w:r w:rsidR="004A3F7E" w:rsidRPr="00962788">
        <w:rPr>
          <w:sz w:val="24"/>
          <w:szCs w:val="24"/>
          <w:lang w:val="el-GR"/>
        </w:rPr>
        <w:t>41</w:t>
      </w:r>
    </w:p>
    <w:p w14:paraId="43913F89" w14:textId="77777777" w:rsidR="009E1E5E" w:rsidRPr="00962788" w:rsidRDefault="009E1E5E" w:rsidP="009E1E5E">
      <w:pPr>
        <w:pStyle w:val="ListParagraph"/>
        <w:keepNext/>
        <w:keepLines/>
        <w:spacing w:before="160" w:after="80"/>
        <w:outlineLvl w:val="1"/>
        <w:rPr>
          <w:sz w:val="24"/>
          <w:szCs w:val="24"/>
          <w:lang w:val="el-GR"/>
        </w:rPr>
      </w:pPr>
    </w:p>
    <w:p w14:paraId="4184B0D5" w14:textId="7AB123F3" w:rsidR="009E1E5E" w:rsidRPr="00962788" w:rsidRDefault="009E1E5E" w:rsidP="009E1E5E">
      <w:pPr>
        <w:pStyle w:val="ListParagraph"/>
        <w:keepNext/>
        <w:keepLines/>
        <w:numPr>
          <w:ilvl w:val="0"/>
          <w:numId w:val="7"/>
        </w:numPr>
        <w:spacing w:before="160" w:after="80"/>
        <w:outlineLvl w:val="1"/>
        <w:rPr>
          <w:sz w:val="24"/>
          <w:szCs w:val="24"/>
          <w:lang w:val="el-GR"/>
        </w:rPr>
      </w:pPr>
      <w:r w:rsidRPr="00962788">
        <w:rPr>
          <w:sz w:val="24"/>
          <w:szCs w:val="24"/>
          <w:lang w:val="el-GR"/>
        </w:rPr>
        <w:t>Τροποποίηση ΔΔΑ................................................................................</w:t>
      </w:r>
      <w:r w:rsidR="008178CF" w:rsidRPr="00962788">
        <w:rPr>
          <w:sz w:val="24"/>
          <w:szCs w:val="24"/>
          <w:lang w:val="el-GR"/>
        </w:rPr>
        <w:t>...</w:t>
      </w:r>
      <w:r w:rsidR="0088362C" w:rsidRPr="00962788">
        <w:rPr>
          <w:sz w:val="24"/>
          <w:szCs w:val="24"/>
        </w:rPr>
        <w:t>50</w:t>
      </w:r>
    </w:p>
    <w:p w14:paraId="6174E792" w14:textId="77777777" w:rsidR="009E1E5E" w:rsidRPr="00962788" w:rsidRDefault="009E1E5E" w:rsidP="009E1E5E">
      <w:pPr>
        <w:pStyle w:val="ListParagraph"/>
        <w:keepNext/>
        <w:keepLines/>
        <w:spacing w:before="160" w:after="80"/>
        <w:outlineLvl w:val="1"/>
        <w:rPr>
          <w:rFonts w:asciiTheme="majorHAnsi" w:eastAsiaTheme="majorEastAsia" w:hAnsiTheme="majorHAnsi" w:cstheme="majorBidi"/>
          <w:b/>
          <w:bCs/>
          <w:sz w:val="24"/>
          <w:szCs w:val="24"/>
          <w:lang w:val="el-GR"/>
        </w:rPr>
      </w:pPr>
    </w:p>
    <w:p w14:paraId="17663ED9" w14:textId="763DAB84" w:rsidR="00B45B38" w:rsidRPr="00962788" w:rsidRDefault="00962788" w:rsidP="00B45B38">
      <w:pPr>
        <w:ind w:firstLine="360"/>
        <w:rPr>
          <w:sz w:val="24"/>
          <w:szCs w:val="24"/>
        </w:rPr>
      </w:pPr>
      <w:r>
        <w:rPr>
          <w:sz w:val="24"/>
          <w:szCs w:val="24"/>
          <w:lang w:val="el-GR"/>
        </w:rPr>
        <w:t xml:space="preserve"> </w:t>
      </w:r>
      <w:r w:rsidR="003E7652" w:rsidRPr="00962788">
        <w:rPr>
          <w:sz w:val="24"/>
          <w:szCs w:val="24"/>
          <w:lang w:val="el-GR"/>
        </w:rPr>
        <w:t>Γ.</w:t>
      </w:r>
      <w:r w:rsidR="004A3F7E" w:rsidRPr="00962788">
        <w:rPr>
          <w:sz w:val="24"/>
          <w:szCs w:val="24"/>
          <w:lang w:val="el-GR"/>
        </w:rPr>
        <w:t xml:space="preserve">     </w:t>
      </w:r>
      <w:r w:rsidR="003E7652" w:rsidRPr="00962788">
        <w:rPr>
          <w:sz w:val="24"/>
          <w:szCs w:val="24"/>
          <w:lang w:val="el-GR"/>
        </w:rPr>
        <w:t>HASHING.....................................................................................</w:t>
      </w:r>
      <w:r w:rsidR="004A3F7E" w:rsidRPr="00962788">
        <w:rPr>
          <w:sz w:val="24"/>
          <w:szCs w:val="24"/>
          <w:lang w:val="el-GR"/>
        </w:rPr>
        <w:t>.</w:t>
      </w:r>
      <w:r w:rsidR="003E7652" w:rsidRPr="00962788">
        <w:rPr>
          <w:sz w:val="24"/>
          <w:szCs w:val="24"/>
          <w:lang w:val="el-GR"/>
        </w:rPr>
        <w:t>.....</w:t>
      </w:r>
      <w:r w:rsidR="008178CF" w:rsidRPr="00962788">
        <w:rPr>
          <w:sz w:val="24"/>
          <w:szCs w:val="24"/>
          <w:lang w:val="el-GR"/>
        </w:rPr>
        <w:t>.</w:t>
      </w:r>
      <w:r w:rsidR="0088362C" w:rsidRPr="00962788">
        <w:rPr>
          <w:sz w:val="24"/>
          <w:szCs w:val="24"/>
        </w:rPr>
        <w:t>.57</w:t>
      </w:r>
    </w:p>
    <w:p w14:paraId="19011626" w14:textId="77777777" w:rsidR="00745318" w:rsidRPr="00962788" w:rsidRDefault="00745318" w:rsidP="00B45B38">
      <w:pPr>
        <w:ind w:firstLine="360"/>
        <w:rPr>
          <w:sz w:val="24"/>
          <w:szCs w:val="24"/>
        </w:rPr>
      </w:pPr>
    </w:p>
    <w:p w14:paraId="04D90757" w14:textId="47EFA666" w:rsidR="0088362C" w:rsidRPr="00962788" w:rsidRDefault="00B45B38" w:rsidP="004A3F7E">
      <w:pPr>
        <w:ind w:firstLine="360"/>
        <w:rPr>
          <w:sz w:val="24"/>
          <w:szCs w:val="24"/>
        </w:rPr>
      </w:pPr>
      <w:r w:rsidRPr="00962788">
        <w:rPr>
          <w:sz w:val="24"/>
          <w:szCs w:val="24"/>
        </w:rPr>
        <w:t xml:space="preserve">      </w:t>
      </w:r>
      <w:r w:rsidR="00C625D9" w:rsidRPr="00962788">
        <w:rPr>
          <w:sz w:val="24"/>
          <w:szCs w:val="24"/>
          <w:lang w:val="el-GR"/>
        </w:rPr>
        <w:t xml:space="preserve"> </w:t>
      </w:r>
      <w:r w:rsidR="0088362C" w:rsidRPr="00962788">
        <w:rPr>
          <w:sz w:val="24"/>
          <w:szCs w:val="24"/>
        </w:rPr>
        <w:t xml:space="preserve"> </w:t>
      </w:r>
      <w:r w:rsidR="00C625D9" w:rsidRPr="00962788">
        <w:rPr>
          <w:sz w:val="24"/>
          <w:szCs w:val="24"/>
          <w:lang w:val="el-GR"/>
        </w:rPr>
        <w:t xml:space="preserve"> </w:t>
      </w:r>
      <w:r w:rsidR="00745318" w:rsidRPr="00962788">
        <w:rPr>
          <w:sz w:val="24"/>
          <w:szCs w:val="24"/>
        </w:rPr>
        <w:t>Ενοπο</w:t>
      </w:r>
      <w:r w:rsidR="00745318" w:rsidRPr="00962788">
        <w:rPr>
          <w:sz w:val="24"/>
          <w:szCs w:val="24"/>
          <w:lang w:val="el-GR"/>
        </w:rPr>
        <w:t>ί</w:t>
      </w:r>
      <w:r w:rsidR="00745318" w:rsidRPr="00962788">
        <w:rPr>
          <w:sz w:val="24"/>
          <w:szCs w:val="24"/>
        </w:rPr>
        <w:t xml:space="preserve">ηση </w:t>
      </w:r>
      <w:proofErr w:type="gramStart"/>
      <w:r w:rsidR="00745318" w:rsidRPr="00962788">
        <w:rPr>
          <w:sz w:val="24"/>
          <w:szCs w:val="24"/>
        </w:rPr>
        <w:t>Α,Β</w:t>
      </w:r>
      <w:proofErr w:type="gramEnd"/>
      <w:r w:rsidR="00745318" w:rsidRPr="00962788">
        <w:rPr>
          <w:sz w:val="24"/>
          <w:szCs w:val="24"/>
        </w:rPr>
        <w:t>,Γ</w:t>
      </w:r>
      <w:r w:rsidR="0088362C" w:rsidRPr="00962788">
        <w:rPr>
          <w:sz w:val="24"/>
          <w:szCs w:val="24"/>
        </w:rPr>
        <w:t>.....................................................................................64</w:t>
      </w:r>
    </w:p>
    <w:p w14:paraId="6FF271A8" w14:textId="77777777" w:rsidR="00BD4D32" w:rsidRPr="00962788" w:rsidRDefault="00BD4D32" w:rsidP="00BD4D32">
      <w:pPr>
        <w:rPr>
          <w:sz w:val="24"/>
          <w:szCs w:val="24"/>
          <w:lang w:val="el-GR"/>
        </w:rPr>
      </w:pPr>
    </w:p>
    <w:p w14:paraId="3BDFB59B" w14:textId="77777777" w:rsidR="00BD4D32" w:rsidRPr="00B72E94" w:rsidRDefault="00BD4D32" w:rsidP="00BD4D32">
      <w:pPr>
        <w:rPr>
          <w:sz w:val="24"/>
          <w:szCs w:val="24"/>
          <w:lang w:val="el-GR"/>
        </w:rPr>
      </w:pPr>
    </w:p>
    <w:p w14:paraId="66AAC4FE" w14:textId="77777777" w:rsidR="00A14CF8" w:rsidRPr="00B72E94" w:rsidRDefault="00A14CF8" w:rsidP="00BD4D32">
      <w:pPr>
        <w:rPr>
          <w:sz w:val="24"/>
          <w:szCs w:val="24"/>
          <w:lang w:val="el-GR"/>
        </w:rPr>
      </w:pPr>
    </w:p>
    <w:p w14:paraId="769E09FF" w14:textId="77777777" w:rsidR="00A14CF8" w:rsidRPr="00B72E94" w:rsidRDefault="00A14CF8" w:rsidP="00BD4D32">
      <w:pPr>
        <w:rPr>
          <w:sz w:val="24"/>
          <w:szCs w:val="24"/>
          <w:lang w:val="el-GR"/>
        </w:rPr>
      </w:pPr>
    </w:p>
    <w:p w14:paraId="3EB94412" w14:textId="77777777" w:rsidR="00514DCE" w:rsidRDefault="00514DCE" w:rsidP="00BD4D32">
      <w:pPr>
        <w:rPr>
          <w:sz w:val="24"/>
          <w:szCs w:val="24"/>
          <w:lang w:val="el-GR"/>
        </w:rPr>
      </w:pPr>
    </w:p>
    <w:p w14:paraId="3D5B5898" w14:textId="77777777" w:rsidR="00514DCE" w:rsidRPr="003D5F57" w:rsidRDefault="00514DCE" w:rsidP="00BD4D32">
      <w:pPr>
        <w:rPr>
          <w:sz w:val="24"/>
          <w:szCs w:val="24"/>
        </w:rPr>
      </w:pPr>
    </w:p>
    <w:p w14:paraId="350D3F5F" w14:textId="0DA97651" w:rsidR="005D70FA" w:rsidRPr="005D70FA" w:rsidRDefault="005D70FA" w:rsidP="005D70FA">
      <w:pPr>
        <w:pStyle w:val="ListParagraph"/>
        <w:numPr>
          <w:ilvl w:val="0"/>
          <w:numId w:val="5"/>
        </w:numPr>
        <w:rPr>
          <w:b/>
          <w:bCs/>
          <w:sz w:val="24"/>
          <w:szCs w:val="24"/>
        </w:rPr>
      </w:pPr>
      <w:r w:rsidRPr="005D70FA">
        <w:rPr>
          <w:b/>
          <w:bCs/>
          <w:color w:val="156082" w:themeColor="accent1"/>
          <w:sz w:val="28"/>
          <w:szCs w:val="28"/>
          <w:lang w:val="el-GR"/>
        </w:rPr>
        <w:t>Διαδικάσια Ανάπτυξης</w:t>
      </w:r>
      <w:r w:rsidR="00514DCE">
        <w:rPr>
          <w:b/>
          <w:bCs/>
          <w:color w:val="156082" w:themeColor="accent1"/>
          <w:sz w:val="28"/>
          <w:szCs w:val="28"/>
          <w:lang w:val="el-GR"/>
        </w:rPr>
        <w:t xml:space="preserve"> </w:t>
      </w:r>
      <w:r w:rsidR="00514DCE" w:rsidRPr="00514DCE">
        <w:rPr>
          <w:rFonts w:ascii="Calibri" w:hAnsi="Calibri" w:cs="Calibri"/>
          <w:b/>
          <w:bCs/>
          <w:color w:val="156082" w:themeColor="accent1"/>
          <w:sz w:val="28"/>
          <w:szCs w:val="28"/>
          <w:lang w:val="el-GR"/>
        </w:rPr>
        <w:t>πρώτου</w:t>
      </w:r>
      <w:r w:rsidR="00514DCE" w:rsidRPr="00514DCE">
        <w:rPr>
          <w:b/>
          <w:bCs/>
          <w:color w:val="156082" w:themeColor="accent1"/>
          <w:sz w:val="28"/>
          <w:szCs w:val="28"/>
          <w:lang w:val="el-GR"/>
        </w:rPr>
        <w:t xml:space="preserve"> </w:t>
      </w:r>
      <w:r w:rsidR="00514DCE" w:rsidRPr="00514DCE">
        <w:rPr>
          <w:rFonts w:ascii="Calibri" w:hAnsi="Calibri" w:cs="Calibri"/>
          <w:b/>
          <w:bCs/>
          <w:color w:val="156082" w:themeColor="accent1"/>
          <w:sz w:val="28"/>
          <w:szCs w:val="28"/>
          <w:lang w:val="el-GR"/>
        </w:rPr>
        <w:t>μέρους</w:t>
      </w:r>
    </w:p>
    <w:p w14:paraId="3D4C955E" w14:textId="16FFC3F8" w:rsidR="00BD4D32" w:rsidRDefault="00BD4D32" w:rsidP="005D70FA">
      <w:pPr>
        <w:ind w:left="360"/>
        <w:rPr>
          <w:sz w:val="24"/>
          <w:szCs w:val="24"/>
          <w:lang w:val="el-GR"/>
        </w:rPr>
      </w:pPr>
    </w:p>
    <w:p w14:paraId="25DEBDA8" w14:textId="31FF82D4" w:rsidR="00F55972" w:rsidRPr="00962788" w:rsidRDefault="00F55972" w:rsidP="00F55972">
      <w:pPr>
        <w:rPr>
          <w:rFonts w:cs="Times New Roman"/>
          <w:sz w:val="24"/>
          <w:szCs w:val="24"/>
          <w:lang w:val="el-GR"/>
        </w:rPr>
      </w:pPr>
      <w:r w:rsidRPr="0081798B">
        <w:rPr>
          <w:rFonts w:cs="Times New Roman"/>
          <w:sz w:val="24"/>
          <w:szCs w:val="24"/>
          <w:lang w:val="el-GR"/>
        </w:rPr>
        <w:t>Για την ανάπτυξη του πρώτου μέρους της εργασίας ξεκινήσαμε με την ανάγνωση του CSV αρχείου που περιέχει τα δεδομένα που θέλουμε να διαβάσουμε. Φτιάξαμε ένα header file (“</w:t>
      </w:r>
      <w:r w:rsidRPr="0081798B">
        <w:rPr>
          <w:rFonts w:cs="Times New Roman"/>
          <w:color w:val="156082" w:themeColor="accent1"/>
          <w:sz w:val="24"/>
          <w:szCs w:val="24"/>
          <w:lang w:val="el-GR"/>
        </w:rPr>
        <w:t>read_print.h</w:t>
      </w:r>
      <w:r w:rsidRPr="0081798B">
        <w:rPr>
          <w:rFonts w:cs="Times New Roman"/>
          <w:sz w:val="24"/>
          <w:szCs w:val="24"/>
          <w:lang w:val="el-GR"/>
        </w:rPr>
        <w:t xml:space="preserve">”) που περιέχει μέσα τη δομή για τα στοιχεία κάθε γραμμής μέσα στο αρχείο και το array of structs, καθώς και τις συναρτήσεις για ανάγνωση των περιεχομένων του αρχείου και την εκτύπωσή τους. </w:t>
      </w:r>
    </w:p>
    <w:p w14:paraId="460294D6" w14:textId="0F4F612A" w:rsidR="00BD4D32" w:rsidRDefault="00F55972" w:rsidP="00F55972">
      <w:pPr>
        <w:rPr>
          <w:rFonts w:cs="Times New Roman"/>
          <w:sz w:val="24"/>
          <w:szCs w:val="24"/>
          <w:lang w:val="el-GR"/>
        </w:rPr>
      </w:pPr>
      <w:r w:rsidRPr="0081798B">
        <w:rPr>
          <w:rFonts w:cs="Times New Roman"/>
          <w:sz w:val="24"/>
          <w:szCs w:val="24"/>
          <w:lang w:val="el-GR"/>
        </w:rPr>
        <w:t xml:space="preserve">Φτιάξαμε και ένα C++ αρχείο </w:t>
      </w:r>
      <w:bookmarkStart w:id="2" w:name="_Hlk169448418"/>
      <w:r w:rsidRPr="0081798B">
        <w:rPr>
          <w:rFonts w:cs="Times New Roman"/>
          <w:sz w:val="24"/>
          <w:szCs w:val="24"/>
          <w:lang w:val="el-GR"/>
        </w:rPr>
        <w:t>(“</w:t>
      </w:r>
      <w:r w:rsidRPr="0081798B">
        <w:rPr>
          <w:rFonts w:cs="Times New Roman"/>
          <w:color w:val="156082" w:themeColor="accent1"/>
          <w:sz w:val="24"/>
          <w:szCs w:val="24"/>
          <w:lang w:val="el-GR"/>
        </w:rPr>
        <w:t>FileToStruct.cpp</w:t>
      </w:r>
      <w:r w:rsidRPr="0081798B">
        <w:rPr>
          <w:rFonts w:cs="Times New Roman"/>
          <w:sz w:val="24"/>
          <w:szCs w:val="24"/>
          <w:lang w:val="el-GR"/>
        </w:rPr>
        <w:t xml:space="preserve">”) </w:t>
      </w:r>
      <w:bookmarkEnd w:id="2"/>
      <w:r w:rsidRPr="0081798B">
        <w:rPr>
          <w:rFonts w:cs="Times New Roman"/>
          <w:sz w:val="24"/>
          <w:szCs w:val="24"/>
          <w:lang w:val="el-GR"/>
        </w:rPr>
        <w:t>που εμπεριέχει το παραπάνω header αρχείο. Το αρχείο</w:t>
      </w:r>
      <w:r w:rsidR="00883A91">
        <w:rPr>
          <w:rFonts w:cs="Times New Roman"/>
          <w:sz w:val="24"/>
          <w:szCs w:val="24"/>
          <w:lang w:val="el-GR"/>
        </w:rPr>
        <w:t xml:space="preserve"> </w:t>
      </w:r>
      <w:r w:rsidRPr="0081798B">
        <w:rPr>
          <w:rFonts w:cs="Times New Roman"/>
          <w:sz w:val="24"/>
          <w:szCs w:val="24"/>
          <w:lang w:val="el-GR"/>
        </w:rPr>
        <w:t xml:space="preserve"> </w:t>
      </w:r>
      <w:r w:rsidR="00883A91" w:rsidRPr="0081798B">
        <w:rPr>
          <w:rFonts w:cs="Times New Roman"/>
          <w:sz w:val="24"/>
          <w:szCs w:val="24"/>
          <w:lang w:val="el-GR"/>
        </w:rPr>
        <w:t>“</w:t>
      </w:r>
      <w:r w:rsidR="00883A91" w:rsidRPr="0081798B">
        <w:rPr>
          <w:rFonts w:cs="Times New Roman"/>
          <w:color w:val="156082" w:themeColor="accent1"/>
          <w:sz w:val="24"/>
          <w:szCs w:val="24"/>
          <w:lang w:val="el-GR"/>
        </w:rPr>
        <w:t>FileToStruct.cpp</w:t>
      </w:r>
      <w:r w:rsidR="00883A91" w:rsidRPr="0081798B">
        <w:rPr>
          <w:rFonts w:cs="Times New Roman"/>
          <w:sz w:val="24"/>
          <w:szCs w:val="24"/>
          <w:lang w:val="el-GR"/>
        </w:rPr>
        <w:t xml:space="preserve">” </w:t>
      </w:r>
      <w:r w:rsidRPr="0081798B">
        <w:rPr>
          <w:rFonts w:cs="Times New Roman"/>
          <w:sz w:val="24"/>
          <w:szCs w:val="24"/>
          <w:lang w:val="el-GR"/>
        </w:rPr>
        <w:t xml:space="preserve"> το χρησιμοποιούμε για να ελέγξουμε αν η υλοποίηση είναι σωστή και δεν μας δημιουργούνται προβλήματα στο τρέξιμο του κώδικα.</w:t>
      </w:r>
    </w:p>
    <w:p w14:paraId="31425977" w14:textId="77777777" w:rsidR="00C82090" w:rsidRPr="00962788" w:rsidRDefault="00C82090" w:rsidP="00F55972">
      <w:pPr>
        <w:rPr>
          <w:rFonts w:cs="Times New Roman"/>
          <w:sz w:val="24"/>
          <w:szCs w:val="24"/>
          <w:lang w:val="el-GR"/>
        </w:rPr>
      </w:pPr>
    </w:p>
    <w:p w14:paraId="721947DB" w14:textId="014FF811" w:rsidR="00BD4D32" w:rsidRPr="00666BBF" w:rsidDel="000C7AAD" w:rsidRDefault="00266A8A" w:rsidP="00BD4D32">
      <w:pPr>
        <w:rPr>
          <w:del w:id="3" w:author="ΜΑΝΤΑΔΑΚΗΣ ΣΠΥΡΙΔΩΝ" w:date="2024-06-15T16:59:00Z" w16du:dateUtc="2024-06-15T13:59:00Z"/>
          <w:sz w:val="24"/>
          <w:szCs w:val="24"/>
          <w:lang w:val="el-GR"/>
          <w:rPrChange w:id="4" w:author="ΜΑΝΤΑΔΑΚΗΣ ΣΠΥΡΙΔΩΝ" w:date="2024-06-15T16:57:00Z" w16du:dateUtc="2024-06-15T13:57:00Z">
            <w:rPr>
              <w:del w:id="5" w:author="ΜΑΝΤΑΔΑΚΗΣ ΣΠΥΡΙΔΩΝ" w:date="2024-06-15T16:59:00Z" w16du:dateUtc="2024-06-15T13:59:00Z"/>
              <w:sz w:val="24"/>
              <w:szCs w:val="24"/>
            </w:rPr>
          </w:rPrChange>
        </w:rPr>
      </w:pPr>
      <w:r>
        <w:rPr>
          <w:sz w:val="24"/>
          <w:szCs w:val="24"/>
          <w:lang w:val="el-GR"/>
        </w:rPr>
        <w:t>Παρακ</w:t>
      </w:r>
      <w:r w:rsidR="004A4D90">
        <w:rPr>
          <w:rFonts w:ascii="Calibri" w:hAnsi="Calibri" w:cs="Calibri"/>
          <w:sz w:val="24"/>
          <w:szCs w:val="24"/>
          <w:lang w:val="el-GR"/>
        </w:rPr>
        <w:t>ά</w:t>
      </w:r>
      <w:r>
        <w:rPr>
          <w:sz w:val="24"/>
          <w:szCs w:val="24"/>
          <w:lang w:val="el-GR"/>
        </w:rPr>
        <w:t>τω φα</w:t>
      </w:r>
      <w:r w:rsidR="004A4D90">
        <w:rPr>
          <w:rFonts w:ascii="Calibri" w:hAnsi="Calibri" w:cs="Calibri"/>
          <w:sz w:val="24"/>
          <w:szCs w:val="24"/>
          <w:lang w:val="el-GR"/>
        </w:rPr>
        <w:t>ί</w:t>
      </w:r>
      <w:r>
        <w:rPr>
          <w:sz w:val="24"/>
          <w:szCs w:val="24"/>
          <w:lang w:val="el-GR"/>
        </w:rPr>
        <w:t>νεται</w:t>
      </w:r>
      <w:r w:rsidR="00C82090">
        <w:rPr>
          <w:sz w:val="24"/>
          <w:szCs w:val="24"/>
          <w:lang w:val="el-GR"/>
        </w:rPr>
        <w:t xml:space="preserve"> ο κ</w:t>
      </w:r>
      <w:r w:rsidR="004A4D90">
        <w:rPr>
          <w:rFonts w:ascii="Calibri" w:hAnsi="Calibri" w:cs="Calibri"/>
          <w:sz w:val="24"/>
          <w:szCs w:val="24"/>
          <w:lang w:val="el-GR"/>
        </w:rPr>
        <w:t>ώ</w:t>
      </w:r>
      <w:r w:rsidR="00C82090">
        <w:rPr>
          <w:sz w:val="24"/>
          <w:szCs w:val="24"/>
          <w:lang w:val="el-GR"/>
        </w:rPr>
        <w:t>δικας του αρχε</w:t>
      </w:r>
      <w:r w:rsidR="004A4D90">
        <w:rPr>
          <w:rFonts w:ascii="Calibri" w:hAnsi="Calibri" w:cs="Calibri"/>
          <w:sz w:val="24"/>
          <w:szCs w:val="24"/>
          <w:lang w:val="el-GR"/>
        </w:rPr>
        <w:t>ί</w:t>
      </w:r>
      <w:r w:rsidR="00C82090">
        <w:rPr>
          <w:sz w:val="24"/>
          <w:szCs w:val="24"/>
          <w:lang w:val="el-GR"/>
        </w:rPr>
        <w:t xml:space="preserve">ου </w:t>
      </w:r>
      <w:bookmarkStart w:id="6" w:name="_Hlk169363538"/>
      <w:r w:rsidR="00153465" w:rsidRPr="0081798B">
        <w:rPr>
          <w:rFonts w:cs="Times New Roman"/>
          <w:sz w:val="24"/>
          <w:szCs w:val="24"/>
          <w:lang w:val="el-GR"/>
        </w:rPr>
        <w:t>“</w:t>
      </w:r>
      <w:r w:rsidR="00153465" w:rsidRPr="0081798B">
        <w:rPr>
          <w:rFonts w:cs="Times New Roman"/>
          <w:color w:val="156082" w:themeColor="accent1"/>
          <w:sz w:val="24"/>
          <w:szCs w:val="24"/>
          <w:lang w:val="el-GR"/>
        </w:rPr>
        <w:t>FileToStruct.cpp</w:t>
      </w:r>
      <w:r w:rsidR="00153465" w:rsidRPr="0081798B">
        <w:rPr>
          <w:rFonts w:cs="Times New Roman"/>
          <w:sz w:val="24"/>
          <w:szCs w:val="24"/>
          <w:lang w:val="el-GR"/>
        </w:rPr>
        <w:t>”</w:t>
      </w:r>
      <w:r>
        <w:rPr>
          <w:sz w:val="24"/>
          <w:szCs w:val="24"/>
          <w:lang w:val="el-GR"/>
        </w:rPr>
        <w:t xml:space="preserve"> </w:t>
      </w:r>
      <w:bookmarkEnd w:id="6"/>
      <w:r w:rsidR="00153465">
        <w:rPr>
          <w:sz w:val="24"/>
          <w:szCs w:val="24"/>
          <w:lang w:val="el-GR"/>
        </w:rPr>
        <w:t xml:space="preserve">και </w:t>
      </w:r>
      <w:r w:rsidR="00E06946">
        <w:rPr>
          <w:sz w:val="24"/>
          <w:szCs w:val="24"/>
          <w:lang w:val="el-GR"/>
        </w:rPr>
        <w:t>η τελικ</w:t>
      </w:r>
      <w:r w:rsidR="004A4D90">
        <w:rPr>
          <w:rFonts w:ascii="Calibri" w:hAnsi="Calibri" w:cs="Calibri"/>
          <w:sz w:val="24"/>
          <w:szCs w:val="24"/>
          <w:lang w:val="el-GR"/>
        </w:rPr>
        <w:t>ή</w:t>
      </w:r>
      <w:r w:rsidR="00E06946">
        <w:rPr>
          <w:sz w:val="24"/>
          <w:szCs w:val="24"/>
          <w:lang w:val="el-GR"/>
        </w:rPr>
        <w:t xml:space="preserve"> μορφ</w:t>
      </w:r>
      <w:r w:rsidR="004A4D90">
        <w:rPr>
          <w:rFonts w:ascii="Calibri" w:hAnsi="Calibri" w:cs="Calibri"/>
          <w:sz w:val="24"/>
          <w:szCs w:val="24"/>
          <w:lang w:val="el-GR"/>
        </w:rPr>
        <w:t>ή</w:t>
      </w:r>
      <w:r w:rsidR="00153465">
        <w:rPr>
          <w:sz w:val="24"/>
          <w:szCs w:val="24"/>
          <w:lang w:val="el-GR"/>
        </w:rPr>
        <w:t xml:space="preserve"> </w:t>
      </w:r>
      <w:r>
        <w:rPr>
          <w:sz w:val="24"/>
          <w:szCs w:val="24"/>
          <w:lang w:val="el-GR"/>
        </w:rPr>
        <w:t xml:space="preserve">του </w:t>
      </w:r>
      <w:r>
        <w:rPr>
          <w:sz w:val="24"/>
          <w:szCs w:val="24"/>
        </w:rPr>
        <w:t>header</w:t>
      </w:r>
      <w:r w:rsidRPr="00266A8A">
        <w:rPr>
          <w:sz w:val="24"/>
          <w:szCs w:val="24"/>
          <w:lang w:val="el-GR"/>
        </w:rPr>
        <w:t xml:space="preserve"> </w:t>
      </w:r>
      <w:r>
        <w:rPr>
          <w:sz w:val="24"/>
          <w:szCs w:val="24"/>
        </w:rPr>
        <w:t>file</w:t>
      </w:r>
      <w:r w:rsidR="00F219AA">
        <w:rPr>
          <w:sz w:val="24"/>
          <w:szCs w:val="24"/>
          <w:lang w:val="el-GR"/>
        </w:rPr>
        <w:t>.</w:t>
      </w:r>
    </w:p>
    <w:p w14:paraId="3083BE65" w14:textId="77777777" w:rsidR="00834910" w:rsidRPr="00666BBF" w:rsidRDefault="00834910" w:rsidP="00BD4D32">
      <w:pPr>
        <w:rPr>
          <w:sz w:val="24"/>
          <w:szCs w:val="24"/>
          <w:lang w:val="el-GR"/>
          <w:rPrChange w:id="7" w:author="ΜΑΝΤΑΔΑΚΗΣ ΣΠΥΡΙΔΩΝ" w:date="2024-06-15T16:57:00Z" w16du:dateUtc="2024-06-15T13:57:00Z">
            <w:rPr>
              <w:sz w:val="24"/>
              <w:szCs w:val="24"/>
            </w:rPr>
          </w:rPrChange>
        </w:rPr>
      </w:pPr>
    </w:p>
    <w:p w14:paraId="1A9AF96F" w14:textId="4AA10EDA" w:rsidR="00BF0F1B" w:rsidRPr="00834910" w:rsidRDefault="00834910" w:rsidP="00834910">
      <w:pPr>
        <w:pStyle w:val="Heading2"/>
        <w:rPr>
          <w:b/>
          <w:bCs/>
        </w:rPr>
      </w:pPr>
      <w:bookmarkStart w:id="8" w:name="_FileToStruct.cpp:"/>
      <w:bookmarkEnd w:id="8"/>
      <w:r w:rsidRPr="00834910">
        <w:rPr>
          <w:b/>
          <w:bCs/>
          <w:lang w:val="el-GR"/>
        </w:rPr>
        <w:lastRenderedPageBreak/>
        <w:t>FileToStruct.cpp</w:t>
      </w:r>
      <w:r w:rsidRPr="00834910">
        <w:rPr>
          <w:b/>
          <w:bCs/>
        </w:rPr>
        <w:t>:</w:t>
      </w:r>
    </w:p>
    <w:p w14:paraId="232B8B8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w:t>
      </w:r>
      <w:proofErr w:type="spellStart"/>
      <w:r w:rsidRPr="00B269D7">
        <w:rPr>
          <w:rFonts w:ascii="Consolas" w:eastAsia="Times New Roman" w:hAnsi="Consolas" w:cs="Times New Roman"/>
          <w:color w:val="CE9178"/>
          <w:kern w:val="0"/>
          <w:sz w:val="21"/>
          <w:szCs w:val="21"/>
          <w14:ligatures w14:val="none"/>
        </w:rPr>
        <w:t>read_print.h</w:t>
      </w:r>
      <w:proofErr w:type="spellEnd"/>
      <w:proofErr w:type="gramStart"/>
      <w:r w:rsidRPr="00B269D7">
        <w:rPr>
          <w:rFonts w:ascii="Consolas" w:eastAsia="Times New Roman" w:hAnsi="Consolas" w:cs="Times New Roman"/>
          <w:color w:val="CE9178"/>
          <w:kern w:val="0"/>
          <w:sz w:val="21"/>
          <w:szCs w:val="21"/>
          <w14:ligatures w14:val="none"/>
        </w:rPr>
        <w:t>"</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6A9955"/>
          <w:kern w:val="0"/>
          <w:sz w:val="21"/>
          <w:szCs w:val="21"/>
          <w14:ligatures w14:val="none"/>
        </w:rPr>
        <w:t>/</w:t>
      </w:r>
      <w:proofErr w:type="gramEnd"/>
      <w:r w:rsidRPr="00B269D7">
        <w:rPr>
          <w:rFonts w:ascii="Consolas" w:eastAsia="Times New Roman" w:hAnsi="Consolas" w:cs="Times New Roman"/>
          <w:color w:val="6A9955"/>
          <w:kern w:val="0"/>
          <w:sz w:val="21"/>
          <w:szCs w:val="21"/>
          <w14:ligatures w14:val="none"/>
        </w:rPr>
        <w:t xml:space="preserve">/access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5895B87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&lt;iostream&gt;</w:t>
      </w:r>
    </w:p>
    <w:p w14:paraId="02D2FDC3"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#include</w:t>
      </w:r>
      <w:r w:rsidRPr="00B269D7">
        <w:rPr>
          <w:rFonts w:ascii="Consolas" w:eastAsia="Times New Roman" w:hAnsi="Consolas" w:cs="Times New Roman"/>
          <w:color w:val="569CD6"/>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&lt;string&gt;</w:t>
      </w:r>
    </w:p>
    <w:p w14:paraId="735DC25B"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6EF616D1"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586C0"/>
          <w:kern w:val="0"/>
          <w:sz w:val="21"/>
          <w:szCs w:val="21"/>
          <w14:ligatures w14:val="none"/>
        </w:rPr>
        <w:t>using</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569CD6"/>
          <w:kern w:val="0"/>
          <w:sz w:val="21"/>
          <w:szCs w:val="21"/>
          <w14:ligatures w14:val="none"/>
        </w:rPr>
        <w:t>namespace</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4EC9B0"/>
          <w:kern w:val="0"/>
          <w:sz w:val="21"/>
          <w:szCs w:val="21"/>
          <w14:ligatures w14:val="none"/>
        </w:rPr>
        <w:t>std</w:t>
      </w:r>
      <w:r w:rsidRPr="00B269D7">
        <w:rPr>
          <w:rFonts w:ascii="Consolas" w:eastAsia="Times New Roman" w:hAnsi="Consolas" w:cs="Times New Roman"/>
          <w:color w:val="CCCCCC"/>
          <w:kern w:val="0"/>
          <w:sz w:val="21"/>
          <w:szCs w:val="21"/>
          <w14:ligatures w14:val="none"/>
        </w:rPr>
        <w:t>;</w:t>
      </w:r>
      <w:proofErr w:type="gramEnd"/>
    </w:p>
    <w:p w14:paraId="71D64722"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4473E341"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569CD6"/>
          <w:kern w:val="0"/>
          <w:sz w:val="21"/>
          <w:szCs w:val="21"/>
          <w14:ligatures w14:val="none"/>
        </w:rPr>
        <w:t>void</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Print_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p>
    <w:p w14:paraId="2CE210D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
    <w:p w14:paraId="77AD45AC"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6A9955"/>
          <w:kern w:val="0"/>
          <w:sz w:val="21"/>
          <w:szCs w:val="21"/>
          <w14:ligatures w14:val="none"/>
        </w:rPr>
        <w:t>    //for loop to print array of structs data</w:t>
      </w:r>
    </w:p>
    <w:p w14:paraId="4D56C67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586C0"/>
          <w:kern w:val="0"/>
          <w:sz w:val="21"/>
          <w:szCs w:val="21"/>
          <w14:ligatures w14:val="none"/>
        </w:rPr>
        <w:t>for</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569CD6"/>
          <w:kern w:val="0"/>
          <w:sz w:val="21"/>
          <w:szCs w:val="21"/>
          <w14:ligatures w14:val="none"/>
        </w:rPr>
        <w:t>int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B5CEA8"/>
          <w:kern w:val="0"/>
          <w:sz w:val="21"/>
          <w:szCs w:val="21"/>
          <w14:ligatures w14:val="none"/>
        </w:rPr>
        <w:t>0</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&lt;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row_counter</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 {</w:t>
      </w:r>
    </w:p>
    <w:p w14:paraId="15082A6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9CDCFE"/>
          <w:kern w:val="0"/>
          <w:sz w:val="21"/>
          <w:szCs w:val="21"/>
          <w14:ligatures w14:val="none"/>
        </w:rPr>
        <w:t>cout</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"Period: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proofErr w:type="gramStart"/>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Period</w:t>
      </w:r>
      <w:proofErr w:type="gram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xml:space="preserve">", </w:t>
      </w:r>
      <w:proofErr w:type="spellStart"/>
      <w:r w:rsidRPr="00B269D7">
        <w:rPr>
          <w:rFonts w:ascii="Consolas" w:eastAsia="Times New Roman" w:hAnsi="Consolas" w:cs="Times New Roman"/>
          <w:color w:val="CE9178"/>
          <w:kern w:val="0"/>
          <w:sz w:val="21"/>
          <w:szCs w:val="21"/>
          <w14:ligatures w14:val="none"/>
        </w:rPr>
        <w:t>Birth_Death</w:t>
      </w:r>
      <w:proofErr w:type="spellEnd"/>
      <w:r w:rsidRPr="00B269D7">
        <w:rPr>
          <w:rFonts w:ascii="Consolas" w:eastAsia="Times New Roman" w:hAnsi="Consolas" w:cs="Times New Roman"/>
          <w:color w:val="CE9178"/>
          <w:kern w:val="0"/>
          <w:sz w:val="21"/>
          <w:szCs w:val="21"/>
          <w14:ligatures w14:val="none"/>
        </w:rPr>
        <w:t>: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Birth_Death</w:t>
      </w:r>
      <w:proofErr w:type="spell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"Birth</w:t>
      </w:r>
      <w:proofErr w:type="gramStart"/>
      <w:r w:rsidRPr="00B269D7">
        <w:rPr>
          <w:rFonts w:ascii="Consolas" w:eastAsia="Times New Roman" w:hAnsi="Consolas" w:cs="Times New Roman"/>
          <w:color w:val="CE9178"/>
          <w:kern w:val="0"/>
          <w:sz w:val="21"/>
          <w:szCs w:val="21"/>
          <w14:ligatures w14:val="none"/>
        </w:rPr>
        <w: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4D4D4"/>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"Death"</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Region: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Region</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CE9178"/>
          <w:kern w:val="0"/>
          <w:sz w:val="21"/>
          <w:szCs w:val="21"/>
          <w14:ligatures w14:val="none"/>
        </w:rPr>
        <w:t>", Count: "</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9CDCFE"/>
          <w:kern w:val="0"/>
          <w:sz w:val="21"/>
          <w:szCs w:val="21"/>
          <w14:ligatures w14:val="none"/>
        </w:rPr>
        <w:t>data</w:t>
      </w:r>
      <w:r w:rsidRPr="00B269D7">
        <w:rPr>
          <w:rFonts w:ascii="Consolas" w:eastAsia="Times New Roman" w:hAnsi="Consolas" w:cs="Times New Roman"/>
          <w:color w:val="CCCCCC"/>
          <w:kern w:val="0"/>
          <w:sz w:val="21"/>
          <w:szCs w:val="21"/>
          <w14:ligatures w14:val="none"/>
        </w:rPr>
        <w:t>[</w:t>
      </w:r>
      <w:proofErr w:type="spellStart"/>
      <w:r w:rsidRPr="00B269D7">
        <w:rPr>
          <w:rFonts w:ascii="Consolas" w:eastAsia="Times New Roman" w:hAnsi="Consolas" w:cs="Times New Roman"/>
          <w:color w:val="9CDCFE"/>
          <w:kern w:val="0"/>
          <w:sz w:val="21"/>
          <w:szCs w:val="21"/>
          <w14:ligatures w14:val="none"/>
        </w:rPr>
        <w:t>i</w:t>
      </w:r>
      <w:proofErr w:type="spell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9CDCFE"/>
          <w:kern w:val="0"/>
          <w:sz w:val="21"/>
          <w:szCs w:val="21"/>
          <w14:ligatures w14:val="none"/>
        </w:rPr>
        <w:t>Count</w:t>
      </w:r>
      <w:r w:rsidRPr="00B269D7">
        <w:rPr>
          <w:rFonts w:ascii="Consolas" w:eastAsia="Times New Roman" w:hAnsi="Consolas" w:cs="Times New Roman"/>
          <w:color w:val="CCCCCC"/>
          <w:kern w:val="0"/>
          <w:sz w:val="21"/>
          <w:szCs w:val="21"/>
          <w14:ligatures w14:val="none"/>
        </w:rPr>
        <w:t xml:space="preserve"> </w:t>
      </w:r>
      <w:r w:rsidRPr="00B269D7">
        <w:rPr>
          <w:rFonts w:ascii="Consolas" w:eastAsia="Times New Roman" w:hAnsi="Consolas" w:cs="Times New Roman"/>
          <w:color w:val="DCDCAA"/>
          <w:kern w:val="0"/>
          <w:sz w:val="21"/>
          <w:szCs w:val="21"/>
          <w14:ligatures w14:val="none"/>
        </w:rPr>
        <w:t>&lt;&lt;</w:t>
      </w: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endl</w:t>
      </w:r>
      <w:proofErr w:type="spellEnd"/>
      <w:r w:rsidRPr="00B269D7">
        <w:rPr>
          <w:rFonts w:ascii="Consolas" w:eastAsia="Times New Roman" w:hAnsi="Consolas" w:cs="Times New Roman"/>
          <w:color w:val="CCCCCC"/>
          <w:kern w:val="0"/>
          <w:sz w:val="21"/>
          <w:szCs w:val="21"/>
          <w14:ligatures w14:val="none"/>
        </w:rPr>
        <w:t>;</w:t>
      </w:r>
    </w:p>
    <w:p w14:paraId="7550931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w:t>
      </w:r>
    </w:p>
    <w:p w14:paraId="2F274D4B"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11CD06CC"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018A7DB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569CD6"/>
          <w:kern w:val="0"/>
          <w:sz w:val="21"/>
          <w:szCs w:val="21"/>
          <w14:ligatures w14:val="none"/>
        </w:rPr>
        <w:t>int</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DCDCAA"/>
          <w:kern w:val="0"/>
          <w:sz w:val="21"/>
          <w:szCs w:val="21"/>
          <w14:ligatures w14:val="none"/>
        </w:rPr>
        <w:t>main</w:t>
      </w:r>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p>
    <w:p w14:paraId="390521B5"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14EAE2E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w:t>
      </w:r>
    </w:p>
    <w:p w14:paraId="120F045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Read_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6A9955"/>
          <w:kern w:val="0"/>
          <w:sz w:val="21"/>
          <w:szCs w:val="21"/>
          <w14:ligatures w14:val="none"/>
        </w:rPr>
        <w:t xml:space="preserve"> //access </w:t>
      </w:r>
      <w:proofErr w:type="spellStart"/>
      <w:r w:rsidRPr="00B269D7">
        <w:rPr>
          <w:rFonts w:ascii="Consolas" w:eastAsia="Times New Roman" w:hAnsi="Consolas" w:cs="Times New Roman"/>
          <w:color w:val="6A9955"/>
          <w:kern w:val="0"/>
          <w:sz w:val="21"/>
          <w:szCs w:val="21"/>
          <w14:ligatures w14:val="none"/>
        </w:rPr>
        <w:t>Read_Data</w:t>
      </w:r>
      <w:proofErr w:type="spellEnd"/>
      <w:r w:rsidRPr="00B269D7">
        <w:rPr>
          <w:rFonts w:ascii="Consolas" w:eastAsia="Times New Roman" w:hAnsi="Consolas" w:cs="Times New Roman"/>
          <w:color w:val="6A9955"/>
          <w:kern w:val="0"/>
          <w:sz w:val="21"/>
          <w:szCs w:val="21"/>
          <w14:ligatures w14:val="none"/>
        </w:rPr>
        <w:t xml:space="preserve">() from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6527652F"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3361B084"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 xml:space="preserve">    </w:t>
      </w:r>
      <w:proofErr w:type="spellStart"/>
      <w:r w:rsidRPr="00B269D7">
        <w:rPr>
          <w:rFonts w:ascii="Consolas" w:eastAsia="Times New Roman" w:hAnsi="Consolas" w:cs="Times New Roman"/>
          <w:color w:val="DCDCAA"/>
          <w:kern w:val="0"/>
          <w:sz w:val="21"/>
          <w:szCs w:val="21"/>
          <w14:ligatures w14:val="none"/>
        </w:rPr>
        <w:t>Print_</w:t>
      </w:r>
      <w:proofErr w:type="gramStart"/>
      <w:r w:rsidRPr="00B269D7">
        <w:rPr>
          <w:rFonts w:ascii="Consolas" w:eastAsia="Times New Roman" w:hAnsi="Consolas" w:cs="Times New Roman"/>
          <w:color w:val="DCDCAA"/>
          <w:kern w:val="0"/>
          <w:sz w:val="21"/>
          <w:szCs w:val="21"/>
          <w14:ligatures w14:val="none"/>
        </w:rPr>
        <w:t>Data</w:t>
      </w:r>
      <w:proofErr w:type="spellEnd"/>
      <w:r w:rsidRPr="00B269D7">
        <w:rPr>
          <w:rFonts w:ascii="Consolas" w:eastAsia="Times New Roman" w:hAnsi="Consolas" w:cs="Times New Roman"/>
          <w:color w:val="CCCCCC"/>
          <w:kern w:val="0"/>
          <w:sz w:val="21"/>
          <w:szCs w:val="21"/>
          <w14:ligatures w14:val="none"/>
        </w:rPr>
        <w:t>(</w:t>
      </w:r>
      <w:proofErr w:type="gramEnd"/>
      <w:r w:rsidRPr="00B269D7">
        <w:rPr>
          <w:rFonts w:ascii="Consolas" w:eastAsia="Times New Roman" w:hAnsi="Consolas" w:cs="Times New Roman"/>
          <w:color w:val="CCCCCC"/>
          <w:kern w:val="0"/>
          <w:sz w:val="21"/>
          <w:szCs w:val="21"/>
          <w14:ligatures w14:val="none"/>
        </w:rPr>
        <w:t>);</w:t>
      </w:r>
      <w:r w:rsidRPr="00B269D7">
        <w:rPr>
          <w:rFonts w:ascii="Consolas" w:eastAsia="Times New Roman" w:hAnsi="Consolas" w:cs="Times New Roman"/>
          <w:color w:val="6A9955"/>
          <w:kern w:val="0"/>
          <w:sz w:val="21"/>
          <w:szCs w:val="21"/>
          <w14:ligatures w14:val="none"/>
        </w:rPr>
        <w:t xml:space="preserve"> //access </w:t>
      </w:r>
      <w:proofErr w:type="spellStart"/>
      <w:r w:rsidRPr="00B269D7">
        <w:rPr>
          <w:rFonts w:ascii="Consolas" w:eastAsia="Times New Roman" w:hAnsi="Consolas" w:cs="Times New Roman"/>
          <w:color w:val="6A9955"/>
          <w:kern w:val="0"/>
          <w:sz w:val="21"/>
          <w:szCs w:val="21"/>
          <w14:ligatures w14:val="none"/>
        </w:rPr>
        <w:t>Print_Data</w:t>
      </w:r>
      <w:proofErr w:type="spellEnd"/>
      <w:r w:rsidRPr="00B269D7">
        <w:rPr>
          <w:rFonts w:ascii="Consolas" w:eastAsia="Times New Roman" w:hAnsi="Consolas" w:cs="Times New Roman"/>
          <w:color w:val="6A9955"/>
          <w:kern w:val="0"/>
          <w:sz w:val="21"/>
          <w:szCs w:val="21"/>
          <w14:ligatures w14:val="none"/>
        </w:rPr>
        <w:t xml:space="preserve">() from </w:t>
      </w:r>
      <w:proofErr w:type="spellStart"/>
      <w:r w:rsidRPr="00B269D7">
        <w:rPr>
          <w:rFonts w:ascii="Consolas" w:eastAsia="Times New Roman" w:hAnsi="Consolas" w:cs="Times New Roman"/>
          <w:color w:val="6A9955"/>
          <w:kern w:val="0"/>
          <w:sz w:val="21"/>
          <w:szCs w:val="21"/>
          <w14:ligatures w14:val="none"/>
        </w:rPr>
        <w:t>read_print.h</w:t>
      </w:r>
      <w:proofErr w:type="spellEnd"/>
    </w:p>
    <w:p w14:paraId="45BD75C5"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BDACA"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lastRenderedPageBreak/>
        <w:t xml:space="preserve">    </w:t>
      </w:r>
      <w:r w:rsidRPr="00B269D7">
        <w:rPr>
          <w:rFonts w:ascii="Consolas" w:eastAsia="Times New Roman" w:hAnsi="Consolas" w:cs="Times New Roman"/>
          <w:color w:val="C586C0"/>
          <w:kern w:val="0"/>
          <w:sz w:val="21"/>
          <w:szCs w:val="21"/>
          <w14:ligatures w14:val="none"/>
        </w:rPr>
        <w:t>return</w:t>
      </w:r>
      <w:r w:rsidRPr="00B269D7">
        <w:rPr>
          <w:rFonts w:ascii="Consolas" w:eastAsia="Times New Roman" w:hAnsi="Consolas" w:cs="Times New Roman"/>
          <w:color w:val="CCCCCC"/>
          <w:kern w:val="0"/>
          <w:sz w:val="21"/>
          <w:szCs w:val="21"/>
          <w14:ligatures w14:val="none"/>
        </w:rPr>
        <w:t xml:space="preserve"> </w:t>
      </w:r>
      <w:proofErr w:type="gramStart"/>
      <w:r w:rsidRPr="00B269D7">
        <w:rPr>
          <w:rFonts w:ascii="Consolas" w:eastAsia="Times New Roman" w:hAnsi="Consolas" w:cs="Times New Roman"/>
          <w:color w:val="B5CEA8"/>
          <w:kern w:val="0"/>
          <w:sz w:val="21"/>
          <w:szCs w:val="21"/>
          <w14:ligatures w14:val="none"/>
        </w:rPr>
        <w:t>0</w:t>
      </w:r>
      <w:r w:rsidRPr="00B269D7">
        <w:rPr>
          <w:rFonts w:ascii="Consolas" w:eastAsia="Times New Roman" w:hAnsi="Consolas" w:cs="Times New Roman"/>
          <w:color w:val="CCCCCC"/>
          <w:kern w:val="0"/>
          <w:sz w:val="21"/>
          <w:szCs w:val="21"/>
          <w14:ligatures w14:val="none"/>
        </w:rPr>
        <w:t>;</w:t>
      </w:r>
      <w:proofErr w:type="gramEnd"/>
    </w:p>
    <w:p w14:paraId="2EE53127" w14:textId="77777777" w:rsidR="00B269D7" w:rsidRPr="00B269D7" w:rsidRDefault="00B269D7" w:rsidP="00B269D7">
      <w:pPr>
        <w:shd w:val="clear" w:color="auto" w:fill="1F1F1F"/>
        <w:spacing w:after="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t>}</w:t>
      </w:r>
    </w:p>
    <w:p w14:paraId="299B80BB" w14:textId="77777777" w:rsidR="00B269D7" w:rsidRPr="00B269D7" w:rsidRDefault="00B269D7" w:rsidP="00B269D7">
      <w:pPr>
        <w:shd w:val="clear" w:color="auto" w:fill="1F1F1F"/>
        <w:spacing w:after="240" w:line="285" w:lineRule="atLeast"/>
        <w:rPr>
          <w:rFonts w:ascii="Consolas" w:eastAsia="Times New Roman" w:hAnsi="Consolas" w:cs="Times New Roman"/>
          <w:color w:val="CCCCCC"/>
          <w:kern w:val="0"/>
          <w:sz w:val="21"/>
          <w:szCs w:val="21"/>
          <w14:ligatures w14:val="none"/>
        </w:rPr>
      </w:pPr>
      <w:r w:rsidRPr="00B269D7">
        <w:rPr>
          <w:rFonts w:ascii="Consolas" w:eastAsia="Times New Roman" w:hAnsi="Consolas" w:cs="Times New Roman"/>
          <w:color w:val="CCCCCC"/>
          <w:kern w:val="0"/>
          <w:sz w:val="21"/>
          <w:szCs w:val="21"/>
          <w14:ligatures w14:val="none"/>
        </w:rPr>
        <w:br/>
      </w:r>
    </w:p>
    <w:p w14:paraId="5654426D" w14:textId="77777777" w:rsidR="00153465" w:rsidRPr="00834910" w:rsidRDefault="00153465" w:rsidP="00BD4D32">
      <w:pPr>
        <w:rPr>
          <w:sz w:val="24"/>
          <w:szCs w:val="24"/>
        </w:rPr>
      </w:pPr>
    </w:p>
    <w:p w14:paraId="073700F9" w14:textId="1CF0CD52" w:rsidR="00153465" w:rsidRPr="00834910" w:rsidRDefault="00834910" w:rsidP="00834910">
      <w:pPr>
        <w:pStyle w:val="Heading2"/>
        <w:rPr>
          <w:b/>
          <w:bCs/>
        </w:rPr>
      </w:pPr>
      <w:proofErr w:type="spellStart"/>
      <w:r w:rsidRPr="00962788">
        <w:rPr>
          <w:b/>
          <w:bCs/>
        </w:rPr>
        <w:t>read_print.h</w:t>
      </w:r>
      <w:proofErr w:type="spellEnd"/>
      <w:r w:rsidRPr="00834910">
        <w:rPr>
          <w:b/>
          <w:bCs/>
        </w:rPr>
        <w:t>:</w:t>
      </w:r>
    </w:p>
    <w:p w14:paraId="4E77DAD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&lt;iostream&gt;</w:t>
      </w:r>
    </w:p>
    <w:p w14:paraId="671357B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w:t>
      </w:r>
      <w:proofErr w:type="spellStart"/>
      <w:r w:rsidRPr="00C82090">
        <w:rPr>
          <w:rFonts w:ascii="Consolas" w:eastAsia="Times New Roman" w:hAnsi="Consolas" w:cs="Times New Roman"/>
          <w:color w:val="CE9178"/>
          <w:kern w:val="0"/>
          <w:sz w:val="21"/>
          <w:szCs w:val="21"/>
          <w14:ligatures w14:val="none"/>
        </w:rPr>
        <w:t>fstream</w:t>
      </w:r>
      <w:proofErr w:type="spellEnd"/>
      <w:r w:rsidRPr="00C82090">
        <w:rPr>
          <w:rFonts w:ascii="Consolas" w:eastAsia="Times New Roman" w:hAnsi="Consolas" w:cs="Times New Roman"/>
          <w:color w:val="CE9178"/>
          <w:kern w:val="0"/>
          <w:sz w:val="21"/>
          <w:szCs w:val="21"/>
          <w14:ligatures w14:val="none"/>
        </w:rPr>
        <w:t>&gt;</w:t>
      </w:r>
    </w:p>
    <w:p w14:paraId="6C194A7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&lt;string&gt;</w:t>
      </w:r>
    </w:p>
    <w:p w14:paraId="2149C30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#include</w:t>
      </w:r>
      <w:r w:rsidRPr="00C82090">
        <w:rPr>
          <w:rFonts w:ascii="Consolas" w:eastAsia="Times New Roman" w:hAnsi="Consolas" w:cs="Times New Roman"/>
          <w:color w:val="569CD6"/>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&lt;</w:t>
      </w:r>
      <w:proofErr w:type="spellStart"/>
      <w:r w:rsidRPr="00C82090">
        <w:rPr>
          <w:rFonts w:ascii="Consolas" w:eastAsia="Times New Roman" w:hAnsi="Consolas" w:cs="Times New Roman"/>
          <w:color w:val="CE9178"/>
          <w:kern w:val="0"/>
          <w:sz w:val="21"/>
          <w:szCs w:val="21"/>
          <w14:ligatures w14:val="none"/>
        </w:rPr>
        <w:t>sstream</w:t>
      </w:r>
      <w:proofErr w:type="spellEnd"/>
      <w:r w:rsidRPr="00C82090">
        <w:rPr>
          <w:rFonts w:ascii="Consolas" w:eastAsia="Times New Roman" w:hAnsi="Consolas" w:cs="Times New Roman"/>
          <w:color w:val="CE9178"/>
          <w:kern w:val="0"/>
          <w:sz w:val="21"/>
          <w:szCs w:val="21"/>
          <w14:ligatures w14:val="none"/>
        </w:rPr>
        <w:t>&gt;</w:t>
      </w:r>
    </w:p>
    <w:p w14:paraId="25CB54E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586C0"/>
          <w:kern w:val="0"/>
          <w:sz w:val="21"/>
          <w:szCs w:val="21"/>
          <w14:ligatures w14:val="none"/>
        </w:rPr>
        <w:t>using</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namespace</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4EC9B0"/>
          <w:kern w:val="0"/>
          <w:sz w:val="21"/>
          <w:szCs w:val="21"/>
          <w14:ligatures w14:val="none"/>
        </w:rPr>
        <w:t>std</w:t>
      </w:r>
      <w:r w:rsidRPr="00C82090">
        <w:rPr>
          <w:rFonts w:ascii="Consolas" w:eastAsia="Times New Roman" w:hAnsi="Consolas" w:cs="Times New Roman"/>
          <w:color w:val="CCCCCC"/>
          <w:kern w:val="0"/>
          <w:sz w:val="21"/>
          <w:szCs w:val="21"/>
          <w14:ligatures w14:val="none"/>
        </w:rPr>
        <w:t>;</w:t>
      </w:r>
      <w:proofErr w:type="gramEnd"/>
    </w:p>
    <w:p w14:paraId="04861E8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EFD3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struct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Row</w:t>
      </w:r>
      <w:r w:rsidRPr="00C82090">
        <w:rPr>
          <w:rFonts w:ascii="Consolas" w:eastAsia="Times New Roman" w:hAnsi="Consolas" w:cs="Times New Roman"/>
          <w:color w:val="CCCCCC"/>
          <w:kern w:val="0"/>
          <w:sz w:val="21"/>
          <w:szCs w:val="21"/>
          <w14:ligatures w14:val="none"/>
        </w:rPr>
        <w:t xml:space="preserve"> {</w:t>
      </w:r>
    </w:p>
    <w:p w14:paraId="7955C3D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w:t>
      </w:r>
      <w:proofErr w:type="gramEnd"/>
    </w:p>
    <w:p w14:paraId="6A4799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bool</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Birth_</w:t>
      </w:r>
      <w:proofErr w:type="gramStart"/>
      <w:r w:rsidRPr="00C82090">
        <w:rPr>
          <w:rFonts w:ascii="Consolas" w:eastAsia="Times New Roman" w:hAnsi="Consolas" w:cs="Times New Roman"/>
          <w:color w:val="9CDCFE"/>
          <w:kern w:val="0"/>
          <w:sz w:val="21"/>
          <w:szCs w:val="21"/>
          <w14:ligatures w14:val="none"/>
        </w:rPr>
        <w:t>Death</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//0=Death , 1=Birth</w:t>
      </w:r>
    </w:p>
    <w:p w14:paraId="57D1ED3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roofErr w:type="gramEnd"/>
    </w:p>
    <w:p w14:paraId="2B86AF6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roofErr w:type="gramEnd"/>
    </w:p>
    <w:p w14:paraId="6902BF8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297A8D1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D83662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648</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//max number of rows</w:t>
      </w:r>
    </w:p>
    <w:p w14:paraId="14F3966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17</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//max number of </w:t>
      </w:r>
      <w:proofErr w:type="spellStart"/>
      <w:r w:rsidRPr="00C82090">
        <w:rPr>
          <w:rFonts w:ascii="Consolas" w:eastAsia="Times New Roman" w:hAnsi="Consolas" w:cs="Times New Roman"/>
          <w:color w:val="6A9955"/>
          <w:kern w:val="0"/>
          <w:sz w:val="21"/>
          <w:szCs w:val="21"/>
          <w14:ligatures w14:val="none"/>
        </w:rPr>
        <w:t>summedCount</w:t>
      </w:r>
      <w:proofErr w:type="spellEnd"/>
      <w:r w:rsidRPr="00C82090">
        <w:rPr>
          <w:rFonts w:ascii="Consolas" w:eastAsia="Times New Roman" w:hAnsi="Consolas" w:cs="Times New Roman"/>
          <w:color w:val="6A9955"/>
          <w:kern w:val="0"/>
          <w:sz w:val="21"/>
          <w:szCs w:val="21"/>
          <w14:ligatures w14:val="none"/>
        </w:rPr>
        <w:t xml:space="preserve"> Regions</w:t>
      </w:r>
    </w:p>
    <w:p w14:paraId="5FDCCC6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49A31A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Row</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//make array of Row structs</w:t>
      </w:r>
    </w:p>
    <w:p w14:paraId="1A6EDFC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A8AC90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D4D4D4"/>
          <w:kern w:val="0"/>
          <w:sz w:val="21"/>
          <w:szCs w:val="21"/>
          <w14:ligatures w14:val="none"/>
        </w:rPr>
        <w:t>=</w:t>
      </w:r>
      <w:proofErr w:type="gramStart"/>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roofErr w:type="gramEnd"/>
    </w:p>
    <w:p w14:paraId="294EEA2F"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37AE25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lastRenderedPageBreak/>
        <w:t>struct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
    <w:p w14:paraId="2C4A189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roofErr w:type="gramEnd"/>
    </w:p>
    <w:p w14:paraId="319D614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w:t>
      </w:r>
      <w:proofErr w:type="gramEnd"/>
    </w:p>
    <w:p w14:paraId="7DA971C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687FA83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0465A28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Make array of summed count Regions</w:t>
      </w:r>
    </w:p>
    <w:p w14:paraId="4A17AB6B"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r w:rsidRPr="00C82090">
        <w:rPr>
          <w:rFonts w:ascii="Consolas" w:eastAsia="Times New Roman" w:hAnsi="Consolas" w:cs="Times New Roman"/>
          <w:color w:val="CCCCCC"/>
          <w:kern w:val="0"/>
          <w:sz w:val="21"/>
          <w:szCs w:val="21"/>
          <w14:ligatures w14:val="none"/>
        </w:rPr>
        <w:br/>
      </w:r>
    </w:p>
    <w:p w14:paraId="0917F4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Read_</w:t>
      </w:r>
      <w:proofErr w:type="gramStart"/>
      <w:r w:rsidRPr="00C82090">
        <w:rPr>
          <w:rFonts w:ascii="Consolas" w:eastAsia="Times New Roman" w:hAnsi="Consolas" w:cs="Times New Roman"/>
          <w:color w:val="DCDCAA"/>
          <w:kern w:val="0"/>
          <w:sz w:val="21"/>
          <w:szCs w:val="21"/>
          <w14:ligatures w14:val="none"/>
        </w:rPr>
        <w:t>Data</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w:t>
      </w:r>
    </w:p>
    <w:p w14:paraId="76FB4C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21ABFAAC"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DBC6F5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//open the file and check for errors</w:t>
      </w:r>
    </w:p>
    <w:p w14:paraId="2107B10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roofErr w:type="spellStart"/>
      <w:r w:rsidRPr="00C82090">
        <w:rPr>
          <w:rFonts w:ascii="Consolas" w:eastAsia="Times New Roman" w:hAnsi="Consolas" w:cs="Times New Roman"/>
          <w:color w:val="4EC9B0"/>
          <w:kern w:val="0"/>
          <w:sz w:val="21"/>
          <w:szCs w:val="21"/>
          <w14:ligatures w14:val="none"/>
        </w:rPr>
        <w:t>ifstream</w:t>
      </w:r>
      <w:proofErr w:type="spellEnd"/>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inputFile</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CE9178"/>
          <w:kern w:val="0"/>
          <w:sz w:val="21"/>
          <w:szCs w:val="21"/>
          <w14:ligatures w14:val="none"/>
        </w:rPr>
        <w:t>"bd-dec22-births-deaths-by-region.txt"</w:t>
      </w:r>
      <w:proofErr w:type="gramStart"/>
      <w:r w:rsidRPr="00C82090">
        <w:rPr>
          <w:rFonts w:ascii="Consolas" w:eastAsia="Times New Roman" w:hAnsi="Consolas" w:cs="Times New Roman"/>
          <w:color w:val="CCCCCC"/>
          <w:kern w:val="0"/>
          <w:sz w:val="21"/>
          <w:szCs w:val="21"/>
          <w14:ligatures w14:val="none"/>
        </w:rPr>
        <w:t>);</w:t>
      </w:r>
      <w:proofErr w:type="gramEnd"/>
    </w:p>
    <w:p w14:paraId="3F1E0B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CDCAA"/>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inputFile</w:t>
      </w:r>
      <w:proofErr w:type="spellEnd"/>
      <w:proofErr w:type="gramEnd"/>
      <w:r w:rsidRPr="00C82090">
        <w:rPr>
          <w:rFonts w:ascii="Consolas" w:eastAsia="Times New Roman" w:hAnsi="Consolas" w:cs="Times New Roman"/>
          <w:color w:val="CCCCCC"/>
          <w:kern w:val="0"/>
          <w:sz w:val="21"/>
          <w:szCs w:val="21"/>
          <w14:ligatures w14:val="none"/>
        </w:rPr>
        <w:t>) {</w:t>
      </w:r>
    </w:p>
    <w:p w14:paraId="7EA8C7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opening file."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2BEB62B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return</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00364BA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E017C0B"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p>
    <w:p w14:paraId="5A00902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w:t>
      </w:r>
      <w:proofErr w:type="gramEnd"/>
    </w:p>
    <w:p w14:paraId="62A8294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8453AB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bool</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FirstLineSkipped</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569CD6"/>
          <w:kern w:val="0"/>
          <w:sz w:val="21"/>
          <w:szCs w:val="21"/>
          <w14:ligatures w14:val="none"/>
        </w:rPr>
        <w:t>false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 Flag to track whether the first line has been skipped</w:t>
      </w:r>
    </w:p>
    <w:p w14:paraId="42EABD8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427684B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while</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getline</w:t>
      </w:r>
      <w:proofErr w:type="spellEnd"/>
      <w:r w:rsidRPr="00C82090">
        <w:rPr>
          <w:rFonts w:ascii="Consolas" w:eastAsia="Times New Roman" w:hAnsi="Consolas" w:cs="Times New Roman"/>
          <w:color w:val="CCCCCC"/>
          <w:kern w:val="0"/>
          <w:sz w:val="21"/>
          <w:szCs w:val="21"/>
          <w14:ligatures w14:val="none"/>
        </w:rPr>
        <w:t>(</w:t>
      </w:r>
      <w:proofErr w:type="spellStart"/>
      <w:proofErr w:type="gramEnd"/>
      <w:r w:rsidRPr="00C82090">
        <w:rPr>
          <w:rFonts w:ascii="Consolas" w:eastAsia="Times New Roman" w:hAnsi="Consolas" w:cs="Times New Roman"/>
          <w:color w:val="9CDCFE"/>
          <w:kern w:val="0"/>
          <w:sz w:val="21"/>
          <w:szCs w:val="21"/>
          <w14:ligatures w14:val="none"/>
        </w:rPr>
        <w:t>inputFile</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w:t>
      </w:r>
    </w:p>
    <w:p w14:paraId="57CF418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FirstLineSkipped</w:t>
      </w:r>
      <w:proofErr w:type="spellEnd"/>
      <w:proofErr w:type="gramEnd"/>
      <w:r w:rsidRPr="00C82090">
        <w:rPr>
          <w:rFonts w:ascii="Consolas" w:eastAsia="Times New Roman" w:hAnsi="Consolas" w:cs="Times New Roman"/>
          <w:color w:val="CCCCCC"/>
          <w:kern w:val="0"/>
          <w:sz w:val="21"/>
          <w:szCs w:val="21"/>
          <w14:ligatures w14:val="none"/>
        </w:rPr>
        <w:t>) {</w:t>
      </w:r>
    </w:p>
    <w:p w14:paraId="4512472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FirstLineSkipped</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569CD6"/>
          <w:kern w:val="0"/>
          <w:sz w:val="21"/>
          <w:szCs w:val="21"/>
          <w14:ligatures w14:val="none"/>
        </w:rPr>
        <w:t>true</w:t>
      </w:r>
      <w:r w:rsidRPr="00C82090">
        <w:rPr>
          <w:rFonts w:ascii="Consolas" w:eastAsia="Times New Roman" w:hAnsi="Consolas" w:cs="Times New Roman"/>
          <w:color w:val="CCCCCC"/>
          <w:kern w:val="0"/>
          <w:sz w:val="21"/>
          <w:szCs w:val="21"/>
          <w14:ligatures w14:val="none"/>
        </w:rPr>
        <w:t>;</w:t>
      </w:r>
      <w:proofErr w:type="gramEnd"/>
    </w:p>
    <w:p w14:paraId="693FFB2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       // skip first line</w:t>
      </w:r>
    </w:p>
    <w:p w14:paraId="5693078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19458E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3244D4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4EC9B0"/>
          <w:kern w:val="0"/>
          <w:sz w:val="21"/>
          <w:szCs w:val="21"/>
          <w14:ligatures w14:val="none"/>
        </w:rPr>
        <w:t>stringstream</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//read and write in string line</w:t>
      </w:r>
    </w:p>
    <w:p w14:paraId="72B438D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6A9955"/>
          <w:kern w:val="0"/>
          <w:sz w:val="21"/>
          <w:szCs w:val="21"/>
          <w14:ligatures w14:val="none"/>
        </w:rPr>
        <w:t xml:space="preserve"> // data from file to be read</w:t>
      </w:r>
    </w:p>
    <w:p w14:paraId="06F63B0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string</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xml:space="preserve">]; </w:t>
      </w:r>
    </w:p>
    <w:p w14:paraId="2F4211D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4B350B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//number of commas to be read</w:t>
      </w:r>
    </w:p>
    <w:p w14:paraId="3E2BDCF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3C7AAF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while</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getline</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9CDCFE"/>
          <w:kern w:val="0"/>
          <w:sz w:val="21"/>
          <w:szCs w:val="21"/>
          <w14:ligatures w14:val="none"/>
        </w:rPr>
        <w:t>ss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//read row of file and return data(token) until it reaches a comma</w:t>
      </w:r>
    </w:p>
    <w:p w14:paraId="0DF6C66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token</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//store data from between the commas of each row in tokens[]</w:t>
      </w:r>
    </w:p>
    <w:p w14:paraId="4F2572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w:t>
      </w:r>
    </w:p>
    <w:p w14:paraId="6AAEE3D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Avoid accessing out of bounds</w:t>
      </w:r>
    </w:p>
    <w:p w14:paraId="5268B27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5941C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E0448B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35660D8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index</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4</w:t>
      </w:r>
      <w:r w:rsidRPr="00C82090">
        <w:rPr>
          <w:rFonts w:ascii="Consolas" w:eastAsia="Times New Roman" w:hAnsi="Consolas" w:cs="Times New Roman"/>
          <w:color w:val="CCCCCC"/>
          <w:kern w:val="0"/>
          <w:sz w:val="21"/>
          <w:szCs w:val="21"/>
          <w14:ligatures w14:val="none"/>
        </w:rPr>
        <w:t>) {</w:t>
      </w:r>
    </w:p>
    <w:p w14:paraId="272138A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Invalid data format in line: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40862A6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//incorrect amount of commas</w:t>
      </w:r>
    </w:p>
    <w:p w14:paraId="7615171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2224BD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76777B2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try</w:t>
      </w:r>
      <w:r w:rsidRPr="00C82090">
        <w:rPr>
          <w:rFonts w:ascii="Consolas" w:eastAsia="Times New Roman" w:hAnsi="Consolas" w:cs="Times New Roman"/>
          <w:color w:val="CCCCCC"/>
          <w:kern w:val="0"/>
          <w:sz w:val="21"/>
          <w:szCs w:val="21"/>
          <w14:ligatures w14:val="none"/>
        </w:rPr>
        <w:t xml:space="preserve"> {</w:t>
      </w:r>
    </w:p>
    <w:p w14:paraId="60BCE99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//store read data into the array of structs</w:t>
      </w:r>
    </w:p>
    <w:p w14:paraId="4A5A8FC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stoi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
    <w:p w14:paraId="0F4AFFD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w:t>
      </w:r>
      <w:proofErr w:type="gramEnd"/>
      <w:r w:rsidRPr="00C82090">
        <w:rPr>
          <w:rFonts w:ascii="Consolas" w:eastAsia="Times New Roman" w:hAnsi="Consolas" w:cs="Times New Roman"/>
          <w:color w:val="9CDCFE"/>
          <w:kern w:val="0"/>
          <w:sz w:val="21"/>
          <w:szCs w:val="21"/>
          <w14:ligatures w14:val="none"/>
        </w:rPr>
        <w:t>_Death</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"Births"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 Set true if "Births", false otherwise</w:t>
      </w:r>
    </w:p>
    <w:p w14:paraId="4B46A61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2</w:t>
      </w:r>
      <w:r w:rsidRPr="00C82090">
        <w:rPr>
          <w:rFonts w:ascii="Consolas" w:eastAsia="Times New Roman" w:hAnsi="Consolas" w:cs="Times New Roman"/>
          <w:color w:val="CCCCCC"/>
          <w:kern w:val="0"/>
          <w:sz w:val="21"/>
          <w:szCs w:val="21"/>
          <w14:ligatures w14:val="none"/>
        </w:rPr>
        <w:t>];</w:t>
      </w:r>
    </w:p>
    <w:p w14:paraId="705D99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row_counter</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stoi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tokens</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B5CEA8"/>
          <w:kern w:val="0"/>
          <w:sz w:val="21"/>
          <w:szCs w:val="21"/>
          <w14:ligatures w14:val="none"/>
        </w:rPr>
        <w:t>3</w:t>
      </w:r>
      <w:r w:rsidRPr="00C82090">
        <w:rPr>
          <w:rFonts w:ascii="Consolas" w:eastAsia="Times New Roman" w:hAnsi="Consolas" w:cs="Times New Roman"/>
          <w:color w:val="CCCCCC"/>
          <w:kern w:val="0"/>
          <w:sz w:val="21"/>
          <w:szCs w:val="21"/>
          <w14:ligatures w14:val="none"/>
        </w:rPr>
        <w:t>]);</w:t>
      </w:r>
    </w:p>
    <w:p w14:paraId="51D35D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 </w:t>
      </w:r>
      <w:r w:rsidRPr="00C82090">
        <w:rPr>
          <w:rFonts w:ascii="Consolas" w:eastAsia="Times New Roman" w:hAnsi="Consolas" w:cs="Times New Roman"/>
          <w:color w:val="C586C0"/>
          <w:kern w:val="0"/>
          <w:sz w:val="21"/>
          <w:szCs w:val="21"/>
          <w14:ligatures w14:val="none"/>
        </w:rPr>
        <w:t>catch</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const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4EC9B0"/>
          <w:kern w:val="0"/>
          <w:sz w:val="21"/>
          <w:szCs w:val="21"/>
          <w14:ligatures w14:val="none"/>
        </w:rPr>
        <w:t>exception</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w:t>
      </w:r>
      <w:r w:rsidRPr="00C82090">
        <w:rPr>
          <w:rFonts w:ascii="Consolas" w:eastAsia="Times New Roman" w:hAnsi="Consolas" w:cs="Times New Roman"/>
          <w:color w:val="9CDCFE"/>
          <w:kern w:val="0"/>
          <w:sz w:val="21"/>
          <w:szCs w:val="21"/>
          <w14:ligatures w14:val="none"/>
        </w:rPr>
        <w:t>e</w:t>
      </w:r>
      <w:r w:rsidRPr="00C82090">
        <w:rPr>
          <w:rFonts w:ascii="Consolas" w:eastAsia="Times New Roman" w:hAnsi="Consolas" w:cs="Times New Roman"/>
          <w:color w:val="CCCCCC"/>
          <w:kern w:val="0"/>
          <w:sz w:val="21"/>
          <w:szCs w:val="21"/>
          <w14:ligatures w14:val="none"/>
        </w:rPr>
        <w:t>) {</w:t>
      </w:r>
    </w:p>
    <w:p w14:paraId="34A500E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cerr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"Error: Invalid integer conversion in line: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line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roofErr w:type="gramEnd"/>
    </w:p>
    <w:p w14:paraId="3920879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continue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//catch errors when converting to integers</w:t>
      </w:r>
    </w:p>
    <w:p w14:paraId="2FFDA3D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084152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62B3D2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D4D4D4"/>
          <w:kern w:val="0"/>
          <w:sz w:val="21"/>
          <w:szCs w:val="21"/>
          <w14:ligatures w14:val="none"/>
        </w:rPr>
        <w:t>++</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/go to the next row</w:t>
      </w:r>
    </w:p>
    <w:p w14:paraId="53D6A4F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C8270D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6330BAC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F7A651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75852CC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inputFile</w:t>
      </w:r>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DCDCAA"/>
          <w:kern w:val="0"/>
          <w:sz w:val="21"/>
          <w:szCs w:val="21"/>
          <w14:ligatures w14:val="none"/>
        </w:rPr>
        <w:t>close</w:t>
      </w:r>
      <w:proofErr w:type="spellEnd"/>
      <w:r w:rsidRPr="00C82090">
        <w:rPr>
          <w:rFonts w:ascii="Consolas" w:eastAsia="Times New Roman" w:hAnsi="Consolas" w:cs="Times New Roman"/>
          <w:color w:val="CCCCCC"/>
          <w:kern w:val="0"/>
          <w:sz w:val="21"/>
          <w:szCs w:val="21"/>
          <w14:ligatures w14:val="none"/>
        </w:rPr>
        <w:t>(</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6A9955"/>
          <w:kern w:val="0"/>
          <w:sz w:val="21"/>
          <w:szCs w:val="21"/>
          <w14:ligatures w14:val="none"/>
        </w:rPr>
        <w:t xml:space="preserve">   </w:t>
      </w:r>
      <w:proofErr w:type="gramEnd"/>
      <w:r w:rsidRPr="00C82090">
        <w:rPr>
          <w:rFonts w:ascii="Consolas" w:eastAsia="Times New Roman" w:hAnsi="Consolas" w:cs="Times New Roman"/>
          <w:color w:val="6A9955"/>
          <w:kern w:val="0"/>
          <w:sz w:val="21"/>
          <w:szCs w:val="21"/>
          <w14:ligatures w14:val="none"/>
        </w:rPr>
        <w:t>//close file</w:t>
      </w:r>
    </w:p>
    <w:p w14:paraId="111386B8"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523EBC7"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3E190E3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2C3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Function to calculate birth sums for each region between 2005 and 2022</w:t>
      </w:r>
    </w:p>
    <w:p w14:paraId="365B5A1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CalculateBirthSums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 {</w:t>
      </w:r>
    </w:p>
    <w:p w14:paraId="699BDB9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
    <w:p w14:paraId="1B43919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4F2A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Initialize summed counts for each region to zero</w:t>
      </w:r>
    </w:p>
    <w:p w14:paraId="2C4D84E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34F0470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00E2428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
    <w:p w14:paraId="031EB3C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w:t>
      </w:r>
    </w:p>
    <w:p w14:paraId="4BE3630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6D5B26C5"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Calculate summed counts for each region between 2005 and 2022</w:t>
      </w:r>
    </w:p>
    <w:p w14:paraId="5CEB44A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8B4D87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2005</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2022</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 if data[1].</w:t>
      </w:r>
      <w:proofErr w:type="spellStart"/>
      <w:r w:rsidRPr="00C82090">
        <w:rPr>
          <w:rFonts w:ascii="Consolas" w:eastAsia="Times New Roman" w:hAnsi="Consolas" w:cs="Times New Roman"/>
          <w:color w:val="6A9955"/>
          <w:kern w:val="0"/>
          <w:sz w:val="21"/>
          <w:szCs w:val="21"/>
          <w14:ligatures w14:val="none"/>
        </w:rPr>
        <w:t>Birth_Detah</w:t>
      </w:r>
      <w:proofErr w:type="spellEnd"/>
      <w:r w:rsidRPr="00C82090">
        <w:rPr>
          <w:rFonts w:ascii="Consolas" w:eastAsia="Times New Roman" w:hAnsi="Consolas" w:cs="Times New Roman"/>
          <w:color w:val="6A9955"/>
          <w:kern w:val="0"/>
          <w:sz w:val="21"/>
          <w:szCs w:val="21"/>
          <w14:ligatures w14:val="none"/>
        </w:rPr>
        <w:t xml:space="preserve"> == 1</w:t>
      </w:r>
    </w:p>
    <w:p w14:paraId="5CE0158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xml:space="preserve">            // Find the index of the region in </w:t>
      </w:r>
      <w:proofErr w:type="spellStart"/>
      <w:r w:rsidRPr="00C82090">
        <w:rPr>
          <w:rFonts w:ascii="Consolas" w:eastAsia="Times New Roman" w:hAnsi="Consolas" w:cs="Times New Roman"/>
          <w:color w:val="6A9955"/>
          <w:kern w:val="0"/>
          <w:sz w:val="21"/>
          <w:szCs w:val="21"/>
          <w14:ligatures w14:val="none"/>
        </w:rPr>
        <w:t>Summedcounts</w:t>
      </w:r>
      <w:proofErr w:type="spellEnd"/>
      <w:r w:rsidRPr="00C82090">
        <w:rPr>
          <w:rFonts w:ascii="Consolas" w:eastAsia="Times New Roman" w:hAnsi="Consolas" w:cs="Times New Roman"/>
          <w:color w:val="6A9955"/>
          <w:kern w:val="0"/>
          <w:sz w:val="21"/>
          <w:szCs w:val="21"/>
          <w14:ligatures w14:val="none"/>
        </w:rPr>
        <w:t xml:space="preserve"> array</w:t>
      </w:r>
    </w:p>
    <w:p w14:paraId="1BA5E76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46AA553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w:t>
      </w:r>
    </w:p>
    <w:p w14:paraId="0F933AA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j</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//make a copies of the regions in data[] that have births</w:t>
      </w:r>
    </w:p>
    <w:p w14:paraId="1E3DEA3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proofErr w:type="gramEnd"/>
    </w:p>
    <w:p w14:paraId="484E254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proofErr w:type="gramEnd"/>
    </w:p>
    <w:p w14:paraId="78F805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DE7C1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EFC36F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Add birth count to the summed count for the corresponding region</w:t>
      </w:r>
    </w:p>
    <w:p w14:paraId="4CD4CC9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w:t>
      </w:r>
    </w:p>
    <w:p w14:paraId="1ABA6FB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regionIndex</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
    <w:p w14:paraId="7D5B85C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B292BF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3589885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7841307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w:t>
      </w:r>
    </w:p>
    <w:p w14:paraId="77EE7AB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12E76F3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Function to calculate death sums for each region between 2005 and 2022</w:t>
      </w:r>
    </w:p>
    <w:p w14:paraId="53A260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CalculateDeathSums</w:t>
      </w:r>
      <w:proofErr w:type="spellEnd"/>
      <w:r w:rsidRPr="00C82090">
        <w:rPr>
          <w:rFonts w:ascii="Consolas" w:eastAsia="Times New Roman" w:hAnsi="Consolas" w:cs="Times New Roman"/>
          <w:color w:val="CCCCCC"/>
          <w:kern w:val="0"/>
          <w:sz w:val="21"/>
          <w:szCs w:val="21"/>
          <w14:ligatures w14:val="none"/>
        </w:rPr>
        <w:t>(</w:t>
      </w:r>
      <w:proofErr w:type="gramEnd"/>
      <w:r w:rsidRPr="00C82090">
        <w:rPr>
          <w:rFonts w:ascii="Consolas" w:eastAsia="Times New Roman" w:hAnsi="Consolas" w:cs="Times New Roman"/>
          <w:color w:val="CCCCCC"/>
          <w:kern w:val="0"/>
          <w:sz w:val="21"/>
          <w:szCs w:val="21"/>
          <w14:ligatures w14:val="none"/>
        </w:rPr>
        <w:t>) {</w:t>
      </w:r>
    </w:p>
    <w:p w14:paraId="1761DD8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07D34A1"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 xml:space="preserve">    </w:t>
      </w:r>
    </w:p>
    <w:p w14:paraId="7E58C61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2EB597F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Initialize summed counts for each region to zero</w:t>
      </w:r>
    </w:p>
    <w:p w14:paraId="07938639"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MAXSUMS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190E19E"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w:t>
      </w:r>
    </w:p>
    <w:p w14:paraId="6E2C4AF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w:t>
      </w:r>
    </w:p>
    <w:p w14:paraId="34455E3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643B63E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56B0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Calculate summed counts for each region between 2005 and 2022</w:t>
      </w:r>
    </w:p>
    <w:p w14:paraId="149846B6"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row_counter</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30DD730F"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&gt;=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2005</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Period</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2022</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&amp;&amp;</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Birth_Death</w:t>
      </w:r>
      <w:proofErr w:type="spellEnd"/>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 if data[1].</w:t>
      </w:r>
      <w:proofErr w:type="spellStart"/>
      <w:r w:rsidRPr="00C82090">
        <w:rPr>
          <w:rFonts w:ascii="Consolas" w:eastAsia="Times New Roman" w:hAnsi="Consolas" w:cs="Times New Roman"/>
          <w:color w:val="6A9955"/>
          <w:kern w:val="0"/>
          <w:sz w:val="21"/>
          <w:szCs w:val="21"/>
          <w14:ligatures w14:val="none"/>
        </w:rPr>
        <w:t>Birth_Detah</w:t>
      </w:r>
      <w:proofErr w:type="spellEnd"/>
      <w:r w:rsidRPr="00C82090">
        <w:rPr>
          <w:rFonts w:ascii="Consolas" w:eastAsia="Times New Roman" w:hAnsi="Consolas" w:cs="Times New Roman"/>
          <w:color w:val="6A9955"/>
          <w:kern w:val="0"/>
          <w:sz w:val="21"/>
          <w:szCs w:val="21"/>
          <w14:ligatures w14:val="none"/>
        </w:rPr>
        <w:t xml:space="preserve"> == 0</w:t>
      </w:r>
    </w:p>
    <w:p w14:paraId="3A93D01B"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xml:space="preserve">            // Find the index of the region in </w:t>
      </w:r>
      <w:proofErr w:type="spellStart"/>
      <w:r w:rsidRPr="00C82090">
        <w:rPr>
          <w:rFonts w:ascii="Consolas" w:eastAsia="Times New Roman" w:hAnsi="Consolas" w:cs="Times New Roman"/>
          <w:color w:val="6A9955"/>
          <w:kern w:val="0"/>
          <w:sz w:val="21"/>
          <w:szCs w:val="21"/>
          <w14:ligatures w14:val="none"/>
        </w:rPr>
        <w:t>Summedcounts</w:t>
      </w:r>
      <w:proofErr w:type="spellEnd"/>
      <w:r w:rsidRPr="00C82090">
        <w:rPr>
          <w:rFonts w:ascii="Consolas" w:eastAsia="Times New Roman" w:hAnsi="Consolas" w:cs="Times New Roman"/>
          <w:color w:val="6A9955"/>
          <w:kern w:val="0"/>
          <w:sz w:val="21"/>
          <w:szCs w:val="21"/>
          <w14:ligatures w14:val="none"/>
        </w:rPr>
        <w:t xml:space="preserve"> array</w:t>
      </w:r>
    </w:p>
    <w:p w14:paraId="53A3647D"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w:t>
      </w:r>
      <w:proofErr w:type="gramEnd"/>
    </w:p>
    <w:p w14:paraId="3E52F09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MAXROWS</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 {</w:t>
      </w:r>
    </w:p>
    <w:p w14:paraId="0EE4C14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j</w:t>
      </w:r>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r w:rsidRPr="00C82090">
        <w:rPr>
          <w:rFonts w:ascii="Consolas" w:eastAsia="Times New Roman" w:hAnsi="Consolas" w:cs="Times New Roman"/>
          <w:color w:val="CCCCCC"/>
          <w:kern w:val="0"/>
          <w:sz w:val="21"/>
          <w:szCs w:val="21"/>
          <w14:ligatures w14:val="none"/>
        </w:rPr>
        <w:t>) {</w:t>
      </w:r>
      <w:r w:rsidRPr="00C82090">
        <w:rPr>
          <w:rFonts w:ascii="Consolas" w:eastAsia="Times New Roman" w:hAnsi="Consolas" w:cs="Times New Roman"/>
          <w:color w:val="6A9955"/>
          <w:kern w:val="0"/>
          <w:sz w:val="21"/>
          <w:szCs w:val="21"/>
          <w14:ligatures w14:val="none"/>
        </w:rPr>
        <w:t xml:space="preserve"> //make a copies of the regions in data[] that have deaths</w:t>
      </w:r>
    </w:p>
    <w:p w14:paraId="78D6796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9CDCFE"/>
          <w:kern w:val="0"/>
          <w:sz w:val="21"/>
          <w:szCs w:val="21"/>
          <w14:ligatures w14:val="none"/>
        </w:rPr>
        <w:t>j</w:t>
      </w:r>
      <w:r w:rsidRPr="00C82090">
        <w:rPr>
          <w:rFonts w:ascii="Consolas" w:eastAsia="Times New Roman" w:hAnsi="Consolas" w:cs="Times New Roman"/>
          <w:color w:val="CCCCCC"/>
          <w:kern w:val="0"/>
          <w:sz w:val="21"/>
          <w:szCs w:val="21"/>
          <w14:ligatures w14:val="none"/>
        </w:rPr>
        <w:t>;</w:t>
      </w:r>
      <w:proofErr w:type="gramEnd"/>
    </w:p>
    <w:p w14:paraId="56FC7DB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gramStart"/>
      <w:r w:rsidRPr="00C82090">
        <w:rPr>
          <w:rFonts w:ascii="Consolas" w:eastAsia="Times New Roman" w:hAnsi="Consolas" w:cs="Times New Roman"/>
          <w:color w:val="C586C0"/>
          <w:kern w:val="0"/>
          <w:sz w:val="21"/>
          <w:szCs w:val="21"/>
          <w14:ligatures w14:val="none"/>
        </w:rPr>
        <w:t>break</w:t>
      </w:r>
      <w:r w:rsidRPr="00C82090">
        <w:rPr>
          <w:rFonts w:ascii="Consolas" w:eastAsia="Times New Roman" w:hAnsi="Consolas" w:cs="Times New Roman"/>
          <w:color w:val="CCCCCC"/>
          <w:kern w:val="0"/>
          <w:sz w:val="21"/>
          <w:szCs w:val="21"/>
          <w14:ligatures w14:val="none"/>
        </w:rPr>
        <w:t>;</w:t>
      </w:r>
      <w:proofErr w:type="gramEnd"/>
    </w:p>
    <w:p w14:paraId="2F6FEE4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741441D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482E326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6A9955"/>
          <w:kern w:val="0"/>
          <w:sz w:val="21"/>
          <w:szCs w:val="21"/>
          <w14:ligatures w14:val="none"/>
        </w:rPr>
        <w:t>            // Add death count to the summed count for the corresponding region</w:t>
      </w:r>
    </w:p>
    <w:p w14:paraId="2F50E29A"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if</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9CDCFE"/>
          <w:kern w:val="0"/>
          <w:sz w:val="21"/>
          <w:szCs w:val="21"/>
          <w14:ligatures w14:val="none"/>
        </w:rPr>
        <w:t>regionIndex</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gramEnd"/>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B5CEA8"/>
          <w:kern w:val="0"/>
          <w:sz w:val="21"/>
          <w:szCs w:val="21"/>
          <w14:ligatures w14:val="none"/>
        </w:rPr>
        <w:t>1</w:t>
      </w:r>
      <w:r w:rsidRPr="00C82090">
        <w:rPr>
          <w:rFonts w:ascii="Consolas" w:eastAsia="Times New Roman" w:hAnsi="Consolas" w:cs="Times New Roman"/>
          <w:color w:val="CCCCCC"/>
          <w:kern w:val="0"/>
          <w:sz w:val="21"/>
          <w:szCs w:val="21"/>
          <w14:ligatures w14:val="none"/>
        </w:rPr>
        <w:t>) {</w:t>
      </w:r>
    </w:p>
    <w:p w14:paraId="4D11FC7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regionIndex</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data</w:t>
      </w:r>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Count</w:t>
      </w:r>
      <w:r w:rsidRPr="00C82090">
        <w:rPr>
          <w:rFonts w:ascii="Consolas" w:eastAsia="Times New Roman" w:hAnsi="Consolas" w:cs="Times New Roman"/>
          <w:color w:val="CCCCCC"/>
          <w:kern w:val="0"/>
          <w:sz w:val="21"/>
          <w:szCs w:val="21"/>
          <w14:ligatures w14:val="none"/>
        </w:rPr>
        <w:t>;</w:t>
      </w:r>
    </w:p>
    <w:p w14:paraId="460F6F3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92A9933"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52441BE8"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w:t>
      </w:r>
    </w:p>
    <w:p w14:paraId="19EF8014"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lastRenderedPageBreak/>
        <w:t>}</w:t>
      </w:r>
    </w:p>
    <w:p w14:paraId="14114F38" w14:textId="77777777" w:rsidR="00C82090" w:rsidRPr="00C82090" w:rsidRDefault="00C82090" w:rsidP="00C82090">
      <w:pPr>
        <w:shd w:val="clear" w:color="auto" w:fill="1F1F1F"/>
        <w:spacing w:after="24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br/>
      </w:r>
    </w:p>
    <w:p w14:paraId="7718C38C"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569CD6"/>
          <w:kern w:val="0"/>
          <w:sz w:val="21"/>
          <w:szCs w:val="21"/>
          <w14:ligatures w14:val="none"/>
        </w:rPr>
        <w:t>void</w:t>
      </w:r>
      <w:r w:rsidRPr="00C82090">
        <w:rPr>
          <w:rFonts w:ascii="Consolas" w:eastAsia="Times New Roman" w:hAnsi="Consolas" w:cs="Times New Roman"/>
          <w:color w:val="CCCCCC"/>
          <w:kern w:val="0"/>
          <w:sz w:val="21"/>
          <w:szCs w:val="21"/>
          <w14:ligatures w14:val="none"/>
        </w:rPr>
        <w:t xml:space="preserve"> </w:t>
      </w:r>
      <w:proofErr w:type="spellStart"/>
      <w:proofErr w:type="gramStart"/>
      <w:r w:rsidRPr="00C82090">
        <w:rPr>
          <w:rFonts w:ascii="Consolas" w:eastAsia="Times New Roman" w:hAnsi="Consolas" w:cs="Times New Roman"/>
          <w:color w:val="DCDCAA"/>
          <w:kern w:val="0"/>
          <w:sz w:val="21"/>
          <w:szCs w:val="21"/>
          <w14:ligatures w14:val="none"/>
        </w:rPr>
        <w:t>PrintSummedCounts</w:t>
      </w:r>
      <w:proofErr w:type="spellEnd"/>
      <w:r w:rsidRPr="00C82090">
        <w:rPr>
          <w:rFonts w:ascii="Consolas" w:eastAsia="Times New Roman" w:hAnsi="Consolas" w:cs="Times New Roman"/>
          <w:color w:val="CCCCCC"/>
          <w:kern w:val="0"/>
          <w:sz w:val="21"/>
          <w:szCs w:val="21"/>
          <w14:ligatures w14:val="none"/>
        </w:rPr>
        <w:t>(</w:t>
      </w:r>
      <w:proofErr w:type="spellStart"/>
      <w:proofErr w:type="gramEnd"/>
      <w:r w:rsidRPr="00C82090">
        <w:rPr>
          <w:rFonts w:ascii="Consolas" w:eastAsia="Times New Roman" w:hAnsi="Consolas" w:cs="Times New Roman"/>
          <w:color w:val="4EC9B0"/>
          <w:kern w:val="0"/>
          <w:sz w:val="21"/>
          <w:szCs w:val="21"/>
          <w14:ligatures w14:val="none"/>
        </w:rPr>
        <w:t>SummedCount</w:t>
      </w:r>
      <w:proofErr w:type="spellEnd"/>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size</w:t>
      </w:r>
      <w:r w:rsidRPr="00C82090">
        <w:rPr>
          <w:rFonts w:ascii="Consolas" w:eastAsia="Times New Roman" w:hAnsi="Consolas" w:cs="Times New Roman"/>
          <w:color w:val="CCCCCC"/>
          <w:kern w:val="0"/>
          <w:sz w:val="21"/>
          <w:szCs w:val="21"/>
          <w14:ligatures w14:val="none"/>
        </w:rPr>
        <w:t>) {</w:t>
      </w:r>
    </w:p>
    <w:p w14:paraId="0C12D882"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586C0"/>
          <w:kern w:val="0"/>
          <w:sz w:val="21"/>
          <w:szCs w:val="21"/>
          <w14:ligatures w14:val="none"/>
        </w:rPr>
        <w:t>for</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569CD6"/>
          <w:kern w:val="0"/>
          <w:sz w:val="21"/>
          <w:szCs w:val="21"/>
          <w14:ligatures w14:val="none"/>
        </w:rPr>
        <w:t>int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B5CEA8"/>
          <w:kern w:val="0"/>
          <w:sz w:val="21"/>
          <w:szCs w:val="21"/>
          <w14:ligatures w14:val="none"/>
        </w:rPr>
        <w:t>0</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9CDCFE"/>
          <w:kern w:val="0"/>
          <w:sz w:val="21"/>
          <w:szCs w:val="21"/>
          <w14:ligatures w14:val="none"/>
        </w:rPr>
        <w:t>size</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4D4D4"/>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 {</w:t>
      </w:r>
    </w:p>
    <w:p w14:paraId="4A08B670" w14:textId="77777777" w:rsidR="00C82090" w:rsidRPr="00C82090" w:rsidRDefault="00C82090" w:rsidP="00C82090">
      <w:pPr>
        <w:shd w:val="clear" w:color="auto" w:fill="1F1F1F"/>
        <w:spacing w:after="0" w:line="285" w:lineRule="atLeast"/>
        <w:rPr>
          <w:rFonts w:ascii="Consolas" w:eastAsia="Times New Roman" w:hAnsi="Consolas" w:cs="Times New Roman"/>
          <w:color w:val="CCCCCC"/>
          <w:kern w:val="0"/>
          <w:sz w:val="21"/>
          <w:szCs w:val="21"/>
          <w14:ligatures w14:val="none"/>
        </w:rPr>
      </w:pP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cout</w:t>
      </w:r>
      <w:proofErr w:type="spell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"Region: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proofErr w:type="gramStart"/>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Region</w:t>
      </w:r>
      <w:proofErr w:type="gramEnd"/>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CE9178"/>
          <w:kern w:val="0"/>
          <w:sz w:val="21"/>
          <w:szCs w:val="21"/>
          <w14:ligatures w14:val="none"/>
        </w:rPr>
        <w:t>", Sum: "</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9CDCFE"/>
          <w:kern w:val="0"/>
          <w:sz w:val="21"/>
          <w:szCs w:val="21"/>
          <w14:ligatures w14:val="none"/>
        </w:rPr>
        <w:t>Summedcounts</w:t>
      </w:r>
      <w:proofErr w:type="spellEnd"/>
      <w:r w:rsidRPr="00C82090">
        <w:rPr>
          <w:rFonts w:ascii="Consolas" w:eastAsia="Times New Roman" w:hAnsi="Consolas" w:cs="Times New Roman"/>
          <w:color w:val="CCCCCC"/>
          <w:kern w:val="0"/>
          <w:sz w:val="21"/>
          <w:szCs w:val="21"/>
          <w14:ligatures w14:val="none"/>
        </w:rPr>
        <w:t>[</w:t>
      </w:r>
      <w:proofErr w:type="spellStart"/>
      <w:r w:rsidRPr="00C82090">
        <w:rPr>
          <w:rFonts w:ascii="Consolas" w:eastAsia="Times New Roman" w:hAnsi="Consolas" w:cs="Times New Roman"/>
          <w:color w:val="9CDCFE"/>
          <w:kern w:val="0"/>
          <w:sz w:val="21"/>
          <w:szCs w:val="21"/>
          <w14:ligatures w14:val="none"/>
        </w:rPr>
        <w:t>i</w:t>
      </w:r>
      <w:proofErr w:type="spellEnd"/>
      <w:r w:rsidRPr="00C82090">
        <w:rPr>
          <w:rFonts w:ascii="Consolas" w:eastAsia="Times New Roman" w:hAnsi="Consolas" w:cs="Times New Roman"/>
          <w:color w:val="CCCCCC"/>
          <w:kern w:val="0"/>
          <w:sz w:val="21"/>
          <w:szCs w:val="21"/>
          <w14:ligatures w14:val="none"/>
        </w:rPr>
        <w:t>].</w:t>
      </w:r>
      <w:r w:rsidRPr="00C82090">
        <w:rPr>
          <w:rFonts w:ascii="Consolas" w:eastAsia="Times New Roman" w:hAnsi="Consolas" w:cs="Times New Roman"/>
          <w:color w:val="9CDCFE"/>
          <w:kern w:val="0"/>
          <w:sz w:val="21"/>
          <w:szCs w:val="21"/>
          <w14:ligatures w14:val="none"/>
        </w:rPr>
        <w:t>Sum</w:t>
      </w:r>
      <w:r w:rsidRPr="00C82090">
        <w:rPr>
          <w:rFonts w:ascii="Consolas" w:eastAsia="Times New Roman" w:hAnsi="Consolas" w:cs="Times New Roman"/>
          <w:color w:val="CCCCCC"/>
          <w:kern w:val="0"/>
          <w:sz w:val="21"/>
          <w:szCs w:val="21"/>
          <w14:ligatures w14:val="none"/>
        </w:rPr>
        <w:t xml:space="preserve"> </w:t>
      </w:r>
      <w:r w:rsidRPr="00C82090">
        <w:rPr>
          <w:rFonts w:ascii="Consolas" w:eastAsia="Times New Roman" w:hAnsi="Consolas" w:cs="Times New Roman"/>
          <w:color w:val="DCDCAA"/>
          <w:kern w:val="0"/>
          <w:sz w:val="21"/>
          <w:szCs w:val="21"/>
          <w14:ligatures w14:val="none"/>
        </w:rPr>
        <w:t>&lt;&lt;</w:t>
      </w:r>
      <w:r w:rsidRPr="00C82090">
        <w:rPr>
          <w:rFonts w:ascii="Consolas" w:eastAsia="Times New Roman" w:hAnsi="Consolas" w:cs="Times New Roman"/>
          <w:color w:val="CCCCCC"/>
          <w:kern w:val="0"/>
          <w:sz w:val="21"/>
          <w:szCs w:val="21"/>
          <w14:ligatures w14:val="none"/>
        </w:rPr>
        <w:t xml:space="preserve"> </w:t>
      </w:r>
      <w:proofErr w:type="spellStart"/>
      <w:r w:rsidRPr="00C82090">
        <w:rPr>
          <w:rFonts w:ascii="Consolas" w:eastAsia="Times New Roman" w:hAnsi="Consolas" w:cs="Times New Roman"/>
          <w:color w:val="DCDCAA"/>
          <w:kern w:val="0"/>
          <w:sz w:val="21"/>
          <w:szCs w:val="21"/>
          <w14:ligatures w14:val="none"/>
        </w:rPr>
        <w:t>endl</w:t>
      </w:r>
      <w:proofErr w:type="spellEnd"/>
      <w:r w:rsidRPr="00C82090">
        <w:rPr>
          <w:rFonts w:ascii="Consolas" w:eastAsia="Times New Roman" w:hAnsi="Consolas" w:cs="Times New Roman"/>
          <w:color w:val="CCCCCC"/>
          <w:kern w:val="0"/>
          <w:sz w:val="21"/>
          <w:szCs w:val="21"/>
          <w14:ligatures w14:val="none"/>
        </w:rPr>
        <w:t>;</w:t>
      </w:r>
    </w:p>
    <w:p w14:paraId="4B4BBDE7" w14:textId="77777777" w:rsidR="00C82090" w:rsidRPr="00962788" w:rsidRDefault="00C82090" w:rsidP="00C82090">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C82090">
        <w:rPr>
          <w:rFonts w:ascii="Consolas" w:eastAsia="Times New Roman" w:hAnsi="Consolas" w:cs="Times New Roman"/>
          <w:color w:val="CCCCCC"/>
          <w:kern w:val="0"/>
          <w:sz w:val="21"/>
          <w:szCs w:val="21"/>
          <w14:ligatures w14:val="none"/>
        </w:rPr>
        <w:t xml:space="preserve">    </w:t>
      </w:r>
      <w:r w:rsidRPr="00962788">
        <w:rPr>
          <w:rFonts w:ascii="Consolas" w:eastAsia="Times New Roman" w:hAnsi="Consolas" w:cs="Times New Roman"/>
          <w:color w:val="CCCCCC"/>
          <w:kern w:val="0"/>
          <w:sz w:val="21"/>
          <w:szCs w:val="21"/>
          <w:lang w:val="el-GR"/>
          <w14:ligatures w14:val="none"/>
        </w:rPr>
        <w:t>}</w:t>
      </w:r>
    </w:p>
    <w:p w14:paraId="3A50DADB" w14:textId="43E2681C" w:rsidR="00AD2A69" w:rsidRPr="00962788" w:rsidRDefault="00C82090" w:rsidP="00AD2A69">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47A0E4C8" w14:textId="58BF99FF" w:rsidR="00BD4D32" w:rsidRPr="00A87182" w:rsidRDefault="00BD4D32" w:rsidP="00BD4D32">
      <w:pPr>
        <w:rPr>
          <w:sz w:val="24"/>
          <w:szCs w:val="24"/>
          <w:lang w:val="el-GR"/>
        </w:rPr>
      </w:pPr>
    </w:p>
    <w:p w14:paraId="24D2A4B2" w14:textId="77777777" w:rsidR="009459D4" w:rsidRDefault="00117601" w:rsidP="00BD4D32">
      <w:pPr>
        <w:rPr>
          <w:sz w:val="24"/>
          <w:szCs w:val="24"/>
          <w:lang w:val="el-GR"/>
        </w:rPr>
      </w:pPr>
      <w:r w:rsidRPr="00117601">
        <w:rPr>
          <w:sz w:val="24"/>
          <w:szCs w:val="24"/>
          <w:lang w:val="el-GR"/>
        </w:rPr>
        <w:t>Παρακάτω φαίνεται το στιγμιότυπο που περιέχει ένα μέρος του output του “</w:t>
      </w:r>
      <w:r w:rsidRPr="00117601">
        <w:rPr>
          <w:color w:val="156082" w:themeColor="accent1"/>
          <w:sz w:val="24"/>
          <w:szCs w:val="24"/>
          <w:lang w:val="el-GR"/>
        </w:rPr>
        <w:t>FileToStruct.cpp</w:t>
      </w:r>
      <w:r w:rsidRPr="00117601">
        <w:rPr>
          <w:sz w:val="24"/>
          <w:szCs w:val="24"/>
          <w:lang w:val="el-GR"/>
        </w:rPr>
        <w:t>”.</w:t>
      </w:r>
    </w:p>
    <w:p w14:paraId="50312502" w14:textId="384DD0EC" w:rsidR="00A21F93" w:rsidRPr="00C63AA1" w:rsidRDefault="00AD2A69" w:rsidP="00C63AA1">
      <w:pPr>
        <w:rPr>
          <w:lang w:val="el-GR"/>
        </w:rPr>
      </w:pPr>
      <w:r w:rsidRPr="004A3C84">
        <w:rPr>
          <w:noProof/>
          <w:sz w:val="24"/>
          <w:szCs w:val="24"/>
          <w:lang w:val="el-GR"/>
        </w:rPr>
        <w:drawing>
          <wp:inline distT="0" distB="0" distL="0" distR="0" wp14:anchorId="2C764987" wp14:editId="26D40F6A">
            <wp:extent cx="5943600" cy="3323590"/>
            <wp:effectExtent l="0" t="0" r="0" b="0"/>
            <wp:docPr id="65501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1679" name="Picture 1" descr="A screenshot of a computer&#10;&#10;Description automatically generated"/>
                    <pic:cNvPicPr/>
                  </pic:nvPicPr>
                  <pic:blipFill>
                    <a:blip r:embed="rId19"/>
                    <a:stretch>
                      <a:fillRect/>
                    </a:stretch>
                  </pic:blipFill>
                  <pic:spPr>
                    <a:xfrm>
                      <a:off x="0" y="0"/>
                      <a:ext cx="5943600" cy="3323590"/>
                    </a:xfrm>
                    <a:prstGeom prst="rect">
                      <a:avLst/>
                    </a:prstGeom>
                  </pic:spPr>
                </pic:pic>
              </a:graphicData>
            </a:graphic>
          </wp:inline>
        </w:drawing>
      </w:r>
    </w:p>
    <w:p w14:paraId="768F145B" w14:textId="013E5AE1" w:rsidR="009459D4" w:rsidRPr="00962788" w:rsidRDefault="0088774B" w:rsidP="0088774B">
      <w:pPr>
        <w:pStyle w:val="Heading1"/>
        <w:rPr>
          <w:b/>
          <w:bCs/>
          <w:lang w:val="el-GR"/>
        </w:rPr>
      </w:pPr>
      <w:r w:rsidRPr="0088774B">
        <w:rPr>
          <w:b/>
          <w:bCs/>
        </w:rPr>
        <w:t>Merge</w:t>
      </w:r>
      <w:r w:rsidRPr="00962788">
        <w:rPr>
          <w:b/>
          <w:bCs/>
          <w:lang w:val="el-GR"/>
        </w:rPr>
        <w:t xml:space="preserve"> </w:t>
      </w:r>
      <w:r w:rsidRPr="0088774B">
        <w:rPr>
          <w:b/>
          <w:bCs/>
        </w:rPr>
        <w:t>Sort</w:t>
      </w:r>
      <w:r w:rsidRPr="00962788">
        <w:rPr>
          <w:b/>
          <w:bCs/>
          <w:lang w:val="el-GR"/>
        </w:rPr>
        <w:t xml:space="preserve"> </w:t>
      </w:r>
      <w:r w:rsidRPr="0088774B">
        <w:rPr>
          <w:b/>
          <w:bCs/>
          <w:lang w:val="el-GR"/>
        </w:rPr>
        <w:t>και</w:t>
      </w:r>
      <w:r w:rsidRPr="00962788">
        <w:rPr>
          <w:b/>
          <w:bCs/>
          <w:lang w:val="el-GR"/>
        </w:rPr>
        <w:t xml:space="preserve"> </w:t>
      </w:r>
      <w:r w:rsidRPr="0088774B">
        <w:rPr>
          <w:b/>
          <w:bCs/>
        </w:rPr>
        <w:t>Quick</w:t>
      </w:r>
      <w:r w:rsidRPr="00962788">
        <w:rPr>
          <w:b/>
          <w:bCs/>
          <w:lang w:val="el-GR"/>
        </w:rPr>
        <w:t xml:space="preserve"> </w:t>
      </w:r>
      <w:r w:rsidRPr="0088774B">
        <w:rPr>
          <w:b/>
          <w:bCs/>
        </w:rPr>
        <w:t>Sort</w:t>
      </w:r>
    </w:p>
    <w:p w14:paraId="01AC8E98" w14:textId="5DE2FF15" w:rsidR="009459D4" w:rsidRDefault="002F071D" w:rsidP="00BD4D32">
      <w:pPr>
        <w:rPr>
          <w:lang w:val="el-GR"/>
        </w:rPr>
      </w:pPr>
      <w:r>
        <w:rPr>
          <w:lang w:val="el-GR"/>
        </w:rPr>
        <w:t>Για την υλοποι</w:t>
      </w:r>
      <w:r w:rsidR="00F219AA">
        <w:rPr>
          <w:rFonts w:ascii="Calibri" w:hAnsi="Calibri" w:cs="Calibri"/>
          <w:lang w:val="el-GR"/>
        </w:rPr>
        <w:t>ή</w:t>
      </w:r>
      <w:r>
        <w:rPr>
          <w:lang w:val="el-GR"/>
        </w:rPr>
        <w:t>ση του πρ</w:t>
      </w:r>
      <w:r w:rsidR="00F219AA">
        <w:rPr>
          <w:rFonts w:ascii="Calibri" w:hAnsi="Calibri" w:cs="Calibri"/>
          <w:lang w:val="el-GR"/>
        </w:rPr>
        <w:t>ώ</w:t>
      </w:r>
      <w:r>
        <w:rPr>
          <w:lang w:val="el-GR"/>
        </w:rPr>
        <w:t>του ερωτ</w:t>
      </w:r>
      <w:r w:rsidR="00F219AA">
        <w:rPr>
          <w:rFonts w:ascii="Calibri" w:hAnsi="Calibri" w:cs="Calibri"/>
          <w:lang w:val="el-GR"/>
        </w:rPr>
        <w:t>ή</w:t>
      </w:r>
      <w:r>
        <w:rPr>
          <w:lang w:val="el-GR"/>
        </w:rPr>
        <w:t xml:space="preserve">ματος </w:t>
      </w:r>
      <w:r w:rsidR="00F000FE">
        <w:rPr>
          <w:rFonts w:ascii="Calibri" w:hAnsi="Calibri" w:cs="Calibri"/>
          <w:lang w:val="el-GR"/>
        </w:rPr>
        <w:t>ξεκιν</w:t>
      </w:r>
      <w:r w:rsidR="00C63AA1">
        <w:rPr>
          <w:rFonts w:ascii="Calibri" w:hAnsi="Calibri" w:cs="Calibri"/>
          <w:lang w:val="el-GR"/>
        </w:rPr>
        <w:t xml:space="preserve">ήσαμε </w:t>
      </w:r>
      <w:r w:rsidR="00897511">
        <w:rPr>
          <w:lang w:val="el-GR"/>
        </w:rPr>
        <w:t>φτι</w:t>
      </w:r>
      <w:r w:rsidR="00F219AA">
        <w:rPr>
          <w:rFonts w:ascii="Calibri" w:hAnsi="Calibri" w:cs="Calibri"/>
          <w:lang w:val="el-GR"/>
        </w:rPr>
        <w:t>ά</w:t>
      </w:r>
      <w:r w:rsidR="00C63AA1">
        <w:rPr>
          <w:rFonts w:ascii="Calibri" w:hAnsi="Calibri" w:cs="Calibri"/>
          <w:lang w:val="el-GR"/>
        </w:rPr>
        <w:t>χνοντας</w:t>
      </w:r>
      <w:r w:rsidR="00897511">
        <w:rPr>
          <w:lang w:val="el-GR"/>
        </w:rPr>
        <w:t xml:space="preserve"> </w:t>
      </w:r>
      <w:r w:rsidR="00F219AA">
        <w:rPr>
          <w:rFonts w:ascii="Calibri" w:hAnsi="Calibri" w:cs="Calibri"/>
          <w:lang w:val="el-GR"/>
        </w:rPr>
        <w:t>έ</w:t>
      </w:r>
      <w:r w:rsidR="00504E55">
        <w:rPr>
          <w:lang w:val="el-GR"/>
        </w:rPr>
        <w:t>ν</w:t>
      </w:r>
      <w:r w:rsidR="00897511">
        <w:rPr>
          <w:lang w:val="el-GR"/>
        </w:rPr>
        <w:t xml:space="preserve">α </w:t>
      </w:r>
      <w:r w:rsidR="00897511">
        <w:t>c</w:t>
      </w:r>
      <w:r w:rsidR="00897511" w:rsidRPr="00897511">
        <w:rPr>
          <w:lang w:val="el-GR"/>
        </w:rPr>
        <w:t xml:space="preserve">++ </w:t>
      </w:r>
      <w:r w:rsidR="00897511">
        <w:rPr>
          <w:lang w:val="el-GR"/>
        </w:rPr>
        <w:t>αρχε</w:t>
      </w:r>
      <w:r w:rsidR="00F219AA">
        <w:rPr>
          <w:rFonts w:ascii="Calibri" w:hAnsi="Calibri" w:cs="Calibri"/>
          <w:lang w:val="el-GR"/>
        </w:rPr>
        <w:t>ί</w:t>
      </w:r>
      <w:r w:rsidR="00897511">
        <w:rPr>
          <w:lang w:val="el-GR"/>
        </w:rPr>
        <w:t xml:space="preserve">ο με </w:t>
      </w:r>
      <w:r w:rsidR="00F219AA">
        <w:rPr>
          <w:rFonts w:ascii="Calibri" w:hAnsi="Calibri" w:cs="Calibri"/>
          <w:lang w:val="el-GR"/>
        </w:rPr>
        <w:t>ό</w:t>
      </w:r>
      <w:r w:rsidR="00897511">
        <w:rPr>
          <w:lang w:val="el-GR"/>
        </w:rPr>
        <w:t xml:space="preserve">νομα </w:t>
      </w:r>
      <w:r w:rsidR="00A45DF4">
        <w:rPr>
          <w:lang w:val="el-GR"/>
        </w:rPr>
        <w:t>"</w:t>
      </w:r>
      <w:proofErr w:type="spellStart"/>
      <w:r w:rsidR="00897511">
        <w:t>mergesort</w:t>
      </w:r>
      <w:proofErr w:type="spellEnd"/>
      <w:r w:rsidR="00897511" w:rsidRPr="00897511">
        <w:rPr>
          <w:lang w:val="el-GR"/>
        </w:rPr>
        <w:t>.</w:t>
      </w:r>
      <w:proofErr w:type="spellStart"/>
      <w:r w:rsidR="00897511">
        <w:t>cpp</w:t>
      </w:r>
      <w:proofErr w:type="spellEnd"/>
      <w:r w:rsidR="00F000FE" w:rsidRPr="00F000FE">
        <w:rPr>
          <w:lang w:val="el-GR"/>
        </w:rPr>
        <w:t>”</w:t>
      </w:r>
      <w:r w:rsidR="00897511">
        <w:rPr>
          <w:lang w:val="el-GR"/>
        </w:rPr>
        <w:t>. Ακολουθ</w:t>
      </w:r>
      <w:r w:rsidR="00C63AA1">
        <w:rPr>
          <w:rFonts w:ascii="Calibri" w:hAnsi="Calibri" w:cs="Calibri"/>
          <w:lang w:val="el-GR"/>
        </w:rPr>
        <w:t>ή</w:t>
      </w:r>
      <w:r w:rsidR="00897511">
        <w:rPr>
          <w:lang w:val="el-GR"/>
        </w:rPr>
        <w:t>σαμε τ</w:t>
      </w:r>
      <w:r w:rsidR="00504E55">
        <w:rPr>
          <w:lang w:val="el-GR"/>
        </w:rPr>
        <w:t>α β</w:t>
      </w:r>
      <w:r w:rsidR="00C63AA1">
        <w:rPr>
          <w:rFonts w:ascii="Calibri" w:hAnsi="Calibri" w:cs="Calibri"/>
          <w:lang w:val="el-GR"/>
        </w:rPr>
        <w:t>ή</w:t>
      </w:r>
      <w:r w:rsidR="00504E55">
        <w:rPr>
          <w:lang w:val="el-GR"/>
        </w:rPr>
        <w:t>ματα του αλγ</w:t>
      </w:r>
      <w:r w:rsidR="00C63AA1">
        <w:rPr>
          <w:rFonts w:ascii="Calibri" w:hAnsi="Calibri" w:cs="Calibri"/>
          <w:lang w:val="el-GR"/>
        </w:rPr>
        <w:t>ό</w:t>
      </w:r>
      <w:r w:rsidR="00504E55">
        <w:rPr>
          <w:lang w:val="el-GR"/>
        </w:rPr>
        <w:t>ριθμου</w:t>
      </w:r>
      <w:r w:rsidR="000B6293">
        <w:rPr>
          <w:lang w:val="el-GR"/>
        </w:rPr>
        <w:t xml:space="preserve"> και</w:t>
      </w:r>
      <w:r w:rsidR="00926EDD">
        <w:rPr>
          <w:lang w:val="el-GR"/>
        </w:rPr>
        <w:t xml:space="preserve"> φτι</w:t>
      </w:r>
      <w:r w:rsidR="00C63AA1">
        <w:rPr>
          <w:rFonts w:ascii="Calibri" w:hAnsi="Calibri" w:cs="Calibri"/>
          <w:lang w:val="el-GR"/>
        </w:rPr>
        <w:t>ά</w:t>
      </w:r>
      <w:r w:rsidR="00926EDD">
        <w:rPr>
          <w:lang w:val="el-GR"/>
        </w:rPr>
        <w:t xml:space="preserve">ξαμε </w:t>
      </w:r>
      <w:r w:rsidR="00547667">
        <w:rPr>
          <w:lang w:val="el-GR"/>
        </w:rPr>
        <w:t>το παρακ</w:t>
      </w:r>
      <w:r w:rsidR="00DF0986">
        <w:rPr>
          <w:lang w:val="el-GR"/>
        </w:rPr>
        <w:t>άτω πρόγραμμα.</w:t>
      </w:r>
    </w:p>
    <w:p w14:paraId="49F9E718" w14:textId="77777777" w:rsidR="00DF0986" w:rsidRDefault="00DF0986" w:rsidP="00BD4D32">
      <w:pPr>
        <w:rPr>
          <w:lang w:val="el-GR"/>
        </w:rPr>
      </w:pPr>
    </w:p>
    <w:p w14:paraId="65666F0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w:t>
      </w:r>
      <w:proofErr w:type="spellStart"/>
      <w:r w:rsidRPr="00DF0986">
        <w:rPr>
          <w:rFonts w:ascii="Consolas" w:eastAsia="Times New Roman" w:hAnsi="Consolas" w:cs="Times New Roman"/>
          <w:color w:val="CE9178"/>
          <w:kern w:val="0"/>
          <w:sz w:val="21"/>
          <w:szCs w:val="21"/>
          <w14:ligatures w14:val="none"/>
        </w:rPr>
        <w:t>read_print.h</w:t>
      </w:r>
      <w:proofErr w:type="spellEnd"/>
      <w:r w:rsidRPr="00DF0986">
        <w:rPr>
          <w:rFonts w:ascii="Consolas" w:eastAsia="Times New Roman" w:hAnsi="Consolas" w:cs="Times New Roman"/>
          <w:color w:val="CE9178"/>
          <w:kern w:val="0"/>
          <w:sz w:val="21"/>
          <w:szCs w:val="21"/>
          <w14:ligatures w14:val="none"/>
        </w:rPr>
        <w:t>"</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6A9955"/>
          <w:kern w:val="0"/>
          <w:sz w:val="21"/>
          <w:szCs w:val="21"/>
          <w14:ligatures w14:val="none"/>
        </w:rPr>
        <w:t xml:space="preserve">// Access </w:t>
      </w:r>
      <w:proofErr w:type="spellStart"/>
      <w:r w:rsidRPr="00DF0986">
        <w:rPr>
          <w:rFonts w:ascii="Consolas" w:eastAsia="Times New Roman" w:hAnsi="Consolas" w:cs="Times New Roman"/>
          <w:color w:val="6A9955"/>
          <w:kern w:val="0"/>
          <w:sz w:val="21"/>
          <w:szCs w:val="21"/>
          <w14:ligatures w14:val="none"/>
        </w:rPr>
        <w:t>read_print.h</w:t>
      </w:r>
      <w:proofErr w:type="spellEnd"/>
    </w:p>
    <w:p w14:paraId="25BF867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&lt;iostream&gt;</w:t>
      </w:r>
    </w:p>
    <w:p w14:paraId="3F95576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&lt;string&gt;</w:t>
      </w:r>
    </w:p>
    <w:p w14:paraId="5F4790D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#include</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&lt;chrono&gt;</w:t>
      </w:r>
      <w:r w:rsidRPr="00DF0986">
        <w:rPr>
          <w:rFonts w:ascii="Consolas" w:eastAsia="Times New Roman" w:hAnsi="Consolas" w:cs="Times New Roman"/>
          <w:color w:val="569CD6"/>
          <w:kern w:val="0"/>
          <w:sz w:val="21"/>
          <w:szCs w:val="21"/>
          <w14:ligatures w14:val="none"/>
        </w:rPr>
        <w:t xml:space="preserve"> </w:t>
      </w:r>
      <w:r w:rsidRPr="00DF0986">
        <w:rPr>
          <w:rFonts w:ascii="Consolas" w:eastAsia="Times New Roman" w:hAnsi="Consolas" w:cs="Times New Roman"/>
          <w:color w:val="6A9955"/>
          <w:kern w:val="0"/>
          <w:sz w:val="21"/>
          <w:szCs w:val="21"/>
          <w14:ligatures w14:val="none"/>
        </w:rPr>
        <w:t>// Include chrono for time measurements</w:t>
      </w:r>
    </w:p>
    <w:p w14:paraId="578B7FC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B318E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using</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namespace</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4EC9B0"/>
          <w:kern w:val="0"/>
          <w:sz w:val="21"/>
          <w:szCs w:val="21"/>
          <w14:ligatures w14:val="none"/>
        </w:rPr>
        <w:t>std</w:t>
      </w:r>
      <w:r w:rsidRPr="00DF0986">
        <w:rPr>
          <w:rFonts w:ascii="Consolas" w:eastAsia="Times New Roman" w:hAnsi="Consolas" w:cs="Times New Roman"/>
          <w:color w:val="CCCCCC"/>
          <w:kern w:val="0"/>
          <w:sz w:val="21"/>
          <w:szCs w:val="21"/>
          <w14:ligatures w14:val="none"/>
        </w:rPr>
        <w:t>;</w:t>
      </w:r>
      <w:proofErr w:type="gramEnd"/>
    </w:p>
    <w:p w14:paraId="7ACEC3D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586C0"/>
          <w:kern w:val="0"/>
          <w:sz w:val="21"/>
          <w:szCs w:val="21"/>
          <w14:ligatures w14:val="none"/>
        </w:rPr>
        <w:t>using</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namespace</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4EC9B0"/>
          <w:kern w:val="0"/>
          <w:sz w:val="21"/>
          <w:szCs w:val="21"/>
          <w14:ligatures w14:val="none"/>
        </w:rPr>
        <w:t>chrono</w:t>
      </w:r>
      <w:r w:rsidRPr="00DF0986">
        <w:rPr>
          <w:rFonts w:ascii="Consolas" w:eastAsia="Times New Roman" w:hAnsi="Consolas" w:cs="Times New Roman"/>
          <w:color w:val="CCCCCC"/>
          <w:kern w:val="0"/>
          <w:sz w:val="21"/>
          <w:szCs w:val="21"/>
          <w14:ligatures w14:val="none"/>
        </w:rPr>
        <w:t>;</w:t>
      </w:r>
      <w:proofErr w:type="gramEnd"/>
    </w:p>
    <w:p w14:paraId="693CB16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86DA3C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Merge function to merge two sorted arrays</w:t>
      </w:r>
    </w:p>
    <w:p w14:paraId="0131562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void</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merge</w:t>
      </w:r>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5CC2BA8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elements in the left subarray</w:t>
      </w:r>
    </w:p>
    <w:p w14:paraId="3579EAB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elements in the right subarray</w:t>
      </w:r>
    </w:p>
    <w:p w14:paraId="212F2DF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2A03971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Create temporary arrays</w:t>
      </w:r>
    </w:p>
    <w:p w14:paraId="66C7AA2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n2</w:t>
      </w:r>
      <w:proofErr w:type="gramStart"/>
      <w:r w:rsidRPr="00DF0986">
        <w:rPr>
          <w:rFonts w:ascii="Consolas" w:eastAsia="Times New Roman" w:hAnsi="Consolas" w:cs="Times New Roman"/>
          <w:color w:val="CCCCCC"/>
          <w:kern w:val="0"/>
          <w:sz w:val="21"/>
          <w:szCs w:val="21"/>
          <w14:ligatures w14:val="none"/>
        </w:rPr>
        <w:t>];</w:t>
      </w:r>
      <w:proofErr w:type="gramEnd"/>
    </w:p>
    <w:p w14:paraId="14D6F2A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528E19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Copy data to temporary arrays </w:t>
      </w:r>
      <w:proofErr w:type="gramStart"/>
      <w:r w:rsidRPr="00DF0986">
        <w:rPr>
          <w:rFonts w:ascii="Consolas" w:eastAsia="Times New Roman" w:hAnsi="Consolas" w:cs="Times New Roman"/>
          <w:color w:val="6A9955"/>
          <w:kern w:val="0"/>
          <w:sz w:val="21"/>
          <w:szCs w:val="21"/>
          <w14:ligatures w14:val="none"/>
        </w:rPr>
        <w:t>L[</w:t>
      </w:r>
      <w:proofErr w:type="gramEnd"/>
      <w:r w:rsidRPr="00DF0986">
        <w:rPr>
          <w:rFonts w:ascii="Consolas" w:eastAsia="Times New Roman" w:hAnsi="Consolas" w:cs="Times New Roman"/>
          <w:color w:val="6A9955"/>
          <w:kern w:val="0"/>
          <w:sz w:val="21"/>
          <w:szCs w:val="21"/>
          <w14:ligatures w14:val="none"/>
        </w:rPr>
        <w:t>] and R[]</w:t>
      </w:r>
    </w:p>
    <w:p w14:paraId="5C642D2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
    <w:p w14:paraId="0A2551A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lastRenderedPageBreak/>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w:t>
      </w:r>
    </w:p>
    <w:p w14:paraId="54BAC37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
    <w:p w14:paraId="1BE8BA5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p>
    <w:p w14:paraId="4A4171D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BB96E4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Merge the temporary arrays back into </w:t>
      </w:r>
      <w:proofErr w:type="spellStart"/>
      <w:r w:rsidRPr="00DF0986">
        <w:rPr>
          <w:rFonts w:ascii="Consolas" w:eastAsia="Times New Roman" w:hAnsi="Consolas" w:cs="Times New Roman"/>
          <w:color w:val="6A9955"/>
          <w:kern w:val="0"/>
          <w:sz w:val="21"/>
          <w:szCs w:val="21"/>
          <w14:ligatures w14:val="none"/>
        </w:rPr>
        <w:t>arr</w:t>
      </w:r>
      <w:proofErr w:type="spellEnd"/>
      <w:r w:rsidRPr="00DF0986">
        <w:rPr>
          <w:rFonts w:ascii="Consolas" w:eastAsia="Times New Roman" w:hAnsi="Consolas" w:cs="Times New Roman"/>
          <w:color w:val="6A9955"/>
          <w:kern w:val="0"/>
          <w:sz w:val="21"/>
          <w:szCs w:val="21"/>
          <w14:ligatures w14:val="none"/>
        </w:rPr>
        <w:t>[</w:t>
      </w:r>
      <w:proofErr w:type="spellStart"/>
      <w:proofErr w:type="gramStart"/>
      <w:r w:rsidRPr="00DF0986">
        <w:rPr>
          <w:rFonts w:ascii="Consolas" w:eastAsia="Times New Roman" w:hAnsi="Consolas" w:cs="Times New Roman"/>
          <w:color w:val="6A9955"/>
          <w:kern w:val="0"/>
          <w:sz w:val="21"/>
          <w:szCs w:val="21"/>
          <w14:ligatures w14:val="none"/>
        </w:rPr>
        <w:t>l..r</w:t>
      </w:r>
      <w:proofErr w:type="spellEnd"/>
      <w:proofErr w:type="gramEnd"/>
      <w:r w:rsidRPr="00DF0986">
        <w:rPr>
          <w:rFonts w:ascii="Consolas" w:eastAsia="Times New Roman" w:hAnsi="Consolas" w:cs="Times New Roman"/>
          <w:color w:val="6A9955"/>
          <w:kern w:val="0"/>
          <w:sz w:val="21"/>
          <w:szCs w:val="21"/>
          <w14:ligatures w14:val="none"/>
        </w:rPr>
        <w:t>]</w:t>
      </w:r>
    </w:p>
    <w:p w14:paraId="23C912A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first subarray</w:t>
      </w:r>
    </w:p>
    <w:p w14:paraId="73DC8D1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second subarray</w:t>
      </w:r>
    </w:p>
    <w:p w14:paraId="6F1DAD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Initial index of the merged subarray</w:t>
      </w:r>
    </w:p>
    <w:p w14:paraId="6084DC1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&amp;&amp;</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w:t>
      </w:r>
    </w:p>
    <w:p w14:paraId="63FCF8E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if</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Sum</w:t>
      </w:r>
      <w:proofErr w:type="gram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Sum</w:t>
      </w:r>
      <w:r w:rsidRPr="00DF0986">
        <w:rPr>
          <w:rFonts w:ascii="Consolas" w:eastAsia="Times New Roman" w:hAnsi="Consolas" w:cs="Times New Roman"/>
          <w:color w:val="CCCCCC"/>
          <w:kern w:val="0"/>
          <w:sz w:val="21"/>
          <w:szCs w:val="21"/>
          <w14:ligatures w14:val="none"/>
        </w:rPr>
        <w:t>) {</w:t>
      </w:r>
    </w:p>
    <w:p w14:paraId="7AE5DB3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proofErr w:type="gramEnd"/>
    </w:p>
    <w:p w14:paraId="5F1774E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21ED2E2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 </w:t>
      </w:r>
      <w:r w:rsidRPr="00DF0986">
        <w:rPr>
          <w:rFonts w:ascii="Consolas" w:eastAsia="Times New Roman" w:hAnsi="Consolas" w:cs="Times New Roman"/>
          <w:color w:val="C586C0"/>
          <w:kern w:val="0"/>
          <w:sz w:val="21"/>
          <w:szCs w:val="21"/>
          <w14:ligatures w14:val="none"/>
        </w:rPr>
        <w:t>else</w:t>
      </w:r>
      <w:r w:rsidRPr="00DF0986">
        <w:rPr>
          <w:rFonts w:ascii="Consolas" w:eastAsia="Times New Roman" w:hAnsi="Consolas" w:cs="Times New Roman"/>
          <w:color w:val="CCCCCC"/>
          <w:kern w:val="0"/>
          <w:sz w:val="21"/>
          <w:szCs w:val="21"/>
          <w14:ligatures w14:val="none"/>
        </w:rPr>
        <w:t xml:space="preserve"> {</w:t>
      </w:r>
    </w:p>
    <w:p w14:paraId="2310F67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proofErr w:type="gramStart"/>
      <w:r w:rsidRPr="00DF0986">
        <w:rPr>
          <w:rFonts w:ascii="Consolas" w:eastAsia="Times New Roman" w:hAnsi="Consolas" w:cs="Times New Roman"/>
          <w:color w:val="CCCCCC"/>
          <w:kern w:val="0"/>
          <w:sz w:val="21"/>
          <w:szCs w:val="21"/>
          <w14:ligatures w14:val="none"/>
        </w:rPr>
        <w:t>];</w:t>
      </w:r>
      <w:proofErr w:type="gramEnd"/>
    </w:p>
    <w:p w14:paraId="5CCB508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roofErr w:type="gramEnd"/>
    </w:p>
    <w:p w14:paraId="7EDE029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261665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44314ED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32AB6BD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5561FF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Copy the remaining elements of </w:t>
      </w:r>
      <w:proofErr w:type="gramStart"/>
      <w:r w:rsidRPr="00DF0986">
        <w:rPr>
          <w:rFonts w:ascii="Consolas" w:eastAsia="Times New Roman" w:hAnsi="Consolas" w:cs="Times New Roman"/>
          <w:color w:val="6A9955"/>
          <w:kern w:val="0"/>
          <w:sz w:val="21"/>
          <w:szCs w:val="21"/>
          <w14:ligatures w14:val="none"/>
        </w:rPr>
        <w:t>L[</w:t>
      </w:r>
      <w:proofErr w:type="gramEnd"/>
      <w:r w:rsidRPr="00DF0986">
        <w:rPr>
          <w:rFonts w:ascii="Consolas" w:eastAsia="Times New Roman" w:hAnsi="Consolas" w:cs="Times New Roman"/>
          <w:color w:val="6A9955"/>
          <w:kern w:val="0"/>
          <w:sz w:val="21"/>
          <w:szCs w:val="21"/>
          <w14:ligatures w14:val="none"/>
        </w:rPr>
        <w:t>], if any</w:t>
      </w:r>
    </w:p>
    <w:p w14:paraId="0414BA9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n1</w:t>
      </w:r>
      <w:r w:rsidRPr="00DF0986">
        <w:rPr>
          <w:rFonts w:ascii="Consolas" w:eastAsia="Times New Roman" w:hAnsi="Consolas" w:cs="Times New Roman"/>
          <w:color w:val="CCCCCC"/>
          <w:kern w:val="0"/>
          <w:sz w:val="21"/>
          <w:szCs w:val="21"/>
          <w14:ligatures w14:val="none"/>
        </w:rPr>
        <w:t>) {</w:t>
      </w:r>
    </w:p>
    <w:p w14:paraId="2A4722E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proofErr w:type="gramStart"/>
      <w:r w:rsidRPr="00DF0986">
        <w:rPr>
          <w:rFonts w:ascii="Consolas" w:eastAsia="Times New Roman" w:hAnsi="Consolas" w:cs="Times New Roman"/>
          <w:color w:val="CCCCCC"/>
          <w:kern w:val="0"/>
          <w:sz w:val="21"/>
          <w:szCs w:val="21"/>
          <w14:ligatures w14:val="none"/>
        </w:rPr>
        <w:t>];</w:t>
      </w:r>
      <w:proofErr w:type="gramEnd"/>
    </w:p>
    <w:p w14:paraId="0611B40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70355E4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4A6E471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03AA4F3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AECA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Copy the remaining elements of </w:t>
      </w:r>
      <w:proofErr w:type="gramStart"/>
      <w:r w:rsidRPr="00DF0986">
        <w:rPr>
          <w:rFonts w:ascii="Consolas" w:eastAsia="Times New Roman" w:hAnsi="Consolas" w:cs="Times New Roman"/>
          <w:color w:val="6A9955"/>
          <w:kern w:val="0"/>
          <w:sz w:val="21"/>
          <w:szCs w:val="21"/>
          <w14:ligatures w14:val="none"/>
        </w:rPr>
        <w:t>R[</w:t>
      </w:r>
      <w:proofErr w:type="gramEnd"/>
      <w:r w:rsidRPr="00DF0986">
        <w:rPr>
          <w:rFonts w:ascii="Consolas" w:eastAsia="Times New Roman" w:hAnsi="Consolas" w:cs="Times New Roman"/>
          <w:color w:val="6A9955"/>
          <w:kern w:val="0"/>
          <w:sz w:val="21"/>
          <w:szCs w:val="21"/>
          <w14:ligatures w14:val="none"/>
        </w:rPr>
        <w:t>], if any</w:t>
      </w:r>
    </w:p>
    <w:p w14:paraId="478C135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while</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n2</w:t>
      </w:r>
      <w:r w:rsidRPr="00DF0986">
        <w:rPr>
          <w:rFonts w:ascii="Consolas" w:eastAsia="Times New Roman" w:hAnsi="Consolas" w:cs="Times New Roman"/>
          <w:color w:val="CCCCCC"/>
          <w:kern w:val="0"/>
          <w:sz w:val="21"/>
          <w:szCs w:val="21"/>
          <w14:ligatures w14:val="none"/>
        </w:rPr>
        <w:t>) {</w:t>
      </w:r>
    </w:p>
    <w:p w14:paraId="63CF173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9CDCFE"/>
          <w:kern w:val="0"/>
          <w:sz w:val="21"/>
          <w:szCs w:val="21"/>
          <w14:ligatures w14:val="none"/>
        </w:rPr>
        <w:t>j</w:t>
      </w:r>
      <w:proofErr w:type="gramStart"/>
      <w:r w:rsidRPr="00DF0986">
        <w:rPr>
          <w:rFonts w:ascii="Consolas" w:eastAsia="Times New Roman" w:hAnsi="Consolas" w:cs="Times New Roman"/>
          <w:color w:val="CCCCCC"/>
          <w:kern w:val="0"/>
          <w:sz w:val="21"/>
          <w:szCs w:val="21"/>
          <w14:ligatures w14:val="none"/>
        </w:rPr>
        <w:t>];</w:t>
      </w:r>
      <w:proofErr w:type="gramEnd"/>
    </w:p>
    <w:p w14:paraId="1ABBA48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lastRenderedPageBreak/>
        <w:t xml:space="preserve">        </w:t>
      </w:r>
      <w:proofErr w:type="spellStart"/>
      <w:proofErr w:type="gramStart"/>
      <w:r w:rsidRPr="00DF0986">
        <w:rPr>
          <w:rFonts w:ascii="Consolas" w:eastAsia="Times New Roman" w:hAnsi="Consolas" w:cs="Times New Roman"/>
          <w:color w:val="9CDCFE"/>
          <w:kern w:val="0"/>
          <w:sz w:val="21"/>
          <w:szCs w:val="21"/>
          <w14:ligatures w14:val="none"/>
        </w:rPr>
        <w:t>j</w:t>
      </w:r>
      <w:r w:rsidRPr="00DF0986">
        <w:rPr>
          <w:rFonts w:ascii="Consolas" w:eastAsia="Times New Roman" w:hAnsi="Consolas" w:cs="Times New Roman"/>
          <w:color w:val="D4D4D4"/>
          <w:kern w:val="0"/>
          <w:sz w:val="21"/>
          <w:szCs w:val="21"/>
          <w14:ligatures w14:val="none"/>
        </w:rPr>
        <w:t>++</w:t>
      </w:r>
      <w:proofErr w:type="spellEnd"/>
      <w:r w:rsidRPr="00DF0986">
        <w:rPr>
          <w:rFonts w:ascii="Consolas" w:eastAsia="Times New Roman" w:hAnsi="Consolas" w:cs="Times New Roman"/>
          <w:color w:val="CCCCCC"/>
          <w:kern w:val="0"/>
          <w:sz w:val="21"/>
          <w:szCs w:val="21"/>
          <w14:ligatures w14:val="none"/>
        </w:rPr>
        <w:t>;</w:t>
      </w:r>
      <w:proofErr w:type="gramEnd"/>
    </w:p>
    <w:p w14:paraId="2BA3A45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k</w:t>
      </w:r>
      <w:r w:rsidRPr="00DF0986">
        <w:rPr>
          <w:rFonts w:ascii="Consolas" w:eastAsia="Times New Roman" w:hAnsi="Consolas" w:cs="Times New Roman"/>
          <w:color w:val="D4D4D4"/>
          <w:kern w:val="0"/>
          <w:sz w:val="21"/>
          <w:szCs w:val="21"/>
          <w14:ligatures w14:val="none"/>
        </w:rPr>
        <w:t>+</w:t>
      </w:r>
      <w:proofErr w:type="gramStart"/>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w:t>
      </w:r>
      <w:proofErr w:type="gramEnd"/>
    </w:p>
    <w:p w14:paraId="3FE35F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10D9C4F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0D66FBA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2D0CBB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Main function of merge sort</w:t>
      </w:r>
    </w:p>
    <w:p w14:paraId="5F2354F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void</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4EC9B0"/>
          <w:kern w:val="0"/>
          <w:sz w:val="21"/>
          <w:szCs w:val="21"/>
          <w14:ligatures w14:val="none"/>
        </w:rPr>
        <w:t>SummedCount</w:t>
      </w:r>
      <w:proofErr w:type="spellEnd"/>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697E5CE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if</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w:t>
      </w:r>
    </w:p>
    <w:p w14:paraId="2FBE91A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Find the middle point to divide the array into two halves</w:t>
      </w:r>
    </w:p>
    <w:p w14:paraId="3CE5E8E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B5CEA8"/>
          <w:kern w:val="0"/>
          <w:sz w:val="21"/>
          <w:szCs w:val="21"/>
          <w14:ligatures w14:val="none"/>
        </w:rPr>
        <w:t>2</w:t>
      </w:r>
      <w:r w:rsidRPr="00DF0986">
        <w:rPr>
          <w:rFonts w:ascii="Consolas" w:eastAsia="Times New Roman" w:hAnsi="Consolas" w:cs="Times New Roman"/>
          <w:color w:val="CCCCCC"/>
          <w:kern w:val="0"/>
          <w:sz w:val="21"/>
          <w:szCs w:val="21"/>
          <w14:ligatures w14:val="none"/>
        </w:rPr>
        <w:t>;</w:t>
      </w:r>
      <w:proofErr w:type="gramEnd"/>
    </w:p>
    <w:p w14:paraId="5B24420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905E02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Call </w:t>
      </w:r>
      <w:proofErr w:type="spellStart"/>
      <w:r w:rsidRPr="00DF0986">
        <w:rPr>
          <w:rFonts w:ascii="Consolas" w:eastAsia="Times New Roman" w:hAnsi="Consolas" w:cs="Times New Roman"/>
          <w:color w:val="6A9955"/>
          <w:kern w:val="0"/>
          <w:sz w:val="21"/>
          <w:szCs w:val="21"/>
          <w14:ligatures w14:val="none"/>
        </w:rPr>
        <w:t>mergeSort</w:t>
      </w:r>
      <w:proofErr w:type="spellEnd"/>
      <w:r w:rsidRPr="00DF0986">
        <w:rPr>
          <w:rFonts w:ascii="Consolas" w:eastAsia="Times New Roman" w:hAnsi="Consolas" w:cs="Times New Roman"/>
          <w:color w:val="6A9955"/>
          <w:kern w:val="0"/>
          <w:sz w:val="21"/>
          <w:szCs w:val="21"/>
          <w14:ligatures w14:val="none"/>
        </w:rPr>
        <w:t xml:space="preserve"> for the first and second halves</w:t>
      </w:r>
    </w:p>
    <w:p w14:paraId="117541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w:t>
      </w:r>
    </w:p>
    <w:p w14:paraId="5A64D62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p>
    <w:p w14:paraId="69783CE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44C5669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Merge the two halves sorted in the previous steps</w:t>
      </w:r>
    </w:p>
    <w:p w14:paraId="63FDDF0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merge</w:t>
      </w:r>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arr</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l</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r</w:t>
      </w:r>
      <w:r w:rsidRPr="00DF0986">
        <w:rPr>
          <w:rFonts w:ascii="Consolas" w:eastAsia="Times New Roman" w:hAnsi="Consolas" w:cs="Times New Roman"/>
          <w:color w:val="CCCCCC"/>
          <w:kern w:val="0"/>
          <w:sz w:val="21"/>
          <w:szCs w:val="21"/>
          <w14:ligatures w14:val="none"/>
        </w:rPr>
        <w:t>);</w:t>
      </w:r>
    </w:p>
    <w:p w14:paraId="1D61515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397ACCA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370AE0A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3759AF1A"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gramStart"/>
      <w:r w:rsidRPr="00DF0986">
        <w:rPr>
          <w:rFonts w:ascii="Consolas" w:eastAsia="Times New Roman" w:hAnsi="Consolas" w:cs="Times New Roman"/>
          <w:color w:val="DCDCAA"/>
          <w:kern w:val="0"/>
          <w:sz w:val="21"/>
          <w:szCs w:val="21"/>
          <w14:ligatures w14:val="none"/>
        </w:rPr>
        <w:t>main</w:t>
      </w:r>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p>
    <w:p w14:paraId="069F4E0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w:t>
      </w:r>
    </w:p>
    <w:p w14:paraId="2880B391"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Read_</w:t>
      </w:r>
      <w:proofErr w:type="gramStart"/>
      <w:r w:rsidRPr="00DF0986">
        <w:rPr>
          <w:rFonts w:ascii="Consolas" w:eastAsia="Times New Roman" w:hAnsi="Consolas" w:cs="Times New Roman"/>
          <w:color w:val="DCDCAA"/>
          <w:kern w:val="0"/>
          <w:sz w:val="21"/>
          <w:szCs w:val="21"/>
          <w14:ligatures w14:val="none"/>
        </w:rPr>
        <w:t>Data</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Call </w:t>
      </w:r>
      <w:proofErr w:type="spellStart"/>
      <w:r w:rsidRPr="00DF0986">
        <w:rPr>
          <w:rFonts w:ascii="Consolas" w:eastAsia="Times New Roman" w:hAnsi="Consolas" w:cs="Times New Roman"/>
          <w:color w:val="6A9955"/>
          <w:kern w:val="0"/>
          <w:sz w:val="21"/>
          <w:szCs w:val="21"/>
          <w14:ligatures w14:val="none"/>
        </w:rPr>
        <w:t>Read_Data</w:t>
      </w:r>
      <w:proofErr w:type="spellEnd"/>
      <w:r w:rsidRPr="00DF0986">
        <w:rPr>
          <w:rFonts w:ascii="Consolas" w:eastAsia="Times New Roman" w:hAnsi="Consolas" w:cs="Times New Roman"/>
          <w:color w:val="6A9955"/>
          <w:kern w:val="0"/>
          <w:sz w:val="21"/>
          <w:szCs w:val="21"/>
          <w14:ligatures w14:val="none"/>
        </w:rPr>
        <w:t>() to read the data</w:t>
      </w:r>
    </w:p>
    <w:p w14:paraId="6C75796C"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1C00377"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CalculateBirthSums</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6E51E75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5724B8D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Start measuring time</w:t>
      </w:r>
    </w:p>
    <w:p w14:paraId="36D4E26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lastRenderedPageBreak/>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start_time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high_resolution_</w:t>
      </w:r>
      <w:proofErr w:type="gramStart"/>
      <w:r w:rsidRPr="00DF0986">
        <w:rPr>
          <w:rFonts w:ascii="Consolas" w:eastAsia="Times New Roman" w:hAnsi="Consolas" w:cs="Times New Roman"/>
          <w:color w:val="4EC9B0"/>
          <w:kern w:val="0"/>
          <w:sz w:val="21"/>
          <w:szCs w:val="21"/>
          <w14:ligatures w14:val="none"/>
        </w:rPr>
        <w:t>clock</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DCDCAA"/>
          <w:kern w:val="0"/>
          <w:sz w:val="21"/>
          <w:szCs w:val="21"/>
          <w14:ligatures w14:val="none"/>
        </w:rPr>
        <w:t>now</w:t>
      </w:r>
      <w:r w:rsidRPr="00DF0986">
        <w:rPr>
          <w:rFonts w:ascii="Consolas" w:eastAsia="Times New Roman" w:hAnsi="Consolas" w:cs="Times New Roman"/>
          <w:color w:val="CCCCCC"/>
          <w:kern w:val="0"/>
          <w:sz w:val="21"/>
          <w:szCs w:val="21"/>
          <w14:ligatures w14:val="none"/>
        </w:rPr>
        <w:t>();</w:t>
      </w:r>
    </w:p>
    <w:p w14:paraId="1FFE8DB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390835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
    <w:p w14:paraId="5A0ABDB3"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const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1000</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691C5EDB"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for</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int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proofErr w:type="spellStart"/>
      <w:r w:rsidRPr="00DF0986">
        <w:rPr>
          <w:rFonts w:ascii="Consolas" w:eastAsia="Times New Roman" w:hAnsi="Consolas" w:cs="Times New Roman"/>
          <w:color w:val="9CDCFE"/>
          <w:kern w:val="0"/>
          <w:sz w:val="21"/>
          <w:szCs w:val="21"/>
          <w14:ligatures w14:val="none"/>
        </w:rPr>
        <w:t>i</w:t>
      </w:r>
      <w:proofErr w:type="spellEnd"/>
      <w:r w:rsidRPr="00DF0986">
        <w:rPr>
          <w:rFonts w:ascii="Consolas" w:eastAsia="Times New Roman" w:hAnsi="Consolas" w:cs="Times New Roman"/>
          <w:color w:val="CCCCCC"/>
          <w:kern w:val="0"/>
          <w:sz w:val="21"/>
          <w:szCs w:val="21"/>
          <w14:ligatures w14:val="none"/>
        </w:rPr>
        <w:t>) {</w:t>
      </w:r>
    </w:p>
    <w:p w14:paraId="006FE7C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C81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Sort </w:t>
      </w:r>
      <w:proofErr w:type="spellStart"/>
      <w:r w:rsidRPr="00DF0986">
        <w:rPr>
          <w:rFonts w:ascii="Consolas" w:eastAsia="Times New Roman" w:hAnsi="Consolas" w:cs="Times New Roman"/>
          <w:color w:val="6A9955"/>
          <w:kern w:val="0"/>
          <w:sz w:val="21"/>
          <w:szCs w:val="21"/>
          <w14:ligatures w14:val="none"/>
        </w:rPr>
        <w:t>Summedcounts</w:t>
      </w:r>
      <w:proofErr w:type="spellEnd"/>
      <w:r w:rsidRPr="00DF0986">
        <w:rPr>
          <w:rFonts w:ascii="Consolas" w:eastAsia="Times New Roman" w:hAnsi="Consolas" w:cs="Times New Roman"/>
          <w:color w:val="6A9955"/>
          <w:kern w:val="0"/>
          <w:sz w:val="21"/>
          <w:szCs w:val="21"/>
          <w14:ligatures w14:val="none"/>
        </w:rPr>
        <w:t xml:space="preserve"> based on the total sum of each region in ascending order using </w:t>
      </w:r>
      <w:proofErr w:type="spellStart"/>
      <w:r w:rsidRPr="00DF0986">
        <w:rPr>
          <w:rFonts w:ascii="Consolas" w:eastAsia="Times New Roman" w:hAnsi="Consolas" w:cs="Times New Roman"/>
          <w:color w:val="6A9955"/>
          <w:kern w:val="0"/>
          <w:sz w:val="21"/>
          <w:szCs w:val="21"/>
          <w14:ligatures w14:val="none"/>
        </w:rPr>
        <w:t>MergeSort</w:t>
      </w:r>
      <w:proofErr w:type="spellEnd"/>
    </w:p>
    <w:p w14:paraId="408FF14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mergeSort</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Summedcounts</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0</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MAXSUMS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B5CEA8"/>
          <w:kern w:val="0"/>
          <w:sz w:val="21"/>
          <w:szCs w:val="21"/>
          <w14:ligatures w14:val="none"/>
        </w:rPr>
        <w:t>1</w:t>
      </w:r>
      <w:r w:rsidRPr="00DF0986">
        <w:rPr>
          <w:rFonts w:ascii="Consolas" w:eastAsia="Times New Roman" w:hAnsi="Consolas" w:cs="Times New Roman"/>
          <w:color w:val="CCCCCC"/>
          <w:kern w:val="0"/>
          <w:sz w:val="21"/>
          <w:szCs w:val="21"/>
          <w14:ligatures w14:val="none"/>
        </w:rPr>
        <w:t>);</w:t>
      </w:r>
    </w:p>
    <w:p w14:paraId="6D27BAA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w:t>
      </w:r>
    </w:p>
    <w:p w14:paraId="2831A484"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38126CF"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Stop measuring time</w:t>
      </w:r>
    </w:p>
    <w:p w14:paraId="5CBA9848"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end_time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4EC9B0"/>
          <w:kern w:val="0"/>
          <w:sz w:val="21"/>
          <w:szCs w:val="21"/>
          <w14:ligatures w14:val="none"/>
        </w:rPr>
        <w:t>high_resolution_</w:t>
      </w:r>
      <w:proofErr w:type="gramStart"/>
      <w:r w:rsidRPr="00DF0986">
        <w:rPr>
          <w:rFonts w:ascii="Consolas" w:eastAsia="Times New Roman" w:hAnsi="Consolas" w:cs="Times New Roman"/>
          <w:color w:val="4EC9B0"/>
          <w:kern w:val="0"/>
          <w:sz w:val="21"/>
          <w:szCs w:val="21"/>
          <w14:ligatures w14:val="none"/>
        </w:rPr>
        <w:t>clock</w:t>
      </w:r>
      <w:proofErr w:type="spellEnd"/>
      <w:r w:rsidRPr="00DF0986">
        <w:rPr>
          <w:rFonts w:ascii="Consolas" w:eastAsia="Times New Roman" w:hAnsi="Consolas" w:cs="Times New Roman"/>
          <w:color w:val="CCCCCC"/>
          <w:kern w:val="0"/>
          <w:sz w:val="21"/>
          <w:szCs w:val="21"/>
          <w14:ligatures w14:val="none"/>
        </w:rPr>
        <w:t>::</w:t>
      </w:r>
      <w:proofErr w:type="gramEnd"/>
      <w:r w:rsidRPr="00DF0986">
        <w:rPr>
          <w:rFonts w:ascii="Consolas" w:eastAsia="Times New Roman" w:hAnsi="Consolas" w:cs="Times New Roman"/>
          <w:color w:val="DCDCAA"/>
          <w:kern w:val="0"/>
          <w:sz w:val="21"/>
          <w:szCs w:val="21"/>
          <w14:ligatures w14:val="none"/>
        </w:rPr>
        <w:t>now</w:t>
      </w:r>
      <w:r w:rsidRPr="00DF0986">
        <w:rPr>
          <w:rFonts w:ascii="Consolas" w:eastAsia="Times New Roman" w:hAnsi="Consolas" w:cs="Times New Roman"/>
          <w:color w:val="CCCCCC"/>
          <w:kern w:val="0"/>
          <w:sz w:val="21"/>
          <w:szCs w:val="21"/>
          <w14:ligatures w14:val="none"/>
        </w:rPr>
        <w:t>();</w:t>
      </w:r>
    </w:p>
    <w:p w14:paraId="7D70EE20"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706C380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Calculate the duration of the sorting</w:t>
      </w:r>
    </w:p>
    <w:p w14:paraId="02ADA4A2"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569CD6"/>
          <w:kern w:val="0"/>
          <w:sz w:val="21"/>
          <w:szCs w:val="21"/>
          <w14:ligatures w14:val="none"/>
        </w:rPr>
        <w:t>auto</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duration</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duration_cast</w:t>
      </w:r>
      <w:proofErr w:type="spellEnd"/>
      <w:r w:rsidRPr="00DF0986">
        <w:rPr>
          <w:rFonts w:ascii="Consolas" w:eastAsia="Times New Roman" w:hAnsi="Consolas" w:cs="Times New Roman"/>
          <w:color w:val="CCCCCC"/>
          <w:kern w:val="0"/>
          <w:sz w:val="21"/>
          <w:szCs w:val="21"/>
          <w14:ligatures w14:val="none"/>
        </w:rPr>
        <w:t>&lt;</w:t>
      </w:r>
      <w:r w:rsidRPr="00DF0986">
        <w:rPr>
          <w:rFonts w:ascii="Consolas" w:eastAsia="Times New Roman" w:hAnsi="Consolas" w:cs="Times New Roman"/>
          <w:color w:val="4EC9B0"/>
          <w:kern w:val="0"/>
          <w:sz w:val="21"/>
          <w:szCs w:val="21"/>
          <w14:ligatures w14:val="none"/>
        </w:rPr>
        <w:t>microseconds</w:t>
      </w:r>
      <w:proofErr w:type="gramStart"/>
      <w:r w:rsidRPr="00DF0986">
        <w:rPr>
          <w:rFonts w:ascii="Consolas" w:eastAsia="Times New Roman" w:hAnsi="Consolas" w:cs="Times New Roman"/>
          <w:color w:val="CCCCCC"/>
          <w:kern w:val="0"/>
          <w:sz w:val="21"/>
          <w:szCs w:val="21"/>
          <w14:ligatures w14:val="none"/>
        </w:rPr>
        <w:t>&gt;(</w:t>
      </w:r>
      <w:proofErr w:type="spellStart"/>
      <w:proofErr w:type="gramEnd"/>
      <w:r w:rsidRPr="00DF0986">
        <w:rPr>
          <w:rFonts w:ascii="Consolas" w:eastAsia="Times New Roman" w:hAnsi="Consolas" w:cs="Times New Roman"/>
          <w:color w:val="9CDCFE"/>
          <w:kern w:val="0"/>
          <w:sz w:val="21"/>
          <w:szCs w:val="21"/>
          <w14:ligatures w14:val="none"/>
        </w:rPr>
        <w:t>end_time</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start_time</w:t>
      </w:r>
      <w:proofErr w:type="spellEnd"/>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6A9955"/>
          <w:kern w:val="0"/>
          <w:sz w:val="21"/>
          <w:szCs w:val="21"/>
          <w14:ligatures w14:val="none"/>
        </w:rPr>
        <w:t xml:space="preserve">  // Calculate the duration in microseconds</w:t>
      </w:r>
    </w:p>
    <w:p w14:paraId="5A9190B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9FA0E"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xml:space="preserve">    // Print the contents of the </w:t>
      </w:r>
      <w:proofErr w:type="spellStart"/>
      <w:r w:rsidRPr="00DF0986">
        <w:rPr>
          <w:rFonts w:ascii="Consolas" w:eastAsia="Times New Roman" w:hAnsi="Consolas" w:cs="Times New Roman"/>
          <w:color w:val="6A9955"/>
          <w:kern w:val="0"/>
          <w:sz w:val="21"/>
          <w:szCs w:val="21"/>
          <w14:ligatures w14:val="none"/>
        </w:rPr>
        <w:t>Summedcounts</w:t>
      </w:r>
      <w:proofErr w:type="spellEnd"/>
      <w:r w:rsidRPr="00DF0986">
        <w:rPr>
          <w:rFonts w:ascii="Consolas" w:eastAsia="Times New Roman" w:hAnsi="Consolas" w:cs="Times New Roman"/>
          <w:color w:val="6A9955"/>
          <w:kern w:val="0"/>
          <w:sz w:val="21"/>
          <w:szCs w:val="21"/>
          <w14:ligatures w14:val="none"/>
        </w:rPr>
        <w:t xml:space="preserve"> array</w:t>
      </w:r>
    </w:p>
    <w:p w14:paraId="05AAA45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cout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xml:space="preserve">"Summed Birth Counts for each region between 2005 and </w:t>
      </w:r>
      <w:proofErr w:type="gramStart"/>
      <w:r w:rsidRPr="00DF0986">
        <w:rPr>
          <w:rFonts w:ascii="Consolas" w:eastAsia="Times New Roman" w:hAnsi="Consolas" w:cs="Times New Roman"/>
          <w:color w:val="CE9178"/>
          <w:kern w:val="0"/>
          <w:sz w:val="21"/>
          <w:szCs w:val="21"/>
          <w14:ligatures w14:val="none"/>
        </w:rPr>
        <w:t>2022 :</w:t>
      </w:r>
      <w:proofErr w:type="gramEnd"/>
      <w:r w:rsidRPr="00DF0986">
        <w:rPr>
          <w:rFonts w:ascii="Consolas" w:eastAsia="Times New Roman" w:hAnsi="Consolas" w:cs="Times New Roman"/>
          <w:color w:val="CE9178"/>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w:t>
      </w:r>
    </w:p>
    <w:p w14:paraId="7E6F2206"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DCDCAA"/>
          <w:kern w:val="0"/>
          <w:sz w:val="21"/>
          <w:szCs w:val="21"/>
          <w14:ligatures w14:val="none"/>
        </w:rPr>
        <w:t>PrintSummedCounts</w:t>
      </w:r>
      <w:proofErr w:type="spellEnd"/>
      <w:r w:rsidRPr="00DF0986">
        <w:rPr>
          <w:rFonts w:ascii="Consolas" w:eastAsia="Times New Roman" w:hAnsi="Consolas" w:cs="Times New Roman"/>
          <w:color w:val="CCCCCC"/>
          <w:kern w:val="0"/>
          <w:sz w:val="21"/>
          <w:szCs w:val="21"/>
          <w14:ligatures w14:val="none"/>
        </w:rPr>
        <w:t>(</w:t>
      </w:r>
      <w:proofErr w:type="spellStart"/>
      <w:proofErr w:type="gramEnd"/>
      <w:r w:rsidRPr="00DF0986">
        <w:rPr>
          <w:rFonts w:ascii="Consolas" w:eastAsia="Times New Roman" w:hAnsi="Consolas" w:cs="Times New Roman"/>
          <w:color w:val="9CDCFE"/>
          <w:kern w:val="0"/>
          <w:sz w:val="21"/>
          <w:szCs w:val="21"/>
          <w14:ligatures w14:val="none"/>
        </w:rPr>
        <w:t>Summedcounts</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MAXSUMS</w:t>
      </w:r>
      <w:r w:rsidRPr="00DF0986">
        <w:rPr>
          <w:rFonts w:ascii="Consolas" w:eastAsia="Times New Roman" w:hAnsi="Consolas" w:cs="Times New Roman"/>
          <w:color w:val="CCCCCC"/>
          <w:kern w:val="0"/>
          <w:sz w:val="21"/>
          <w:szCs w:val="21"/>
          <w14:ligatures w14:val="none"/>
        </w:rPr>
        <w:t>);</w:t>
      </w:r>
    </w:p>
    <w:p w14:paraId="0879358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
    <w:p w14:paraId="2D06F42D"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6A9955"/>
          <w:kern w:val="0"/>
          <w:sz w:val="21"/>
          <w:szCs w:val="21"/>
          <w14:ligatures w14:val="none"/>
        </w:rPr>
        <w:t>    // Print the average execution time of merge sort</w:t>
      </w:r>
    </w:p>
    <w:p w14:paraId="7ED23969"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9CDCFE"/>
          <w:kern w:val="0"/>
          <w:sz w:val="21"/>
          <w:szCs w:val="21"/>
          <w14:ligatures w14:val="none"/>
        </w:rPr>
        <w:t>cout</w:t>
      </w:r>
      <w:proofErr w:type="spell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xml:space="preserve">"Average </w:t>
      </w:r>
      <w:proofErr w:type="spellStart"/>
      <w:r w:rsidRPr="00DF0986">
        <w:rPr>
          <w:rFonts w:ascii="Consolas" w:eastAsia="Times New Roman" w:hAnsi="Consolas" w:cs="Times New Roman"/>
          <w:color w:val="CE9178"/>
          <w:kern w:val="0"/>
          <w:sz w:val="21"/>
          <w:szCs w:val="21"/>
          <w14:ligatures w14:val="none"/>
        </w:rPr>
        <w:t>MergeSort</w:t>
      </w:r>
      <w:proofErr w:type="spellEnd"/>
      <w:r w:rsidRPr="00DF0986">
        <w:rPr>
          <w:rFonts w:ascii="Consolas" w:eastAsia="Times New Roman" w:hAnsi="Consolas" w:cs="Times New Roman"/>
          <w:color w:val="CE9178"/>
          <w:kern w:val="0"/>
          <w:sz w:val="21"/>
          <w:szCs w:val="21"/>
          <w14:ligatures w14:val="none"/>
        </w:rPr>
        <w:t xml:space="preserve"> execution time: "</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proofErr w:type="gramStart"/>
      <w:r w:rsidRPr="00DF0986">
        <w:rPr>
          <w:rFonts w:ascii="Consolas" w:eastAsia="Times New Roman" w:hAnsi="Consolas" w:cs="Times New Roman"/>
          <w:color w:val="9CDCFE"/>
          <w:kern w:val="0"/>
          <w:sz w:val="21"/>
          <w:szCs w:val="21"/>
          <w14:ligatures w14:val="none"/>
        </w:rPr>
        <w:t>duration</w:t>
      </w:r>
      <w:r w:rsidRPr="00DF0986">
        <w:rPr>
          <w:rFonts w:ascii="Consolas" w:eastAsia="Times New Roman" w:hAnsi="Consolas" w:cs="Times New Roman"/>
          <w:color w:val="CCCCCC"/>
          <w:kern w:val="0"/>
          <w:sz w:val="21"/>
          <w:szCs w:val="21"/>
          <w14:ligatures w14:val="none"/>
        </w:rPr>
        <w:t>.</w:t>
      </w:r>
      <w:r w:rsidRPr="00DF0986">
        <w:rPr>
          <w:rFonts w:ascii="Consolas" w:eastAsia="Times New Roman" w:hAnsi="Consolas" w:cs="Times New Roman"/>
          <w:color w:val="DCDCAA"/>
          <w:kern w:val="0"/>
          <w:sz w:val="21"/>
          <w:szCs w:val="21"/>
          <w14:ligatures w14:val="none"/>
        </w:rPr>
        <w:t>count</w:t>
      </w:r>
      <w:proofErr w:type="spellEnd"/>
      <w:proofErr w:type="gramEnd"/>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4D4D4"/>
          <w:kern w:val="0"/>
          <w:sz w:val="21"/>
          <w:szCs w:val="21"/>
          <w14:ligatures w14:val="none"/>
        </w:rPr>
        <w: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9CDCFE"/>
          <w:kern w:val="0"/>
          <w:sz w:val="21"/>
          <w:szCs w:val="21"/>
          <w14:ligatures w14:val="none"/>
        </w:rPr>
        <w:t>iterations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E9178"/>
          <w:kern w:val="0"/>
          <w:sz w:val="21"/>
          <w:szCs w:val="21"/>
          <w14:ligatures w14:val="none"/>
        </w:rPr>
        <w:t>" microseconds"</w:t>
      </w: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DCDCAA"/>
          <w:kern w:val="0"/>
          <w:sz w:val="21"/>
          <w:szCs w:val="21"/>
          <w14:ligatures w14:val="none"/>
        </w:rPr>
        <w:t>&lt;&lt;</w:t>
      </w:r>
      <w:r w:rsidRPr="00DF0986">
        <w:rPr>
          <w:rFonts w:ascii="Consolas" w:eastAsia="Times New Roman" w:hAnsi="Consolas" w:cs="Times New Roman"/>
          <w:color w:val="CCCCCC"/>
          <w:kern w:val="0"/>
          <w:sz w:val="21"/>
          <w:szCs w:val="21"/>
          <w14:ligatures w14:val="none"/>
        </w:rPr>
        <w:t xml:space="preserve"> </w:t>
      </w:r>
      <w:proofErr w:type="spellStart"/>
      <w:r w:rsidRPr="00DF0986">
        <w:rPr>
          <w:rFonts w:ascii="Consolas" w:eastAsia="Times New Roman" w:hAnsi="Consolas" w:cs="Times New Roman"/>
          <w:color w:val="DCDCAA"/>
          <w:kern w:val="0"/>
          <w:sz w:val="21"/>
          <w:szCs w:val="21"/>
          <w14:ligatures w14:val="none"/>
        </w:rPr>
        <w:t>endl</w:t>
      </w:r>
      <w:proofErr w:type="spellEnd"/>
      <w:r w:rsidRPr="00DF0986">
        <w:rPr>
          <w:rFonts w:ascii="Consolas" w:eastAsia="Times New Roman" w:hAnsi="Consolas" w:cs="Times New Roman"/>
          <w:color w:val="CCCCCC"/>
          <w:kern w:val="0"/>
          <w:sz w:val="21"/>
          <w:szCs w:val="21"/>
          <w14:ligatures w14:val="none"/>
        </w:rPr>
        <w:t>;</w:t>
      </w:r>
    </w:p>
    <w:p w14:paraId="61F173E5" w14:textId="77777777" w:rsidR="00DF0986" w:rsidRPr="00DF0986" w:rsidRDefault="00DF0986" w:rsidP="00DF0986">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7F0AF" w14:textId="77777777" w:rsidR="00DF0986" w:rsidRPr="00962788" w:rsidRDefault="00DF0986" w:rsidP="00DF098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DF0986">
        <w:rPr>
          <w:rFonts w:ascii="Consolas" w:eastAsia="Times New Roman" w:hAnsi="Consolas" w:cs="Times New Roman"/>
          <w:color w:val="CCCCCC"/>
          <w:kern w:val="0"/>
          <w:sz w:val="21"/>
          <w:szCs w:val="21"/>
          <w14:ligatures w14:val="none"/>
        </w:rPr>
        <w:t xml:space="preserve">    </w:t>
      </w:r>
      <w:r w:rsidRPr="00DF0986">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70D930E7" w14:textId="77777777" w:rsidR="00DF0986" w:rsidRPr="00962788" w:rsidRDefault="00DF0986" w:rsidP="00DF098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7FB76247" w14:textId="1329886B" w:rsidR="00766019" w:rsidRPr="00472B08" w:rsidRDefault="00766019" w:rsidP="00766019">
      <w:pPr>
        <w:rPr>
          <w:lang w:val="el-GR"/>
        </w:rPr>
      </w:pPr>
      <w:r w:rsidRPr="00766019">
        <w:rPr>
          <w:lang w:val="el-GR"/>
        </w:rPr>
        <w:t>Αυτός ο κώδικας υλοποιεί τη συγχώνευση (</w:t>
      </w:r>
      <w:r>
        <w:t>merge</w:t>
      </w:r>
      <w:r w:rsidRPr="00766019">
        <w:rPr>
          <w:lang w:val="el-GR"/>
        </w:rPr>
        <w:t xml:space="preserve"> </w:t>
      </w:r>
      <w:r>
        <w:t>sort</w:t>
      </w:r>
      <w:r w:rsidRPr="00766019">
        <w:rPr>
          <w:lang w:val="el-GR"/>
        </w:rPr>
        <w:t xml:space="preserve">) για την ταξινόμηση πίνακα δομών </w:t>
      </w:r>
      <w:r w:rsidR="00C63AA1" w:rsidRPr="00D71DD5">
        <w:rPr>
          <w:lang w:val="el-GR"/>
        </w:rPr>
        <w:t>“</w:t>
      </w:r>
      <w:proofErr w:type="spellStart"/>
      <w:r>
        <w:t>SummedCount</w:t>
      </w:r>
      <w:proofErr w:type="spellEnd"/>
      <w:r w:rsidR="00C63AA1" w:rsidRPr="00C63AA1">
        <w:rPr>
          <w:lang w:val="el-GR"/>
        </w:rPr>
        <w:t>”</w:t>
      </w:r>
      <w:r w:rsidRPr="00766019">
        <w:rPr>
          <w:lang w:val="el-GR"/>
        </w:rPr>
        <w:t>, ο οποίος περιέχει στοιχεία που αναπαριστούν άθροισμα και μέτρηση γεννήσεων για κάθε περιοχή και έτος μεταξύ 2005 και 2022</w:t>
      </w:r>
      <w:r w:rsidR="00472B08" w:rsidRPr="00472B08">
        <w:rPr>
          <w:lang w:val="el-GR"/>
        </w:rPr>
        <w:t>.</w:t>
      </w:r>
    </w:p>
    <w:p w14:paraId="39424231" w14:textId="77777777" w:rsidR="00766019" w:rsidRPr="00766019" w:rsidRDefault="00766019" w:rsidP="00766019">
      <w:pPr>
        <w:rPr>
          <w:lang w:val="el-GR"/>
        </w:rPr>
      </w:pPr>
    </w:p>
    <w:p w14:paraId="3DF22A24" w14:textId="77777777" w:rsidR="00766019" w:rsidRPr="00766019" w:rsidRDefault="00766019" w:rsidP="00766019">
      <w:pPr>
        <w:rPr>
          <w:lang w:val="el-GR"/>
        </w:rPr>
      </w:pPr>
      <w:r w:rsidRPr="00766019">
        <w:rPr>
          <w:lang w:val="el-GR"/>
        </w:rPr>
        <w:t>Βιβλιοθήκες και ονοματοχώροι: Ο κώδικας χρησιμοποιεί βιβλιοθήκες όπως &lt;</w:t>
      </w:r>
      <w:r>
        <w:t>iostream</w:t>
      </w:r>
      <w:r w:rsidRPr="00766019">
        <w:rPr>
          <w:lang w:val="el-GR"/>
        </w:rPr>
        <w:t>&gt;, &lt;</w:t>
      </w:r>
      <w:r>
        <w:t>string</w:t>
      </w:r>
      <w:r w:rsidRPr="00766019">
        <w:rPr>
          <w:lang w:val="el-GR"/>
        </w:rPr>
        <w:t>&gt; για την επεξεργασία εισόδου/εξόδου και &lt;</w:t>
      </w:r>
      <w:r>
        <w:t>chrono</w:t>
      </w:r>
      <w:r w:rsidRPr="00766019">
        <w:rPr>
          <w:lang w:val="el-GR"/>
        </w:rPr>
        <w:t>&gt; για τη μέτρηση του χρόνου.</w:t>
      </w:r>
    </w:p>
    <w:p w14:paraId="0E4786D7" w14:textId="77777777" w:rsidR="00766019" w:rsidRPr="00766019" w:rsidRDefault="00766019" w:rsidP="00766019">
      <w:pPr>
        <w:rPr>
          <w:lang w:val="el-GR"/>
        </w:rPr>
      </w:pPr>
    </w:p>
    <w:p w14:paraId="690C9ED3" w14:textId="13230672" w:rsidR="00766019" w:rsidRPr="00766019" w:rsidRDefault="00766019" w:rsidP="00766019">
      <w:pPr>
        <w:rPr>
          <w:lang w:val="el-GR"/>
        </w:rPr>
      </w:pPr>
      <w:r w:rsidRPr="00766019">
        <w:rPr>
          <w:lang w:val="el-GR"/>
        </w:rPr>
        <w:t xml:space="preserve">Δομή </w:t>
      </w:r>
      <w:r w:rsidR="00D71DD5" w:rsidRPr="00D71DD5">
        <w:rPr>
          <w:lang w:val="el-GR"/>
        </w:rPr>
        <w:t>“</w:t>
      </w:r>
      <w:proofErr w:type="spellStart"/>
      <w:r>
        <w:t>SummedCount</w:t>
      </w:r>
      <w:proofErr w:type="spellEnd"/>
      <w:r w:rsidR="00D71DD5" w:rsidRPr="00D71DD5">
        <w:rPr>
          <w:lang w:val="el-GR"/>
        </w:rPr>
        <w:t>”</w:t>
      </w:r>
      <w:r w:rsidRPr="00766019">
        <w:rPr>
          <w:lang w:val="el-GR"/>
        </w:rPr>
        <w:t xml:space="preserve">:  </w:t>
      </w:r>
      <w:r w:rsidR="00472B08">
        <w:rPr>
          <w:lang w:val="el-GR"/>
        </w:rPr>
        <w:t>Π</w:t>
      </w:r>
      <w:r w:rsidRPr="00766019">
        <w:rPr>
          <w:lang w:val="el-GR"/>
        </w:rPr>
        <w:t xml:space="preserve">εριέχει τουλάχιστον δύο μέλη: </w:t>
      </w:r>
      <w:r>
        <w:t>Sum</w:t>
      </w:r>
      <w:r w:rsidRPr="00766019">
        <w:rPr>
          <w:lang w:val="el-GR"/>
        </w:rPr>
        <w:t xml:space="preserve"> (το σύνολο των γεννήσεων) και </w:t>
      </w:r>
      <w:r>
        <w:t>Count</w:t>
      </w:r>
      <w:r w:rsidRPr="00766019">
        <w:rPr>
          <w:lang w:val="el-GR"/>
        </w:rPr>
        <w:t xml:space="preserve"> (ο αριθμός των γεννήσεων).</w:t>
      </w:r>
    </w:p>
    <w:p w14:paraId="2435F1C0" w14:textId="77777777" w:rsidR="00766019" w:rsidRPr="00766019" w:rsidRDefault="00766019" w:rsidP="00766019">
      <w:pPr>
        <w:rPr>
          <w:lang w:val="el-GR"/>
        </w:rPr>
      </w:pPr>
    </w:p>
    <w:p w14:paraId="44881835" w14:textId="77777777" w:rsidR="00766019" w:rsidRPr="00766019" w:rsidRDefault="00766019" w:rsidP="00766019">
      <w:pPr>
        <w:rPr>
          <w:lang w:val="el-GR"/>
        </w:rPr>
      </w:pPr>
      <w:proofErr w:type="gramStart"/>
      <w:r>
        <w:t>merge</w:t>
      </w:r>
      <w:r w:rsidRPr="00766019">
        <w:rPr>
          <w:lang w:val="el-GR"/>
        </w:rPr>
        <w:t>(</w:t>
      </w:r>
      <w:proofErr w:type="gramEnd"/>
      <w:r w:rsidRPr="00766019">
        <w:rPr>
          <w:lang w:val="el-GR"/>
        </w:rPr>
        <w:t xml:space="preserve">): Η συνάρτηση </w:t>
      </w:r>
      <w:r>
        <w:t>merge</w:t>
      </w:r>
      <w:r w:rsidRPr="00766019">
        <w:rPr>
          <w:lang w:val="el-GR"/>
        </w:rPr>
        <w:t xml:space="preserve">() εκτελεί τη συγχώνευση δύο ταξινομημένων υποπινάκων σε έναν ταξινομημένο υποπίνακα. Χρησιμοποιείται στη συγχώνευση δύο ημιδιαχωρισμένων υποπινάκων κατά τη διάρκεια της </w:t>
      </w:r>
      <w:r>
        <w:t>merge</w:t>
      </w:r>
      <w:r w:rsidRPr="00766019">
        <w:rPr>
          <w:lang w:val="el-GR"/>
        </w:rPr>
        <w:t xml:space="preserve"> </w:t>
      </w:r>
      <w:r>
        <w:t>sort</w:t>
      </w:r>
      <w:r w:rsidRPr="00766019">
        <w:rPr>
          <w:lang w:val="el-GR"/>
        </w:rPr>
        <w:t>.</w:t>
      </w:r>
    </w:p>
    <w:p w14:paraId="341591B4" w14:textId="77777777" w:rsidR="00766019" w:rsidRPr="00766019" w:rsidRDefault="00766019" w:rsidP="00766019">
      <w:pPr>
        <w:rPr>
          <w:lang w:val="el-GR"/>
        </w:rPr>
      </w:pPr>
    </w:p>
    <w:p w14:paraId="3A83882C" w14:textId="77777777" w:rsidR="00766019" w:rsidRPr="00766019" w:rsidRDefault="00766019" w:rsidP="00766019">
      <w:pPr>
        <w:rPr>
          <w:lang w:val="el-GR"/>
        </w:rPr>
      </w:pPr>
      <w:proofErr w:type="spellStart"/>
      <w:proofErr w:type="gramStart"/>
      <w:r>
        <w:t>mergeSort</w:t>
      </w:r>
      <w:proofErr w:type="spellEnd"/>
      <w:r w:rsidRPr="00766019">
        <w:rPr>
          <w:lang w:val="el-GR"/>
        </w:rPr>
        <w:t>(</w:t>
      </w:r>
      <w:proofErr w:type="gramEnd"/>
      <w:r w:rsidRPr="00766019">
        <w:rPr>
          <w:lang w:val="el-GR"/>
        </w:rPr>
        <w:t xml:space="preserve">): Η συνάρτηση </w:t>
      </w:r>
      <w:proofErr w:type="spellStart"/>
      <w:r>
        <w:t>mergeSort</w:t>
      </w:r>
      <w:proofErr w:type="spellEnd"/>
      <w:r w:rsidRPr="00766019">
        <w:rPr>
          <w:lang w:val="el-GR"/>
        </w:rPr>
        <w:t xml:space="preserve">() είναι η κύρια συνάρτηση του αλγορίθμου </w:t>
      </w:r>
      <w:r>
        <w:t>merge</w:t>
      </w:r>
      <w:r w:rsidRPr="00766019">
        <w:rPr>
          <w:lang w:val="el-GR"/>
        </w:rPr>
        <w:t xml:space="preserve"> </w:t>
      </w:r>
      <w:r>
        <w:t>sort</w:t>
      </w:r>
      <w:r w:rsidRPr="00766019">
        <w:rPr>
          <w:lang w:val="el-GR"/>
        </w:rPr>
        <w:t xml:space="preserve">, η οποία διαιρεί αναδρομικά τον πίνακα σε μικρότερα κομμάτια και καλεί την </w:t>
      </w:r>
      <w:r>
        <w:t>merge</w:t>
      </w:r>
      <w:r w:rsidRPr="00766019">
        <w:rPr>
          <w:lang w:val="el-GR"/>
        </w:rPr>
        <w:t>() για τη συγχώνευση τους.</w:t>
      </w:r>
    </w:p>
    <w:p w14:paraId="630BDB65" w14:textId="77777777" w:rsidR="00766019" w:rsidRPr="00766019" w:rsidRDefault="00766019" w:rsidP="00766019">
      <w:pPr>
        <w:rPr>
          <w:lang w:val="el-GR"/>
        </w:rPr>
      </w:pPr>
    </w:p>
    <w:p w14:paraId="58ECA29B" w14:textId="77777777" w:rsidR="00766019" w:rsidRPr="00766019" w:rsidRDefault="00766019" w:rsidP="00766019">
      <w:pPr>
        <w:rPr>
          <w:lang w:val="el-GR"/>
        </w:rPr>
      </w:pPr>
      <w:proofErr w:type="gramStart"/>
      <w:r>
        <w:t>main</w:t>
      </w:r>
      <w:r w:rsidRPr="00766019">
        <w:rPr>
          <w:lang w:val="el-GR"/>
        </w:rPr>
        <w:t>(</w:t>
      </w:r>
      <w:proofErr w:type="gramEnd"/>
      <w:r w:rsidRPr="00766019">
        <w:rPr>
          <w:lang w:val="el-GR"/>
        </w:rPr>
        <w:t xml:space="preserve">): Στη συνάρτηση </w:t>
      </w:r>
      <w:r>
        <w:t>main</w:t>
      </w:r>
      <w:r w:rsidRPr="00766019">
        <w:rPr>
          <w:lang w:val="el-GR"/>
        </w:rPr>
        <w:t xml:space="preserve">(), γίνεται κλήση της </w:t>
      </w:r>
      <w:r>
        <w:t>Read</w:t>
      </w:r>
      <w:r w:rsidRPr="00766019">
        <w:rPr>
          <w:lang w:val="el-GR"/>
        </w:rPr>
        <w:t>_</w:t>
      </w:r>
      <w:r>
        <w:t>Data</w:t>
      </w:r>
      <w:r w:rsidRPr="00766019">
        <w:rPr>
          <w:lang w:val="el-GR"/>
        </w:rPr>
        <w:t xml:space="preserve">() για την ανάγνωση δεδομένων, της </w:t>
      </w:r>
      <w:proofErr w:type="spellStart"/>
      <w:r>
        <w:t>CalculateBirthSums</w:t>
      </w:r>
      <w:proofErr w:type="spellEnd"/>
      <w:r w:rsidRPr="00766019">
        <w:rPr>
          <w:lang w:val="el-GR"/>
        </w:rPr>
        <w:t xml:space="preserve">() για τον υπολογισμό των συνολικών αθροισμάτων γεννήσεων για κάθε περιοχή, και στη συνέχεια γίνεται η ταξινόμηση των δομών </w:t>
      </w:r>
      <w:proofErr w:type="spellStart"/>
      <w:r>
        <w:t>SummedCount</w:t>
      </w:r>
      <w:proofErr w:type="spellEnd"/>
      <w:r w:rsidRPr="00766019">
        <w:rPr>
          <w:lang w:val="el-GR"/>
        </w:rPr>
        <w:t xml:space="preserve"> χρησιμοποιώντας τον </w:t>
      </w:r>
      <w:r>
        <w:t>merge</w:t>
      </w:r>
      <w:r w:rsidRPr="00766019">
        <w:rPr>
          <w:lang w:val="el-GR"/>
        </w:rPr>
        <w:t xml:space="preserve"> </w:t>
      </w:r>
      <w:r>
        <w:t>sort</w:t>
      </w:r>
      <w:r w:rsidRPr="00766019">
        <w:rPr>
          <w:lang w:val="el-GR"/>
        </w:rPr>
        <w:t>.</w:t>
      </w:r>
    </w:p>
    <w:p w14:paraId="09270A40" w14:textId="77777777" w:rsidR="00766019" w:rsidRPr="00766019" w:rsidRDefault="00766019" w:rsidP="00766019">
      <w:pPr>
        <w:rPr>
          <w:lang w:val="el-GR"/>
        </w:rPr>
      </w:pPr>
    </w:p>
    <w:p w14:paraId="39C0E8FB" w14:textId="77777777" w:rsidR="00766019" w:rsidRPr="00766019" w:rsidRDefault="00766019" w:rsidP="00766019">
      <w:pPr>
        <w:rPr>
          <w:lang w:val="el-GR"/>
        </w:rPr>
      </w:pPr>
      <w:r w:rsidRPr="00766019">
        <w:rPr>
          <w:lang w:val="el-GR"/>
        </w:rPr>
        <w:t xml:space="preserve">Μέτρηση χρόνου: Ο χρόνος εκτέλεσης του </w:t>
      </w:r>
      <w:r>
        <w:t>merge</w:t>
      </w:r>
      <w:r w:rsidRPr="00766019">
        <w:rPr>
          <w:lang w:val="el-GR"/>
        </w:rPr>
        <w:t xml:space="preserve"> </w:t>
      </w:r>
      <w:r>
        <w:t>sort</w:t>
      </w:r>
      <w:r w:rsidRPr="00766019">
        <w:rPr>
          <w:lang w:val="el-GR"/>
        </w:rPr>
        <w:t xml:space="preserve"> μετριέται χρησιμοποιώντας το &lt;</w:t>
      </w:r>
      <w:r>
        <w:t>chrono</w:t>
      </w:r>
      <w:r w:rsidRPr="00766019">
        <w:rPr>
          <w:lang w:val="el-GR"/>
        </w:rPr>
        <w:t>&gt;, και υπολογίζεται ο μέσος όρος του χρόνου εκτέλεσης από 1000 επαναλήψεις.</w:t>
      </w:r>
    </w:p>
    <w:p w14:paraId="38B6B3B6" w14:textId="77777777" w:rsidR="00766019" w:rsidRPr="00766019" w:rsidRDefault="00766019" w:rsidP="00766019">
      <w:pPr>
        <w:rPr>
          <w:lang w:val="el-GR"/>
        </w:rPr>
      </w:pPr>
    </w:p>
    <w:p w14:paraId="54190E61" w14:textId="77777777" w:rsidR="00766019" w:rsidRPr="00766019" w:rsidRDefault="00766019" w:rsidP="00766019">
      <w:pPr>
        <w:rPr>
          <w:lang w:val="el-GR"/>
        </w:rPr>
      </w:pPr>
      <w:r w:rsidRPr="00766019">
        <w:rPr>
          <w:lang w:val="el-GR"/>
        </w:rPr>
        <w:t xml:space="preserve">Έξοδος: Τα αποτελέσματα της ταξινόμησης εκτυπώνονται με την </w:t>
      </w:r>
      <w:proofErr w:type="spellStart"/>
      <w:r>
        <w:t>PrintSummedCounts</w:t>
      </w:r>
      <w:proofErr w:type="spellEnd"/>
      <w:r w:rsidRPr="00766019">
        <w:rPr>
          <w:lang w:val="el-GR"/>
        </w:rPr>
        <w:t xml:space="preserve">(), ενώ ο μέσος χρόνος εκτέλεσης του αλγορίθμου </w:t>
      </w:r>
      <w:r>
        <w:t>merge</w:t>
      </w:r>
      <w:r w:rsidRPr="00766019">
        <w:rPr>
          <w:lang w:val="el-GR"/>
        </w:rPr>
        <w:t xml:space="preserve"> </w:t>
      </w:r>
      <w:r>
        <w:t>sort</w:t>
      </w:r>
      <w:r w:rsidRPr="00766019">
        <w:rPr>
          <w:lang w:val="el-GR"/>
        </w:rPr>
        <w:t xml:space="preserve"> εκτυπώνεται επίσης στην έξοδο.</w:t>
      </w:r>
    </w:p>
    <w:p w14:paraId="60498118" w14:textId="77777777" w:rsidR="00766019" w:rsidRPr="00766019" w:rsidRDefault="00766019" w:rsidP="00766019">
      <w:pPr>
        <w:rPr>
          <w:lang w:val="el-GR"/>
        </w:rPr>
      </w:pPr>
    </w:p>
    <w:p w14:paraId="739C3CF1" w14:textId="77777777" w:rsidR="00004F49" w:rsidRDefault="00004F49" w:rsidP="00766019">
      <w:pPr>
        <w:rPr>
          <w:lang w:val="el-GR"/>
        </w:rPr>
      </w:pPr>
    </w:p>
    <w:p w14:paraId="1A96F97F" w14:textId="2C05BFCF" w:rsidR="001E49D8" w:rsidRDefault="000F0BDB" w:rsidP="00766019">
      <w:pPr>
        <w:rPr>
          <w:lang w:val="el-GR"/>
        </w:rPr>
      </w:pPr>
      <w:r w:rsidRPr="000F0BDB">
        <w:rPr>
          <w:noProof/>
          <w:lang w:val="el-GR"/>
        </w:rPr>
        <w:drawing>
          <wp:inline distT="0" distB="0" distL="0" distR="0" wp14:anchorId="51078B03" wp14:editId="28AEDC91">
            <wp:extent cx="5943600" cy="3512820"/>
            <wp:effectExtent l="0" t="0" r="0" b="0"/>
            <wp:docPr id="1914203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203820" name="Picture 1" descr="A screenshot of a computer&#10;&#10;Description automatically generated"/>
                    <pic:cNvPicPr/>
                  </pic:nvPicPr>
                  <pic:blipFill rotWithShape="1">
                    <a:blip r:embed="rId20"/>
                    <a:srcRect b="10457"/>
                    <a:stretch/>
                  </pic:blipFill>
                  <pic:spPr bwMode="auto">
                    <a:xfrm>
                      <a:off x="0" y="0"/>
                      <a:ext cx="5943600" cy="3512820"/>
                    </a:xfrm>
                    <a:prstGeom prst="rect">
                      <a:avLst/>
                    </a:prstGeom>
                    <a:ln>
                      <a:noFill/>
                    </a:ln>
                    <a:extLst>
                      <a:ext uri="{53640926-AAD7-44D8-BBD7-CCE9431645EC}">
                        <a14:shadowObscured xmlns:a14="http://schemas.microsoft.com/office/drawing/2010/main"/>
                      </a:ext>
                    </a:extLst>
                  </pic:spPr>
                </pic:pic>
              </a:graphicData>
            </a:graphic>
          </wp:inline>
        </w:drawing>
      </w:r>
    </w:p>
    <w:p w14:paraId="64C4E458" w14:textId="77777777" w:rsidR="005C2D1C" w:rsidRDefault="005C2D1C" w:rsidP="00766019">
      <w:pPr>
        <w:rPr>
          <w:lang w:val="el-GR"/>
        </w:rPr>
      </w:pPr>
    </w:p>
    <w:p w14:paraId="5F516D08" w14:textId="77777777" w:rsidR="005C2D1C" w:rsidRDefault="005C2D1C" w:rsidP="00766019"/>
    <w:p w14:paraId="14BF6A53" w14:textId="77777777" w:rsidR="00040465" w:rsidRDefault="00040465" w:rsidP="00766019"/>
    <w:p w14:paraId="62A864C4" w14:textId="77777777" w:rsidR="00040465" w:rsidRPr="00040465" w:rsidRDefault="00040465" w:rsidP="00766019"/>
    <w:p w14:paraId="7499A76D" w14:textId="7B3D8E2E" w:rsidR="005C2D1C" w:rsidRPr="00962788" w:rsidRDefault="005C2D1C" w:rsidP="00766019">
      <w:pPr>
        <w:rPr>
          <w:lang w:val="el-GR"/>
        </w:rPr>
      </w:pPr>
      <w:r>
        <w:rPr>
          <w:lang w:val="el-GR"/>
        </w:rPr>
        <w:t xml:space="preserve">Για την </w:t>
      </w:r>
      <w:r w:rsidR="00DC4C43">
        <w:rPr>
          <w:lang w:val="el-GR"/>
        </w:rPr>
        <w:t xml:space="preserve">υλοποιηση της </w:t>
      </w:r>
      <w:r w:rsidR="00DC4C43">
        <w:t>Quicksort</w:t>
      </w:r>
      <w:r w:rsidRPr="005C2D1C">
        <w:rPr>
          <w:lang w:val="el-GR"/>
        </w:rPr>
        <w:t xml:space="preserve"> φτιαξαμε ενα c++ αρχειο με ονομα </w:t>
      </w:r>
      <w:r w:rsidR="00DC4C43">
        <w:t>quicksort</w:t>
      </w:r>
      <w:r w:rsidRPr="005C2D1C">
        <w:rPr>
          <w:lang w:val="el-GR"/>
        </w:rPr>
        <w:t>.cpp. Ακολουθησαμε τα βηματα του αλγοριθμου και φτιαξαμε το παρακάτω πρόγραμμα.</w:t>
      </w:r>
    </w:p>
    <w:p w14:paraId="0DB76368" w14:textId="77777777" w:rsidR="00FE3913" w:rsidRPr="00962788" w:rsidRDefault="00FE3913" w:rsidP="00766019">
      <w:pPr>
        <w:rPr>
          <w:lang w:val="el-GR"/>
        </w:rPr>
      </w:pPr>
    </w:p>
    <w:p w14:paraId="6195A45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w:t>
      </w:r>
      <w:proofErr w:type="spellStart"/>
      <w:r w:rsidRPr="00FE3913">
        <w:rPr>
          <w:rFonts w:ascii="Consolas" w:eastAsia="Times New Roman" w:hAnsi="Consolas" w:cs="Times New Roman"/>
          <w:color w:val="CE9178"/>
          <w:kern w:val="0"/>
          <w:sz w:val="21"/>
          <w:szCs w:val="21"/>
          <w14:ligatures w14:val="none"/>
        </w:rPr>
        <w:t>read_print.h</w:t>
      </w:r>
      <w:proofErr w:type="spellEnd"/>
      <w:r w:rsidRPr="00FE3913">
        <w:rPr>
          <w:rFonts w:ascii="Consolas" w:eastAsia="Times New Roman" w:hAnsi="Consolas" w:cs="Times New Roman"/>
          <w:color w:val="CE9178"/>
          <w:kern w:val="0"/>
          <w:sz w:val="21"/>
          <w:szCs w:val="21"/>
          <w14:ligatures w14:val="none"/>
        </w:rPr>
        <w:t>"</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6A9955"/>
          <w:kern w:val="0"/>
          <w:sz w:val="21"/>
          <w:szCs w:val="21"/>
          <w14:ligatures w14:val="none"/>
        </w:rPr>
        <w:t xml:space="preserve">// Access </w:t>
      </w:r>
      <w:proofErr w:type="spellStart"/>
      <w:r w:rsidRPr="00FE3913">
        <w:rPr>
          <w:rFonts w:ascii="Consolas" w:eastAsia="Times New Roman" w:hAnsi="Consolas" w:cs="Times New Roman"/>
          <w:color w:val="6A9955"/>
          <w:kern w:val="0"/>
          <w:sz w:val="21"/>
          <w:szCs w:val="21"/>
          <w14:ligatures w14:val="none"/>
        </w:rPr>
        <w:t>read_print.h</w:t>
      </w:r>
      <w:proofErr w:type="spellEnd"/>
    </w:p>
    <w:p w14:paraId="44CF123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&lt;iostream&gt;</w:t>
      </w:r>
    </w:p>
    <w:p w14:paraId="56FBD6E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&lt;string&gt;</w:t>
      </w:r>
    </w:p>
    <w:p w14:paraId="1670117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#include</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&lt;chrono&gt;</w:t>
      </w:r>
      <w:r w:rsidRPr="00FE3913">
        <w:rPr>
          <w:rFonts w:ascii="Consolas" w:eastAsia="Times New Roman" w:hAnsi="Consolas" w:cs="Times New Roman"/>
          <w:color w:val="569CD6"/>
          <w:kern w:val="0"/>
          <w:sz w:val="21"/>
          <w:szCs w:val="21"/>
          <w14:ligatures w14:val="none"/>
        </w:rPr>
        <w:t xml:space="preserve"> </w:t>
      </w:r>
      <w:r w:rsidRPr="00FE3913">
        <w:rPr>
          <w:rFonts w:ascii="Consolas" w:eastAsia="Times New Roman" w:hAnsi="Consolas" w:cs="Times New Roman"/>
          <w:color w:val="6A9955"/>
          <w:kern w:val="0"/>
          <w:sz w:val="21"/>
          <w:szCs w:val="21"/>
          <w14:ligatures w14:val="none"/>
        </w:rPr>
        <w:t>// Include chrono for time measurements</w:t>
      </w:r>
    </w:p>
    <w:p w14:paraId="645BE3B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43CC9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using</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namespace</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4EC9B0"/>
          <w:kern w:val="0"/>
          <w:sz w:val="21"/>
          <w:szCs w:val="21"/>
          <w14:ligatures w14:val="none"/>
        </w:rPr>
        <w:t>std</w:t>
      </w:r>
      <w:r w:rsidRPr="00FE3913">
        <w:rPr>
          <w:rFonts w:ascii="Consolas" w:eastAsia="Times New Roman" w:hAnsi="Consolas" w:cs="Times New Roman"/>
          <w:color w:val="CCCCCC"/>
          <w:kern w:val="0"/>
          <w:sz w:val="21"/>
          <w:szCs w:val="21"/>
          <w14:ligatures w14:val="none"/>
        </w:rPr>
        <w:t>;</w:t>
      </w:r>
      <w:proofErr w:type="gramEnd"/>
    </w:p>
    <w:p w14:paraId="1AFC364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586C0"/>
          <w:kern w:val="0"/>
          <w:sz w:val="21"/>
          <w:szCs w:val="21"/>
          <w14:ligatures w14:val="none"/>
        </w:rPr>
        <w:t>using</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namespace</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4EC9B0"/>
          <w:kern w:val="0"/>
          <w:sz w:val="21"/>
          <w:szCs w:val="21"/>
          <w14:ligatures w14:val="none"/>
        </w:rPr>
        <w:t>chrono</w:t>
      </w:r>
      <w:r w:rsidRPr="00FE3913">
        <w:rPr>
          <w:rFonts w:ascii="Consolas" w:eastAsia="Times New Roman" w:hAnsi="Consolas" w:cs="Times New Roman"/>
          <w:color w:val="CCCCCC"/>
          <w:kern w:val="0"/>
          <w:sz w:val="21"/>
          <w:szCs w:val="21"/>
          <w14:ligatures w14:val="none"/>
        </w:rPr>
        <w:t>;</w:t>
      </w:r>
      <w:proofErr w:type="gramEnd"/>
    </w:p>
    <w:p w14:paraId="58BA117C"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753DB2E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Partition function for </w:t>
      </w:r>
      <w:proofErr w:type="spellStart"/>
      <w:r w:rsidRPr="00FE3913">
        <w:rPr>
          <w:rFonts w:ascii="Consolas" w:eastAsia="Times New Roman" w:hAnsi="Consolas" w:cs="Times New Roman"/>
          <w:color w:val="6A9955"/>
          <w:kern w:val="0"/>
          <w:sz w:val="21"/>
          <w:szCs w:val="21"/>
          <w14:ligatures w14:val="none"/>
        </w:rPr>
        <w:t>QuickSort</w:t>
      </w:r>
      <w:proofErr w:type="spellEnd"/>
    </w:p>
    <w:p w14:paraId="5B049D6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partition</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5B18859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pivot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Choose the pivot element</w:t>
      </w:r>
    </w:p>
    <w:p w14:paraId="56CAAD2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Index of smaller element</w:t>
      </w:r>
    </w:p>
    <w:p w14:paraId="3861983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886A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for</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D4D4D4"/>
          <w:kern w:val="0"/>
          <w:sz w:val="21"/>
          <w:szCs w:val="21"/>
          <w14:ligatures w14:val="none"/>
        </w:rPr>
        <w:t>++</w:t>
      </w:r>
      <w:proofErr w:type="spellEnd"/>
      <w:r w:rsidRPr="00FE3913">
        <w:rPr>
          <w:rFonts w:ascii="Consolas" w:eastAsia="Times New Roman" w:hAnsi="Consolas" w:cs="Times New Roman"/>
          <w:color w:val="CCCCCC"/>
          <w:kern w:val="0"/>
          <w:sz w:val="21"/>
          <w:szCs w:val="21"/>
          <w14:ligatures w14:val="none"/>
        </w:rPr>
        <w:t>) {</w:t>
      </w:r>
    </w:p>
    <w:p w14:paraId="2EF1F8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If current element is smaller than or equal to pivot</w:t>
      </w:r>
    </w:p>
    <w:p w14:paraId="13CBA65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if</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j</w:t>
      </w:r>
      <w:proofErr w:type="gramStart"/>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Sum</w:t>
      </w:r>
      <w:proofErr w:type="gram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pivot</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Sum</w:t>
      </w:r>
      <w:proofErr w:type="spellEnd"/>
      <w:r w:rsidRPr="00FE3913">
        <w:rPr>
          <w:rFonts w:ascii="Consolas" w:eastAsia="Times New Roman" w:hAnsi="Consolas" w:cs="Times New Roman"/>
          <w:color w:val="CCCCCC"/>
          <w:kern w:val="0"/>
          <w:sz w:val="21"/>
          <w:szCs w:val="21"/>
          <w14:ligatures w14:val="none"/>
        </w:rPr>
        <w:t>) {</w:t>
      </w:r>
    </w:p>
    <w:p w14:paraId="06B8AA4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Increment index of smaller element</w:t>
      </w:r>
    </w:p>
    <w:p w14:paraId="75691D6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swap</w:t>
      </w:r>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j</w:t>
      </w:r>
      <w:r w:rsidRPr="00FE3913">
        <w:rPr>
          <w:rFonts w:ascii="Consolas" w:eastAsia="Times New Roman" w:hAnsi="Consolas" w:cs="Times New Roman"/>
          <w:color w:val="CCCCCC"/>
          <w:kern w:val="0"/>
          <w:sz w:val="21"/>
          <w:szCs w:val="21"/>
          <w14:ligatures w14:val="none"/>
        </w:rPr>
        <w:t>]</w:t>
      </w:r>
      <w:proofErr w:type="gramStart"/>
      <w:r w:rsidRPr="00FE3913">
        <w:rPr>
          <w:rFonts w:ascii="Consolas" w:eastAsia="Times New Roman" w:hAnsi="Consolas" w:cs="Times New Roman"/>
          <w:color w:val="CCCCCC"/>
          <w:kern w:val="0"/>
          <w:sz w:val="21"/>
          <w:szCs w:val="21"/>
          <w14:ligatures w14:val="none"/>
        </w:rPr>
        <w:t>);</w:t>
      </w:r>
      <w:proofErr w:type="gramEnd"/>
    </w:p>
    <w:p w14:paraId="5C9956A0"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019D15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023FBCF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swap</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6241623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return</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roofErr w:type="gramEnd"/>
    </w:p>
    <w:p w14:paraId="0161C17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w:t>
      </w:r>
    </w:p>
    <w:p w14:paraId="1E46D509"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76A9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Main </w:t>
      </w:r>
      <w:proofErr w:type="spellStart"/>
      <w:r w:rsidRPr="00FE3913">
        <w:rPr>
          <w:rFonts w:ascii="Consolas" w:eastAsia="Times New Roman" w:hAnsi="Consolas" w:cs="Times New Roman"/>
          <w:color w:val="6A9955"/>
          <w:kern w:val="0"/>
          <w:sz w:val="21"/>
          <w:szCs w:val="21"/>
          <w14:ligatures w14:val="none"/>
        </w:rPr>
        <w:t>QuickSort</w:t>
      </w:r>
      <w:proofErr w:type="spellEnd"/>
      <w:r w:rsidRPr="00FE3913">
        <w:rPr>
          <w:rFonts w:ascii="Consolas" w:eastAsia="Times New Roman" w:hAnsi="Consolas" w:cs="Times New Roman"/>
          <w:color w:val="6A9955"/>
          <w:kern w:val="0"/>
          <w:sz w:val="21"/>
          <w:szCs w:val="21"/>
          <w14:ligatures w14:val="none"/>
        </w:rPr>
        <w:t xml:space="preserve"> function</w:t>
      </w:r>
    </w:p>
    <w:p w14:paraId="00715AF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void</w:t>
      </w: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4EC9B0"/>
          <w:kern w:val="0"/>
          <w:sz w:val="21"/>
          <w:szCs w:val="21"/>
          <w14:ligatures w14:val="none"/>
        </w:rPr>
        <w:t>SummedCount</w:t>
      </w:r>
      <w:proofErr w:type="spellEnd"/>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17BC979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if</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 {</w:t>
      </w:r>
    </w:p>
    <w:p w14:paraId="390FEE08"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pi is partitioning index</w:t>
      </w:r>
    </w:p>
    <w:p w14:paraId="332B8DC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partition</w:t>
      </w:r>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28EA380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C7505C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Recursively sort elements before and after partition</w:t>
      </w:r>
    </w:p>
    <w:p w14:paraId="706B0F2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low</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
    <w:p w14:paraId="563090D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arr</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pi</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high</w:t>
      </w:r>
      <w:r w:rsidRPr="00FE3913">
        <w:rPr>
          <w:rFonts w:ascii="Consolas" w:eastAsia="Times New Roman" w:hAnsi="Consolas" w:cs="Times New Roman"/>
          <w:color w:val="CCCCCC"/>
          <w:kern w:val="0"/>
          <w:sz w:val="21"/>
          <w:szCs w:val="21"/>
          <w14:ligatures w14:val="none"/>
        </w:rPr>
        <w:t>);</w:t>
      </w:r>
    </w:p>
    <w:p w14:paraId="2032AF3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53791358"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w:t>
      </w:r>
    </w:p>
    <w:p w14:paraId="66E7F78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6C10BB3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gramStart"/>
      <w:r w:rsidRPr="00FE3913">
        <w:rPr>
          <w:rFonts w:ascii="Consolas" w:eastAsia="Times New Roman" w:hAnsi="Consolas" w:cs="Times New Roman"/>
          <w:color w:val="DCDCAA"/>
          <w:kern w:val="0"/>
          <w:sz w:val="21"/>
          <w:szCs w:val="21"/>
          <w14:ligatures w14:val="none"/>
        </w:rPr>
        <w:t>main</w:t>
      </w:r>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 {</w:t>
      </w:r>
    </w:p>
    <w:p w14:paraId="58EBAC8F"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Read_</w:t>
      </w:r>
      <w:proofErr w:type="gramStart"/>
      <w:r w:rsidRPr="00FE3913">
        <w:rPr>
          <w:rFonts w:ascii="Consolas" w:eastAsia="Times New Roman" w:hAnsi="Consolas" w:cs="Times New Roman"/>
          <w:color w:val="DCDCAA"/>
          <w:kern w:val="0"/>
          <w:sz w:val="21"/>
          <w:szCs w:val="21"/>
          <w14:ligatures w14:val="none"/>
        </w:rPr>
        <w:t>Data</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Access </w:t>
      </w:r>
      <w:proofErr w:type="spellStart"/>
      <w:r w:rsidRPr="00FE3913">
        <w:rPr>
          <w:rFonts w:ascii="Consolas" w:eastAsia="Times New Roman" w:hAnsi="Consolas" w:cs="Times New Roman"/>
          <w:color w:val="6A9955"/>
          <w:kern w:val="0"/>
          <w:sz w:val="21"/>
          <w:szCs w:val="21"/>
          <w14:ligatures w14:val="none"/>
        </w:rPr>
        <w:t>Read_Data</w:t>
      </w:r>
      <w:proofErr w:type="spellEnd"/>
      <w:r w:rsidRPr="00FE3913">
        <w:rPr>
          <w:rFonts w:ascii="Consolas" w:eastAsia="Times New Roman" w:hAnsi="Consolas" w:cs="Times New Roman"/>
          <w:color w:val="6A9955"/>
          <w:kern w:val="0"/>
          <w:sz w:val="21"/>
          <w:szCs w:val="21"/>
          <w14:ligatures w14:val="none"/>
        </w:rPr>
        <w:t xml:space="preserve">() from </w:t>
      </w:r>
      <w:proofErr w:type="spellStart"/>
      <w:r w:rsidRPr="00FE3913">
        <w:rPr>
          <w:rFonts w:ascii="Consolas" w:eastAsia="Times New Roman" w:hAnsi="Consolas" w:cs="Times New Roman"/>
          <w:color w:val="6A9955"/>
          <w:kern w:val="0"/>
          <w:sz w:val="21"/>
          <w:szCs w:val="21"/>
          <w14:ligatures w14:val="none"/>
        </w:rPr>
        <w:t>read_print.h</w:t>
      </w:r>
      <w:proofErr w:type="spellEnd"/>
    </w:p>
    <w:p w14:paraId="6447D9F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1C7C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CalculateBirthSums</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14D9D81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04449A9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Start measuring time</w:t>
      </w:r>
    </w:p>
    <w:p w14:paraId="56EA71D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start_time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high_resolution_</w:t>
      </w:r>
      <w:proofErr w:type="gramStart"/>
      <w:r w:rsidRPr="00FE3913">
        <w:rPr>
          <w:rFonts w:ascii="Consolas" w:eastAsia="Times New Roman" w:hAnsi="Consolas" w:cs="Times New Roman"/>
          <w:color w:val="4EC9B0"/>
          <w:kern w:val="0"/>
          <w:sz w:val="21"/>
          <w:szCs w:val="21"/>
          <w14:ligatures w14:val="none"/>
        </w:rPr>
        <w:t>clock</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DCDCAA"/>
          <w:kern w:val="0"/>
          <w:sz w:val="21"/>
          <w:szCs w:val="21"/>
          <w14:ligatures w14:val="none"/>
        </w:rPr>
        <w:t>now</w:t>
      </w:r>
      <w:r w:rsidRPr="00FE3913">
        <w:rPr>
          <w:rFonts w:ascii="Consolas" w:eastAsia="Times New Roman" w:hAnsi="Consolas" w:cs="Times New Roman"/>
          <w:color w:val="CCCCCC"/>
          <w:kern w:val="0"/>
          <w:sz w:val="21"/>
          <w:szCs w:val="21"/>
          <w14:ligatures w14:val="none"/>
        </w:rPr>
        <w:t>();</w:t>
      </w:r>
    </w:p>
    <w:p w14:paraId="7B1DEB5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5D974B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const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1000</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425E844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for</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int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0</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proofErr w:type="spellStart"/>
      <w:r w:rsidRPr="00FE3913">
        <w:rPr>
          <w:rFonts w:ascii="Consolas" w:eastAsia="Times New Roman" w:hAnsi="Consolas" w:cs="Times New Roman"/>
          <w:color w:val="9CDCFE"/>
          <w:kern w:val="0"/>
          <w:sz w:val="21"/>
          <w:szCs w:val="21"/>
          <w14:ligatures w14:val="none"/>
        </w:rPr>
        <w:t>i</w:t>
      </w:r>
      <w:proofErr w:type="spellEnd"/>
      <w:r w:rsidRPr="00FE3913">
        <w:rPr>
          <w:rFonts w:ascii="Consolas" w:eastAsia="Times New Roman" w:hAnsi="Consolas" w:cs="Times New Roman"/>
          <w:color w:val="CCCCCC"/>
          <w:kern w:val="0"/>
          <w:sz w:val="21"/>
          <w:szCs w:val="21"/>
          <w14:ligatures w14:val="none"/>
        </w:rPr>
        <w:t>) {</w:t>
      </w:r>
    </w:p>
    <w:p w14:paraId="3F05EA7E"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
    <w:p w14:paraId="6101B4EB"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 Sort </w:t>
      </w:r>
      <w:proofErr w:type="spellStart"/>
      <w:r w:rsidRPr="00FE3913">
        <w:rPr>
          <w:rFonts w:ascii="Consolas" w:eastAsia="Times New Roman" w:hAnsi="Consolas" w:cs="Times New Roman"/>
          <w:color w:val="6A9955"/>
          <w:kern w:val="0"/>
          <w:sz w:val="21"/>
          <w:szCs w:val="21"/>
          <w14:ligatures w14:val="none"/>
        </w:rPr>
        <w:t>Summedcounts</w:t>
      </w:r>
      <w:proofErr w:type="spellEnd"/>
      <w:r w:rsidRPr="00FE3913">
        <w:rPr>
          <w:rFonts w:ascii="Consolas" w:eastAsia="Times New Roman" w:hAnsi="Consolas" w:cs="Times New Roman"/>
          <w:color w:val="6A9955"/>
          <w:kern w:val="0"/>
          <w:sz w:val="21"/>
          <w:szCs w:val="21"/>
          <w14:ligatures w14:val="none"/>
        </w:rPr>
        <w:t xml:space="preserve"> based on the total sum of each region using </w:t>
      </w:r>
      <w:proofErr w:type="spellStart"/>
      <w:r w:rsidRPr="00FE3913">
        <w:rPr>
          <w:rFonts w:ascii="Consolas" w:eastAsia="Times New Roman" w:hAnsi="Consolas" w:cs="Times New Roman"/>
          <w:color w:val="6A9955"/>
          <w:kern w:val="0"/>
          <w:sz w:val="21"/>
          <w:szCs w:val="21"/>
          <w14:ligatures w14:val="none"/>
        </w:rPr>
        <w:t>QuickSort</w:t>
      </w:r>
      <w:proofErr w:type="spellEnd"/>
    </w:p>
    <w:p w14:paraId="198690B6"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quickSort</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Summedcounts</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0</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MAXSUMS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B5CEA8"/>
          <w:kern w:val="0"/>
          <w:sz w:val="21"/>
          <w:szCs w:val="21"/>
          <w14:ligatures w14:val="none"/>
        </w:rPr>
        <w:t>1</w:t>
      </w:r>
      <w:r w:rsidRPr="00FE3913">
        <w:rPr>
          <w:rFonts w:ascii="Consolas" w:eastAsia="Times New Roman" w:hAnsi="Consolas" w:cs="Times New Roman"/>
          <w:color w:val="CCCCCC"/>
          <w:kern w:val="0"/>
          <w:sz w:val="21"/>
          <w:szCs w:val="21"/>
          <w14:ligatures w14:val="none"/>
        </w:rPr>
        <w:t>);</w:t>
      </w:r>
    </w:p>
    <w:p w14:paraId="5A6A5AD3"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w:t>
      </w:r>
    </w:p>
    <w:p w14:paraId="3D2B4025"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F48B012"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Stop measuring time</w:t>
      </w:r>
    </w:p>
    <w:p w14:paraId="62977A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end_time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4EC9B0"/>
          <w:kern w:val="0"/>
          <w:sz w:val="21"/>
          <w:szCs w:val="21"/>
          <w14:ligatures w14:val="none"/>
        </w:rPr>
        <w:t>high_resolution_</w:t>
      </w:r>
      <w:proofErr w:type="gramStart"/>
      <w:r w:rsidRPr="00FE3913">
        <w:rPr>
          <w:rFonts w:ascii="Consolas" w:eastAsia="Times New Roman" w:hAnsi="Consolas" w:cs="Times New Roman"/>
          <w:color w:val="4EC9B0"/>
          <w:kern w:val="0"/>
          <w:sz w:val="21"/>
          <w:szCs w:val="21"/>
          <w14:ligatures w14:val="none"/>
        </w:rPr>
        <w:t>clock</w:t>
      </w:r>
      <w:proofErr w:type="spellEnd"/>
      <w:r w:rsidRPr="00FE3913">
        <w:rPr>
          <w:rFonts w:ascii="Consolas" w:eastAsia="Times New Roman" w:hAnsi="Consolas" w:cs="Times New Roman"/>
          <w:color w:val="CCCCCC"/>
          <w:kern w:val="0"/>
          <w:sz w:val="21"/>
          <w:szCs w:val="21"/>
          <w14:ligatures w14:val="none"/>
        </w:rPr>
        <w:t>::</w:t>
      </w:r>
      <w:proofErr w:type="gramEnd"/>
      <w:r w:rsidRPr="00FE3913">
        <w:rPr>
          <w:rFonts w:ascii="Consolas" w:eastAsia="Times New Roman" w:hAnsi="Consolas" w:cs="Times New Roman"/>
          <w:color w:val="DCDCAA"/>
          <w:kern w:val="0"/>
          <w:sz w:val="21"/>
          <w:szCs w:val="21"/>
          <w14:ligatures w14:val="none"/>
        </w:rPr>
        <w:t>now</w:t>
      </w:r>
      <w:r w:rsidRPr="00FE3913">
        <w:rPr>
          <w:rFonts w:ascii="Consolas" w:eastAsia="Times New Roman" w:hAnsi="Consolas" w:cs="Times New Roman"/>
          <w:color w:val="CCCCCC"/>
          <w:kern w:val="0"/>
          <w:sz w:val="21"/>
          <w:szCs w:val="21"/>
          <w14:ligatures w14:val="none"/>
        </w:rPr>
        <w:t>();</w:t>
      </w:r>
    </w:p>
    <w:p w14:paraId="68380AA9"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48FDD33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Calculate duration of the sorting</w:t>
      </w:r>
    </w:p>
    <w:p w14:paraId="4C9C5B9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569CD6"/>
          <w:kern w:val="0"/>
          <w:sz w:val="21"/>
          <w:szCs w:val="21"/>
          <w14:ligatures w14:val="none"/>
        </w:rPr>
        <w:t>auto</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duration</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duration_cast</w:t>
      </w:r>
      <w:proofErr w:type="spellEnd"/>
      <w:r w:rsidRPr="00FE3913">
        <w:rPr>
          <w:rFonts w:ascii="Consolas" w:eastAsia="Times New Roman" w:hAnsi="Consolas" w:cs="Times New Roman"/>
          <w:color w:val="CCCCCC"/>
          <w:kern w:val="0"/>
          <w:sz w:val="21"/>
          <w:szCs w:val="21"/>
          <w14:ligatures w14:val="none"/>
        </w:rPr>
        <w:t>&lt;</w:t>
      </w:r>
      <w:r w:rsidRPr="00FE3913">
        <w:rPr>
          <w:rFonts w:ascii="Consolas" w:eastAsia="Times New Roman" w:hAnsi="Consolas" w:cs="Times New Roman"/>
          <w:color w:val="4EC9B0"/>
          <w:kern w:val="0"/>
          <w:sz w:val="21"/>
          <w:szCs w:val="21"/>
          <w14:ligatures w14:val="none"/>
        </w:rPr>
        <w:t>microseconds</w:t>
      </w:r>
      <w:proofErr w:type="gramStart"/>
      <w:r w:rsidRPr="00FE3913">
        <w:rPr>
          <w:rFonts w:ascii="Consolas" w:eastAsia="Times New Roman" w:hAnsi="Consolas" w:cs="Times New Roman"/>
          <w:color w:val="CCCCCC"/>
          <w:kern w:val="0"/>
          <w:sz w:val="21"/>
          <w:szCs w:val="21"/>
          <w14:ligatures w14:val="none"/>
        </w:rPr>
        <w:t>&gt;(</w:t>
      </w:r>
      <w:proofErr w:type="spellStart"/>
      <w:proofErr w:type="gramEnd"/>
      <w:r w:rsidRPr="00FE3913">
        <w:rPr>
          <w:rFonts w:ascii="Consolas" w:eastAsia="Times New Roman" w:hAnsi="Consolas" w:cs="Times New Roman"/>
          <w:color w:val="9CDCFE"/>
          <w:kern w:val="0"/>
          <w:sz w:val="21"/>
          <w:szCs w:val="21"/>
          <w14:ligatures w14:val="none"/>
        </w:rPr>
        <w:t>end_time</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start_time</w:t>
      </w:r>
      <w:proofErr w:type="spellEnd"/>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6A9955"/>
          <w:kern w:val="0"/>
          <w:sz w:val="21"/>
          <w:szCs w:val="21"/>
          <w14:ligatures w14:val="none"/>
        </w:rPr>
        <w:t xml:space="preserve">  // Calculate the duration in microseconds</w:t>
      </w:r>
    </w:p>
    <w:p w14:paraId="25737B31"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5A49C28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xml:space="preserve">    // Print the contents of </w:t>
      </w:r>
      <w:proofErr w:type="spellStart"/>
      <w:r w:rsidRPr="00FE3913">
        <w:rPr>
          <w:rFonts w:ascii="Consolas" w:eastAsia="Times New Roman" w:hAnsi="Consolas" w:cs="Times New Roman"/>
          <w:color w:val="6A9955"/>
          <w:kern w:val="0"/>
          <w:sz w:val="21"/>
          <w:szCs w:val="21"/>
          <w14:ligatures w14:val="none"/>
        </w:rPr>
        <w:t>Summedcounts</w:t>
      </w:r>
      <w:proofErr w:type="spellEnd"/>
      <w:r w:rsidRPr="00FE3913">
        <w:rPr>
          <w:rFonts w:ascii="Consolas" w:eastAsia="Times New Roman" w:hAnsi="Consolas" w:cs="Times New Roman"/>
          <w:color w:val="6A9955"/>
          <w:kern w:val="0"/>
          <w:sz w:val="21"/>
          <w:szCs w:val="21"/>
          <w14:ligatures w14:val="none"/>
        </w:rPr>
        <w:t xml:space="preserve"> array</w:t>
      </w:r>
    </w:p>
    <w:p w14:paraId="5AB8393D"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cout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 xml:space="preserve">"Summed Birth Counts for each region between 2005 and </w:t>
      </w:r>
      <w:proofErr w:type="gramStart"/>
      <w:r w:rsidRPr="00FE3913">
        <w:rPr>
          <w:rFonts w:ascii="Consolas" w:eastAsia="Times New Roman" w:hAnsi="Consolas" w:cs="Times New Roman"/>
          <w:color w:val="CE9178"/>
          <w:kern w:val="0"/>
          <w:sz w:val="21"/>
          <w:szCs w:val="21"/>
          <w14:ligatures w14:val="none"/>
        </w:rPr>
        <w:t>2022 :</w:t>
      </w:r>
      <w:proofErr w:type="gramEnd"/>
      <w:r w:rsidRPr="00FE3913">
        <w:rPr>
          <w:rFonts w:ascii="Consolas" w:eastAsia="Times New Roman" w:hAnsi="Consolas" w:cs="Times New Roman"/>
          <w:color w:val="CE9178"/>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w:t>
      </w:r>
    </w:p>
    <w:p w14:paraId="6878B997"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DCDCAA"/>
          <w:kern w:val="0"/>
          <w:sz w:val="21"/>
          <w:szCs w:val="21"/>
          <w14:ligatures w14:val="none"/>
        </w:rPr>
        <w:t>PrintSummedCounts</w:t>
      </w:r>
      <w:proofErr w:type="spellEnd"/>
      <w:r w:rsidRPr="00FE3913">
        <w:rPr>
          <w:rFonts w:ascii="Consolas" w:eastAsia="Times New Roman" w:hAnsi="Consolas" w:cs="Times New Roman"/>
          <w:color w:val="CCCCCC"/>
          <w:kern w:val="0"/>
          <w:sz w:val="21"/>
          <w:szCs w:val="21"/>
          <w14:ligatures w14:val="none"/>
        </w:rPr>
        <w:t>(</w:t>
      </w:r>
      <w:proofErr w:type="spellStart"/>
      <w:proofErr w:type="gramEnd"/>
      <w:r w:rsidRPr="00FE3913">
        <w:rPr>
          <w:rFonts w:ascii="Consolas" w:eastAsia="Times New Roman" w:hAnsi="Consolas" w:cs="Times New Roman"/>
          <w:color w:val="9CDCFE"/>
          <w:kern w:val="0"/>
          <w:sz w:val="21"/>
          <w:szCs w:val="21"/>
          <w14:ligatures w14:val="none"/>
        </w:rPr>
        <w:t>Summedcounts</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MAXSUMS</w:t>
      </w:r>
      <w:r w:rsidRPr="00FE3913">
        <w:rPr>
          <w:rFonts w:ascii="Consolas" w:eastAsia="Times New Roman" w:hAnsi="Consolas" w:cs="Times New Roman"/>
          <w:color w:val="CCCCCC"/>
          <w:kern w:val="0"/>
          <w:sz w:val="21"/>
          <w:szCs w:val="21"/>
          <w14:ligatures w14:val="none"/>
        </w:rPr>
        <w:t>);</w:t>
      </w:r>
    </w:p>
    <w:p w14:paraId="7A74CD4A"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6DF47E40"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6A9955"/>
          <w:kern w:val="0"/>
          <w:sz w:val="21"/>
          <w:szCs w:val="21"/>
          <w14:ligatures w14:val="none"/>
        </w:rPr>
        <w:t>    // Print the average execution time of quick sort</w:t>
      </w:r>
    </w:p>
    <w:p w14:paraId="579C4C84"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9CDCFE"/>
          <w:kern w:val="0"/>
          <w:sz w:val="21"/>
          <w:szCs w:val="21"/>
          <w14:ligatures w14:val="none"/>
        </w:rPr>
        <w:t>cout</w:t>
      </w:r>
      <w:proofErr w:type="spell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"Average Quicksort execution time: "</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proofErr w:type="gramStart"/>
      <w:r w:rsidRPr="00FE3913">
        <w:rPr>
          <w:rFonts w:ascii="Consolas" w:eastAsia="Times New Roman" w:hAnsi="Consolas" w:cs="Times New Roman"/>
          <w:color w:val="9CDCFE"/>
          <w:kern w:val="0"/>
          <w:sz w:val="21"/>
          <w:szCs w:val="21"/>
          <w14:ligatures w14:val="none"/>
        </w:rPr>
        <w:t>duration</w:t>
      </w:r>
      <w:r w:rsidRPr="00FE3913">
        <w:rPr>
          <w:rFonts w:ascii="Consolas" w:eastAsia="Times New Roman" w:hAnsi="Consolas" w:cs="Times New Roman"/>
          <w:color w:val="CCCCCC"/>
          <w:kern w:val="0"/>
          <w:sz w:val="21"/>
          <w:szCs w:val="21"/>
          <w14:ligatures w14:val="none"/>
        </w:rPr>
        <w:t>.</w:t>
      </w:r>
      <w:r w:rsidRPr="00FE3913">
        <w:rPr>
          <w:rFonts w:ascii="Consolas" w:eastAsia="Times New Roman" w:hAnsi="Consolas" w:cs="Times New Roman"/>
          <w:color w:val="DCDCAA"/>
          <w:kern w:val="0"/>
          <w:sz w:val="21"/>
          <w:szCs w:val="21"/>
          <w14:ligatures w14:val="none"/>
        </w:rPr>
        <w:t>count</w:t>
      </w:r>
      <w:proofErr w:type="spellEnd"/>
      <w:proofErr w:type="gramEnd"/>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4D4D4"/>
          <w:kern w:val="0"/>
          <w:sz w:val="21"/>
          <w:szCs w:val="21"/>
          <w14:ligatures w14:val="none"/>
        </w:rPr>
        <w: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9CDCFE"/>
          <w:kern w:val="0"/>
          <w:sz w:val="21"/>
          <w:szCs w:val="21"/>
          <w14:ligatures w14:val="none"/>
        </w:rPr>
        <w:t>iterations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E9178"/>
          <w:kern w:val="0"/>
          <w:sz w:val="21"/>
          <w:szCs w:val="21"/>
          <w14:ligatures w14:val="none"/>
        </w:rPr>
        <w:t>" microseconds"</w:t>
      </w: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DCDCAA"/>
          <w:kern w:val="0"/>
          <w:sz w:val="21"/>
          <w:szCs w:val="21"/>
          <w14:ligatures w14:val="none"/>
        </w:rPr>
        <w:t>&lt;&lt;</w:t>
      </w:r>
      <w:r w:rsidRPr="00FE3913">
        <w:rPr>
          <w:rFonts w:ascii="Consolas" w:eastAsia="Times New Roman" w:hAnsi="Consolas" w:cs="Times New Roman"/>
          <w:color w:val="CCCCCC"/>
          <w:kern w:val="0"/>
          <w:sz w:val="21"/>
          <w:szCs w:val="21"/>
          <w14:ligatures w14:val="none"/>
        </w:rPr>
        <w:t xml:space="preserve"> </w:t>
      </w:r>
      <w:proofErr w:type="spellStart"/>
      <w:r w:rsidRPr="00FE3913">
        <w:rPr>
          <w:rFonts w:ascii="Consolas" w:eastAsia="Times New Roman" w:hAnsi="Consolas" w:cs="Times New Roman"/>
          <w:color w:val="DCDCAA"/>
          <w:kern w:val="0"/>
          <w:sz w:val="21"/>
          <w:szCs w:val="21"/>
          <w14:ligatures w14:val="none"/>
        </w:rPr>
        <w:t>endl</w:t>
      </w:r>
      <w:proofErr w:type="spellEnd"/>
      <w:r w:rsidRPr="00FE3913">
        <w:rPr>
          <w:rFonts w:ascii="Consolas" w:eastAsia="Times New Roman" w:hAnsi="Consolas" w:cs="Times New Roman"/>
          <w:color w:val="CCCCCC"/>
          <w:kern w:val="0"/>
          <w:sz w:val="21"/>
          <w:szCs w:val="21"/>
          <w14:ligatures w14:val="none"/>
        </w:rPr>
        <w:t>;</w:t>
      </w:r>
    </w:p>
    <w:p w14:paraId="22305A1E" w14:textId="77777777" w:rsidR="00FE3913" w:rsidRPr="00FE3913" w:rsidRDefault="00FE3913" w:rsidP="00FE3913">
      <w:pPr>
        <w:shd w:val="clear" w:color="auto" w:fill="1F1F1F"/>
        <w:spacing w:after="0" w:line="285" w:lineRule="atLeast"/>
        <w:rPr>
          <w:rFonts w:ascii="Consolas" w:eastAsia="Times New Roman" w:hAnsi="Consolas" w:cs="Times New Roman"/>
          <w:color w:val="CCCCCC"/>
          <w:kern w:val="0"/>
          <w:sz w:val="21"/>
          <w:szCs w:val="21"/>
          <w14:ligatures w14:val="none"/>
        </w:rPr>
      </w:pPr>
    </w:p>
    <w:p w14:paraId="33FDF589"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FE3913">
        <w:rPr>
          <w:rFonts w:ascii="Consolas" w:eastAsia="Times New Roman" w:hAnsi="Consolas" w:cs="Times New Roman"/>
          <w:color w:val="CCCCCC"/>
          <w:kern w:val="0"/>
          <w:sz w:val="21"/>
          <w:szCs w:val="21"/>
          <w14:ligatures w14:val="none"/>
        </w:rPr>
        <w:t xml:space="preserve">    </w:t>
      </w:r>
      <w:r w:rsidRPr="00FE3913">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30C14AEF"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02647537" w14:textId="77777777" w:rsidR="00FE3913" w:rsidRPr="00962788" w:rsidRDefault="00FE3913" w:rsidP="00FE3913">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510D0C1B" w14:textId="77777777" w:rsidR="00FE3913" w:rsidRPr="00962788" w:rsidRDefault="00FE3913" w:rsidP="00766019">
      <w:pPr>
        <w:rPr>
          <w:lang w:val="el-GR"/>
        </w:rPr>
      </w:pPr>
    </w:p>
    <w:p w14:paraId="23441CC7" w14:textId="77777777" w:rsidR="008811BE" w:rsidRPr="00962788" w:rsidRDefault="008811BE" w:rsidP="00766019">
      <w:pPr>
        <w:rPr>
          <w:lang w:val="el-GR"/>
        </w:rPr>
      </w:pPr>
    </w:p>
    <w:p w14:paraId="73B4E7AC" w14:textId="64C0398C" w:rsidR="008811BE" w:rsidRPr="008811BE" w:rsidRDefault="008811BE" w:rsidP="008811BE">
      <w:pPr>
        <w:rPr>
          <w:lang w:val="el-GR"/>
        </w:rPr>
      </w:pPr>
      <w:r w:rsidRPr="008811BE">
        <w:rPr>
          <w:lang w:val="el-GR"/>
        </w:rPr>
        <w:t xml:space="preserve">Αυτός ο κώδικας υλοποιεί τον αλγόριθμο </w:t>
      </w:r>
      <w:proofErr w:type="spellStart"/>
      <w:r>
        <w:t>QuickSort</w:t>
      </w:r>
      <w:proofErr w:type="spellEnd"/>
      <w:r w:rsidRPr="008811BE">
        <w:rPr>
          <w:lang w:val="el-GR"/>
        </w:rPr>
        <w:t xml:space="preserve"> για την ταξινόμηση </w:t>
      </w:r>
      <w:r>
        <w:rPr>
          <w:lang w:val="el-GR"/>
        </w:rPr>
        <w:t>του</w:t>
      </w:r>
      <w:r w:rsidRPr="008811BE">
        <w:rPr>
          <w:lang w:val="el-GR"/>
        </w:rPr>
        <w:t xml:space="preserve"> πίνακα δομών </w:t>
      </w:r>
      <w:r w:rsidR="00290FF0" w:rsidRPr="00290FF0">
        <w:rPr>
          <w:lang w:val="el-GR"/>
        </w:rPr>
        <w:t>“</w:t>
      </w:r>
      <w:proofErr w:type="spellStart"/>
      <w:r>
        <w:t>SummedCount</w:t>
      </w:r>
      <w:proofErr w:type="spellEnd"/>
      <w:r w:rsidR="00290FF0" w:rsidRPr="00290FF0">
        <w:rPr>
          <w:lang w:val="el-GR"/>
        </w:rPr>
        <w:t>”</w:t>
      </w:r>
      <w:r w:rsidRPr="008811BE">
        <w:rPr>
          <w:lang w:val="el-GR"/>
        </w:rPr>
        <w:t xml:space="preserve">, ο οποίος περιέχει στοιχεία που αναπαριστούν άθροισμα και μέτρηση γεννήσεων για κάθε περιοχή και έτος μεταξύ 2005 και 2022. </w:t>
      </w:r>
    </w:p>
    <w:p w14:paraId="7E28B61B" w14:textId="77777777" w:rsidR="008811BE" w:rsidRPr="008811BE" w:rsidRDefault="008811BE" w:rsidP="008811BE">
      <w:pPr>
        <w:rPr>
          <w:lang w:val="el-GR"/>
        </w:rPr>
      </w:pPr>
    </w:p>
    <w:p w14:paraId="7ADF1720" w14:textId="77777777" w:rsidR="008811BE" w:rsidRPr="008811BE" w:rsidRDefault="008811BE" w:rsidP="008811BE">
      <w:pPr>
        <w:rPr>
          <w:lang w:val="el-GR"/>
        </w:rPr>
      </w:pPr>
      <w:r w:rsidRPr="008811BE">
        <w:rPr>
          <w:lang w:val="el-GR"/>
        </w:rPr>
        <w:t>Βιβλιοθήκες και ονοματοχώροι: Ο κώδικας χρησιμοποιεί τις βιβλιοθήκες &lt;</w:t>
      </w:r>
      <w:r>
        <w:t>iostream</w:t>
      </w:r>
      <w:r w:rsidRPr="008811BE">
        <w:rPr>
          <w:lang w:val="el-GR"/>
        </w:rPr>
        <w:t>&gt;, &lt;</w:t>
      </w:r>
      <w:r>
        <w:t>string</w:t>
      </w:r>
      <w:r w:rsidRPr="008811BE">
        <w:rPr>
          <w:lang w:val="el-GR"/>
        </w:rPr>
        <w:t>&gt; για την επεξεργασία εισόδου/εξόδου και &lt;</w:t>
      </w:r>
      <w:r>
        <w:t>chrono</w:t>
      </w:r>
      <w:r w:rsidRPr="008811BE">
        <w:rPr>
          <w:lang w:val="el-GR"/>
        </w:rPr>
        <w:t>&gt; για τη μέτρηση του χρόνου.</w:t>
      </w:r>
    </w:p>
    <w:p w14:paraId="5B87276D" w14:textId="77777777" w:rsidR="008811BE" w:rsidRPr="008811BE" w:rsidRDefault="008811BE" w:rsidP="008811BE">
      <w:pPr>
        <w:rPr>
          <w:lang w:val="el-GR"/>
        </w:rPr>
      </w:pPr>
    </w:p>
    <w:p w14:paraId="6B0063BA" w14:textId="2F3A1CEB" w:rsidR="008811BE" w:rsidRPr="008811BE" w:rsidRDefault="008811BE" w:rsidP="008811BE">
      <w:pPr>
        <w:rPr>
          <w:lang w:val="el-GR"/>
        </w:rPr>
      </w:pPr>
      <w:r w:rsidRPr="008811BE">
        <w:rPr>
          <w:lang w:val="el-GR"/>
        </w:rPr>
        <w:t xml:space="preserve">Δομή </w:t>
      </w:r>
      <w:r w:rsidR="00290FF0" w:rsidRPr="00290FF0">
        <w:rPr>
          <w:lang w:val="el-GR"/>
        </w:rPr>
        <w:t>“</w:t>
      </w:r>
      <w:proofErr w:type="spellStart"/>
      <w:r>
        <w:t>SummedCount</w:t>
      </w:r>
      <w:proofErr w:type="spellEnd"/>
      <w:r w:rsidR="00290FF0" w:rsidRPr="00290FF0">
        <w:rPr>
          <w:lang w:val="el-GR"/>
        </w:rPr>
        <w:t>”</w:t>
      </w:r>
      <w:r w:rsidRPr="008811BE">
        <w:rPr>
          <w:lang w:val="el-GR"/>
        </w:rPr>
        <w:t xml:space="preserve">: </w:t>
      </w:r>
      <w:r w:rsidR="00A925BB">
        <w:rPr>
          <w:lang w:val="el-GR"/>
        </w:rPr>
        <w:t>Π</w:t>
      </w:r>
      <w:r w:rsidRPr="008811BE">
        <w:rPr>
          <w:lang w:val="el-GR"/>
        </w:rPr>
        <w:t xml:space="preserve">εριέχει τουλάχιστον ένα πεδίο </w:t>
      </w:r>
      <w:r>
        <w:t>Sum</w:t>
      </w:r>
      <w:r w:rsidRPr="008811BE">
        <w:rPr>
          <w:lang w:val="el-GR"/>
        </w:rPr>
        <w:t>, το οποίο χρησιμοποιείται για τη σύγκριση και την ταξινόμηση των δεδομένων.</w:t>
      </w:r>
    </w:p>
    <w:p w14:paraId="08FEBC54" w14:textId="77777777" w:rsidR="008811BE" w:rsidRPr="008811BE" w:rsidRDefault="008811BE" w:rsidP="008811BE">
      <w:pPr>
        <w:rPr>
          <w:lang w:val="el-GR"/>
        </w:rPr>
      </w:pPr>
    </w:p>
    <w:p w14:paraId="2F8B8968" w14:textId="786660DF" w:rsidR="008811BE" w:rsidRPr="008811BE" w:rsidRDefault="008811BE" w:rsidP="008811BE">
      <w:pPr>
        <w:rPr>
          <w:lang w:val="el-GR"/>
        </w:rPr>
      </w:pPr>
      <w:proofErr w:type="gramStart"/>
      <w:r>
        <w:t>partition</w:t>
      </w:r>
      <w:r w:rsidRPr="008811BE">
        <w:rPr>
          <w:lang w:val="el-GR"/>
        </w:rPr>
        <w:t>(</w:t>
      </w:r>
      <w:proofErr w:type="gramEnd"/>
      <w:r w:rsidRPr="008811BE">
        <w:rPr>
          <w:lang w:val="el-GR"/>
        </w:rPr>
        <w:t xml:space="preserve">): Η συνάρτηση </w:t>
      </w:r>
      <w:r>
        <w:t>partition</w:t>
      </w:r>
      <w:r w:rsidRPr="008811BE">
        <w:rPr>
          <w:lang w:val="el-GR"/>
        </w:rPr>
        <w:t xml:space="preserve">() δέχεται ως είσοδο έναν πίνακα </w:t>
      </w:r>
      <w:r w:rsidR="00290FF0" w:rsidRPr="00290FF0">
        <w:rPr>
          <w:lang w:val="el-GR"/>
        </w:rPr>
        <w:t>“</w:t>
      </w:r>
      <w:proofErr w:type="spellStart"/>
      <w:r>
        <w:t>arr</w:t>
      </w:r>
      <w:proofErr w:type="spellEnd"/>
      <w:r w:rsidR="00290FF0" w:rsidRPr="00290FF0">
        <w:rPr>
          <w:lang w:val="el-GR"/>
        </w:rPr>
        <w:t>”</w:t>
      </w:r>
      <w:r w:rsidRPr="008811BE">
        <w:rPr>
          <w:lang w:val="el-GR"/>
        </w:rPr>
        <w:t xml:space="preserve"> και δύο δείκτες </w:t>
      </w:r>
      <w:r>
        <w:t>low</w:t>
      </w:r>
      <w:r w:rsidRPr="008811BE">
        <w:rPr>
          <w:lang w:val="el-GR"/>
        </w:rPr>
        <w:t xml:space="preserve"> και </w:t>
      </w:r>
      <w:r>
        <w:t>high</w:t>
      </w:r>
      <w:r w:rsidRPr="008811BE">
        <w:rPr>
          <w:lang w:val="el-GR"/>
        </w:rPr>
        <w:t xml:space="preserve"> που υποδεικνύουν τα όρια του τμήματος του πίνακα που θα γίνει διαίρεση (</w:t>
      </w:r>
      <w:r>
        <w:t>partition</w:t>
      </w:r>
      <w:r w:rsidRPr="008811BE">
        <w:rPr>
          <w:lang w:val="el-GR"/>
        </w:rPr>
        <w:t>). Χρησιμοποιείται για να διαχωρίσει τα στοιχεία μιας δομής</w:t>
      </w:r>
      <w:r w:rsidR="00290FF0" w:rsidRPr="00290FF0">
        <w:rPr>
          <w:lang w:val="el-GR"/>
        </w:rPr>
        <w:t>”</w:t>
      </w:r>
      <w:r w:rsidRPr="008811BE">
        <w:rPr>
          <w:lang w:val="el-GR"/>
        </w:rPr>
        <w:t xml:space="preserve"> </w:t>
      </w:r>
      <w:proofErr w:type="spellStart"/>
      <w:r>
        <w:t>SummedCount</w:t>
      </w:r>
      <w:proofErr w:type="spellEnd"/>
      <w:r w:rsidR="00290FF0" w:rsidRPr="00290FF0">
        <w:rPr>
          <w:lang w:val="el-GR"/>
        </w:rPr>
        <w:t>”</w:t>
      </w:r>
      <w:r w:rsidRPr="008811BE">
        <w:rPr>
          <w:lang w:val="el-GR"/>
        </w:rPr>
        <w:t xml:space="preserve"> με βάση το πεδίο </w:t>
      </w:r>
      <w:r w:rsidR="00F455F0" w:rsidRPr="00F455F0">
        <w:rPr>
          <w:lang w:val="el-GR"/>
        </w:rPr>
        <w:t>“</w:t>
      </w:r>
      <w:r>
        <w:t>Sum</w:t>
      </w:r>
      <w:r w:rsidR="00F455F0" w:rsidRPr="00F455F0">
        <w:rPr>
          <w:lang w:val="el-GR"/>
        </w:rPr>
        <w:t>”</w:t>
      </w:r>
      <w:r w:rsidRPr="008811BE">
        <w:rPr>
          <w:lang w:val="el-GR"/>
        </w:rPr>
        <w:t>.</w:t>
      </w:r>
    </w:p>
    <w:p w14:paraId="172318AD" w14:textId="77777777" w:rsidR="008811BE" w:rsidRPr="008811BE" w:rsidRDefault="008811BE" w:rsidP="008811BE">
      <w:pPr>
        <w:rPr>
          <w:lang w:val="el-GR"/>
        </w:rPr>
      </w:pPr>
    </w:p>
    <w:p w14:paraId="387659AC" w14:textId="77777777" w:rsidR="008811BE" w:rsidRPr="008811BE" w:rsidRDefault="008811BE" w:rsidP="008811BE">
      <w:pPr>
        <w:rPr>
          <w:lang w:val="el-GR"/>
        </w:rPr>
      </w:pPr>
      <w:proofErr w:type="spellStart"/>
      <w:proofErr w:type="gramStart"/>
      <w:r>
        <w:t>quickSort</w:t>
      </w:r>
      <w:proofErr w:type="spellEnd"/>
      <w:r w:rsidRPr="008811BE">
        <w:rPr>
          <w:lang w:val="el-GR"/>
        </w:rPr>
        <w:t>(</w:t>
      </w:r>
      <w:proofErr w:type="gramEnd"/>
      <w:r w:rsidRPr="008811BE">
        <w:rPr>
          <w:lang w:val="el-GR"/>
        </w:rPr>
        <w:t xml:space="preserve">): Η κύρια συνάρτηση </w:t>
      </w:r>
      <w:proofErr w:type="spellStart"/>
      <w:r>
        <w:t>quickSort</w:t>
      </w:r>
      <w:proofErr w:type="spellEnd"/>
      <w:r w:rsidRPr="008811BE">
        <w:rPr>
          <w:lang w:val="el-GR"/>
        </w:rPr>
        <w:t xml:space="preserve">() εκτελεί την αναδρομική διαδικασία του </w:t>
      </w:r>
      <w:proofErr w:type="spellStart"/>
      <w:r>
        <w:t>QuickSort</w:t>
      </w:r>
      <w:proofErr w:type="spellEnd"/>
      <w:r w:rsidRPr="008811BE">
        <w:rPr>
          <w:lang w:val="el-GR"/>
        </w:rPr>
        <w:t xml:space="preserve">. Αρχικά καλεί την </w:t>
      </w:r>
      <w:r>
        <w:t>partition</w:t>
      </w:r>
      <w:r w:rsidRPr="008811BE">
        <w:rPr>
          <w:lang w:val="el-GR"/>
        </w:rPr>
        <w:t>() για να χωρίσει τον πίνακα σε δύο υποπίνακες, και στη συνέχεια καλεί τον εαυτό της αναδρομικά για την ταξινόμηση των δύο νέων υποπινάκων.</w:t>
      </w:r>
    </w:p>
    <w:p w14:paraId="2F5AF77F" w14:textId="77777777" w:rsidR="008811BE" w:rsidRPr="008811BE" w:rsidRDefault="008811BE" w:rsidP="008811BE">
      <w:pPr>
        <w:rPr>
          <w:lang w:val="el-GR"/>
        </w:rPr>
      </w:pPr>
    </w:p>
    <w:p w14:paraId="4FD59F13" w14:textId="77777777" w:rsidR="008811BE" w:rsidRPr="008811BE" w:rsidRDefault="008811BE" w:rsidP="008811BE">
      <w:pPr>
        <w:rPr>
          <w:lang w:val="el-GR"/>
        </w:rPr>
      </w:pPr>
      <w:proofErr w:type="gramStart"/>
      <w:r>
        <w:t>main</w:t>
      </w:r>
      <w:r w:rsidRPr="008811BE">
        <w:rPr>
          <w:lang w:val="el-GR"/>
        </w:rPr>
        <w:t>(</w:t>
      </w:r>
      <w:proofErr w:type="gramEnd"/>
      <w:r w:rsidRPr="008811BE">
        <w:rPr>
          <w:lang w:val="el-GR"/>
        </w:rPr>
        <w:t xml:space="preserve">): Στη συνάρτηση </w:t>
      </w:r>
      <w:r>
        <w:t>main</w:t>
      </w:r>
      <w:r w:rsidRPr="008811BE">
        <w:rPr>
          <w:lang w:val="el-GR"/>
        </w:rPr>
        <w:t xml:space="preserve">(), γίνεται κλήση της </w:t>
      </w:r>
      <w:r>
        <w:t>Read</w:t>
      </w:r>
      <w:r w:rsidRPr="008811BE">
        <w:rPr>
          <w:lang w:val="el-GR"/>
        </w:rPr>
        <w:t>_</w:t>
      </w:r>
      <w:r>
        <w:t>Data</w:t>
      </w:r>
      <w:r w:rsidRPr="008811BE">
        <w:rPr>
          <w:lang w:val="el-GR"/>
        </w:rPr>
        <w:t xml:space="preserve">() για την ανάγνωση δεδομένων, και της </w:t>
      </w:r>
      <w:proofErr w:type="spellStart"/>
      <w:r>
        <w:t>CalculateBirthSums</w:t>
      </w:r>
      <w:proofErr w:type="spellEnd"/>
      <w:r w:rsidRPr="008811BE">
        <w:rPr>
          <w:lang w:val="el-GR"/>
        </w:rPr>
        <w:t xml:space="preserve">() για τον υπολογισμό των συνολικών αθροισμάτων γεννήσεων για κάθε περιοχή. Έπειτα, ξεκινά η μέτρηση του χρόνου για την αξιολόγηση της απόδοσης του </w:t>
      </w:r>
      <w:proofErr w:type="spellStart"/>
      <w:r>
        <w:t>QuickSort</w:t>
      </w:r>
      <w:proofErr w:type="spellEnd"/>
      <w:r w:rsidRPr="008811BE">
        <w:rPr>
          <w:lang w:val="el-GR"/>
        </w:rPr>
        <w:t>.</w:t>
      </w:r>
    </w:p>
    <w:p w14:paraId="514470DF" w14:textId="77777777" w:rsidR="008811BE" w:rsidRPr="008811BE" w:rsidRDefault="008811BE" w:rsidP="008811BE">
      <w:pPr>
        <w:rPr>
          <w:lang w:val="el-GR"/>
        </w:rPr>
      </w:pPr>
    </w:p>
    <w:p w14:paraId="49AAF41A" w14:textId="77777777" w:rsidR="008811BE" w:rsidRPr="008811BE" w:rsidRDefault="008811BE" w:rsidP="008811BE">
      <w:pPr>
        <w:rPr>
          <w:lang w:val="el-GR"/>
        </w:rPr>
      </w:pPr>
      <w:r w:rsidRPr="008811BE">
        <w:rPr>
          <w:lang w:val="el-GR"/>
        </w:rPr>
        <w:t xml:space="preserve">Μέτρηση χρόνου: Η διάρκεια εκτέλεσης του </w:t>
      </w:r>
      <w:proofErr w:type="spellStart"/>
      <w:r>
        <w:t>QuickSort</w:t>
      </w:r>
      <w:proofErr w:type="spellEnd"/>
      <w:r w:rsidRPr="008811BE">
        <w:rPr>
          <w:lang w:val="el-GR"/>
        </w:rPr>
        <w:t xml:space="preserve"> μετριέται με τη βοήθεια του &lt;</w:t>
      </w:r>
      <w:r>
        <w:t>chrono</w:t>
      </w:r>
      <w:r w:rsidRPr="008811BE">
        <w:rPr>
          <w:lang w:val="el-GR"/>
        </w:rPr>
        <w:t>&gt;, και υπολογίζεται ο μέσος χρόνος εκτέλεσης από 1000 επαναλήψεις του αλγορίθμου.</w:t>
      </w:r>
    </w:p>
    <w:p w14:paraId="3E636229" w14:textId="77777777" w:rsidR="008811BE" w:rsidRPr="008811BE" w:rsidRDefault="008811BE" w:rsidP="008811BE">
      <w:pPr>
        <w:rPr>
          <w:lang w:val="el-GR"/>
        </w:rPr>
      </w:pPr>
    </w:p>
    <w:p w14:paraId="05B99B23" w14:textId="77777777" w:rsidR="008811BE" w:rsidRPr="008811BE" w:rsidRDefault="008811BE" w:rsidP="008811BE">
      <w:pPr>
        <w:rPr>
          <w:lang w:val="el-GR"/>
        </w:rPr>
      </w:pPr>
      <w:r w:rsidRPr="008811BE">
        <w:rPr>
          <w:lang w:val="el-GR"/>
        </w:rPr>
        <w:t xml:space="preserve">Έξοδος: Τα αποτελέσματα της ταξινόμησης εκτυπώνονται με την </w:t>
      </w:r>
      <w:proofErr w:type="spellStart"/>
      <w:r>
        <w:t>PrintSummedCounts</w:t>
      </w:r>
      <w:proofErr w:type="spellEnd"/>
      <w:r w:rsidRPr="008811BE">
        <w:rPr>
          <w:lang w:val="el-GR"/>
        </w:rPr>
        <w:t xml:space="preserve">(), ενώ ο μέσος χρόνος εκτέλεσης του </w:t>
      </w:r>
      <w:proofErr w:type="spellStart"/>
      <w:r>
        <w:t>QuickSort</w:t>
      </w:r>
      <w:proofErr w:type="spellEnd"/>
      <w:r w:rsidRPr="008811BE">
        <w:rPr>
          <w:lang w:val="el-GR"/>
        </w:rPr>
        <w:t xml:space="preserve"> εμφανίζεται στην έξοδο.</w:t>
      </w:r>
    </w:p>
    <w:p w14:paraId="3C8131D5" w14:textId="77777777" w:rsidR="008811BE" w:rsidRPr="008811BE" w:rsidRDefault="008811BE" w:rsidP="008811BE">
      <w:pPr>
        <w:rPr>
          <w:lang w:val="el-GR"/>
        </w:rPr>
      </w:pPr>
    </w:p>
    <w:p w14:paraId="732304C0" w14:textId="3CAF2BE6" w:rsidR="008811BE" w:rsidRDefault="00056BD9" w:rsidP="008811BE">
      <w:pPr>
        <w:rPr>
          <w:lang w:val="el-GR"/>
        </w:rPr>
      </w:pPr>
      <w:r w:rsidRPr="00056BD9">
        <w:rPr>
          <w:noProof/>
          <w:lang w:val="el-GR"/>
        </w:rPr>
        <w:drawing>
          <wp:inline distT="0" distB="0" distL="0" distR="0" wp14:anchorId="2733DF89" wp14:editId="6673AF6E">
            <wp:extent cx="5943600" cy="3535045"/>
            <wp:effectExtent l="0" t="0" r="0" b="8255"/>
            <wp:docPr id="388371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71100" name="Picture 1" descr="A screenshot of a computer&#10;&#10;Description automatically generated"/>
                    <pic:cNvPicPr/>
                  </pic:nvPicPr>
                  <pic:blipFill>
                    <a:blip r:embed="rId21"/>
                    <a:stretch>
                      <a:fillRect/>
                    </a:stretch>
                  </pic:blipFill>
                  <pic:spPr>
                    <a:xfrm>
                      <a:off x="0" y="0"/>
                      <a:ext cx="5943600" cy="3535045"/>
                    </a:xfrm>
                    <a:prstGeom prst="rect">
                      <a:avLst/>
                    </a:prstGeom>
                  </pic:spPr>
                </pic:pic>
              </a:graphicData>
            </a:graphic>
          </wp:inline>
        </w:drawing>
      </w:r>
    </w:p>
    <w:p w14:paraId="1C47A3E2" w14:textId="77777777" w:rsidR="00615032" w:rsidRDefault="00615032" w:rsidP="008811BE">
      <w:pPr>
        <w:rPr>
          <w:lang w:val="el-GR"/>
        </w:rPr>
      </w:pPr>
    </w:p>
    <w:p w14:paraId="09523662" w14:textId="77777777" w:rsidR="00615032" w:rsidRDefault="00615032" w:rsidP="008811BE">
      <w:pPr>
        <w:rPr>
          <w:lang w:val="el-GR"/>
        </w:rPr>
      </w:pPr>
    </w:p>
    <w:p w14:paraId="4A627385" w14:textId="77777777" w:rsidR="00656681" w:rsidRDefault="00656681" w:rsidP="008811BE">
      <w:pPr>
        <w:rPr>
          <w:lang w:val="el-GR"/>
        </w:rPr>
      </w:pPr>
    </w:p>
    <w:p w14:paraId="6DFDDABD" w14:textId="77777777" w:rsidR="00656681" w:rsidRDefault="00656681" w:rsidP="008811BE">
      <w:pPr>
        <w:rPr>
          <w:lang w:val="el-GR"/>
        </w:rPr>
      </w:pPr>
    </w:p>
    <w:p w14:paraId="151EBB71" w14:textId="77777777" w:rsidR="00656681" w:rsidRDefault="00656681" w:rsidP="008811BE">
      <w:pPr>
        <w:rPr>
          <w:lang w:val="el-GR"/>
        </w:rPr>
      </w:pPr>
    </w:p>
    <w:p w14:paraId="1CDC9776" w14:textId="77777777" w:rsidR="00656681" w:rsidRDefault="00656681" w:rsidP="008811BE">
      <w:pPr>
        <w:rPr>
          <w:lang w:val="el-GR"/>
        </w:rPr>
      </w:pPr>
    </w:p>
    <w:p w14:paraId="695164A4" w14:textId="77777777" w:rsidR="00656681" w:rsidRDefault="00656681" w:rsidP="008811BE">
      <w:pPr>
        <w:rPr>
          <w:lang w:val="el-GR"/>
        </w:rPr>
      </w:pPr>
    </w:p>
    <w:p w14:paraId="6AC9585E" w14:textId="77777777" w:rsidR="00656681" w:rsidRDefault="00656681" w:rsidP="008811BE">
      <w:pPr>
        <w:rPr>
          <w:lang w:val="el-GR"/>
        </w:rPr>
      </w:pPr>
    </w:p>
    <w:p w14:paraId="6CFA406B" w14:textId="77777777" w:rsidR="00656681" w:rsidRDefault="00656681" w:rsidP="008811BE">
      <w:pPr>
        <w:rPr>
          <w:lang w:val="el-GR"/>
        </w:rPr>
      </w:pPr>
    </w:p>
    <w:p w14:paraId="2DA53C03" w14:textId="77777777" w:rsidR="00656681" w:rsidRDefault="00656681" w:rsidP="008811BE">
      <w:pPr>
        <w:rPr>
          <w:lang w:val="el-GR"/>
        </w:rPr>
      </w:pPr>
    </w:p>
    <w:p w14:paraId="32590230" w14:textId="3E29DF99" w:rsidR="00656681" w:rsidRPr="00656681" w:rsidRDefault="00656681" w:rsidP="008811BE">
      <w:pPr>
        <w:rPr>
          <w:b/>
          <w:bCs/>
          <w:sz w:val="32"/>
          <w:szCs w:val="32"/>
          <w:lang w:val="el-GR"/>
        </w:rPr>
      </w:pPr>
      <w:bookmarkStart w:id="9" w:name="_Hlk169366799"/>
      <w:r w:rsidRPr="00656681">
        <w:rPr>
          <w:b/>
          <w:bCs/>
          <w:sz w:val="32"/>
          <w:szCs w:val="32"/>
          <w:lang w:val="el-GR"/>
        </w:rPr>
        <w:t>Πειραματικη συγκριση</w:t>
      </w:r>
    </w:p>
    <w:bookmarkEnd w:id="9"/>
    <w:p w14:paraId="110B19C0" w14:textId="77777777" w:rsidR="00615032" w:rsidRPr="00615032" w:rsidRDefault="00615032" w:rsidP="00615032">
      <w:pPr>
        <w:rPr>
          <w:lang w:val="el-GR"/>
        </w:rPr>
      </w:pPr>
      <w:r w:rsidRPr="00615032">
        <w:rPr>
          <w:lang w:val="el-GR"/>
        </w:rPr>
        <w:t>Merge Sort:</w:t>
      </w:r>
    </w:p>
    <w:p w14:paraId="71E7A3BA" w14:textId="77777777" w:rsidR="00615032" w:rsidRPr="00615032" w:rsidRDefault="00615032" w:rsidP="00615032">
      <w:pPr>
        <w:rPr>
          <w:lang w:val="el-GR"/>
        </w:rPr>
      </w:pPr>
      <w:r w:rsidRPr="00615032">
        <w:rPr>
          <w:lang w:val="el-GR"/>
        </w:rPr>
        <w:t xml:space="preserve">Είναι ένας σταθερός αλγόριθμος ταξινόμησης με πολυπλοκότητα O(n log n) στην χειρότερη, μέση και καλύτερη περίπτωση. </w:t>
      </w:r>
    </w:p>
    <w:p w14:paraId="5E8113A0" w14:textId="77777777" w:rsidR="00615032" w:rsidRPr="00615032" w:rsidRDefault="00615032" w:rsidP="00615032">
      <w:pPr>
        <w:rPr>
          <w:lang w:val="el-GR"/>
        </w:rPr>
      </w:pPr>
    </w:p>
    <w:p w14:paraId="18DAC11C" w14:textId="77777777" w:rsidR="00615032" w:rsidRPr="00615032" w:rsidRDefault="00615032" w:rsidP="00615032">
      <w:pPr>
        <w:rPr>
          <w:lang w:val="el-GR"/>
        </w:rPr>
      </w:pPr>
      <w:r w:rsidRPr="00615032">
        <w:rPr>
          <w:lang w:val="el-GR"/>
        </w:rPr>
        <w:t xml:space="preserve">Quick Sort: </w:t>
      </w:r>
    </w:p>
    <w:p w14:paraId="1B2F1CCD" w14:textId="77777777" w:rsidR="00615032" w:rsidRPr="00615032" w:rsidRDefault="00615032" w:rsidP="00615032">
      <w:pPr>
        <w:rPr>
          <w:lang w:val="el-GR"/>
        </w:rPr>
      </w:pPr>
      <w:r w:rsidRPr="00615032">
        <w:rPr>
          <w:lang w:val="el-GR"/>
        </w:rPr>
        <w:t>Έχει πολυπλοκότητα O(n log n) στην μέση περίπτωση, αλλά μπορεί να φτάσει O(n²) στην χειρότερη περίπτωση λόγο κακής επιλογής του pivot.</w:t>
      </w:r>
    </w:p>
    <w:p w14:paraId="79709ED7" w14:textId="77777777" w:rsidR="00615032" w:rsidRPr="00615032" w:rsidRDefault="00615032" w:rsidP="00615032">
      <w:pPr>
        <w:rPr>
          <w:lang w:val="el-GR"/>
        </w:rPr>
      </w:pPr>
      <w:r w:rsidRPr="00615032">
        <w:rPr>
          <w:lang w:val="el-GR"/>
        </w:rPr>
        <w:t>Ωστόσο, είναι γενικά πιο γρήγορος από τον Merge Sort λόγω της μικρότερης σταθεράς και της in-place φύσης του, δηλαδή</w:t>
      </w:r>
    </w:p>
    <w:p w14:paraId="708A8B0C" w14:textId="77777777" w:rsidR="00615032" w:rsidRPr="00615032" w:rsidRDefault="00615032" w:rsidP="00615032">
      <w:pPr>
        <w:rPr>
          <w:lang w:val="el-GR"/>
        </w:rPr>
      </w:pPr>
      <w:r w:rsidRPr="00615032">
        <w:rPr>
          <w:lang w:val="el-GR"/>
        </w:rPr>
        <w:t>δεν χρειάζεται επιπλέον χώρο μνήμης εκτός από το ίδιο το array.</w:t>
      </w:r>
    </w:p>
    <w:p w14:paraId="0E054FC3" w14:textId="77777777" w:rsidR="00615032" w:rsidRPr="00615032" w:rsidRDefault="00615032" w:rsidP="00615032">
      <w:pPr>
        <w:rPr>
          <w:lang w:val="el-GR"/>
        </w:rPr>
      </w:pPr>
    </w:p>
    <w:p w14:paraId="7CD19DD0" w14:textId="77777777" w:rsidR="00615032" w:rsidRPr="00615032" w:rsidRDefault="00615032" w:rsidP="00615032">
      <w:pPr>
        <w:rPr>
          <w:lang w:val="el-GR"/>
        </w:rPr>
      </w:pPr>
      <w:r w:rsidRPr="00615032">
        <w:rPr>
          <w:lang w:val="el-GR"/>
        </w:rPr>
        <w:t xml:space="preserve">Με βάση τον μέσο χρόνο εκτέλεσης του κάθε αλγόριθμου, παρατηρώ ότι ο MergeSort είναι πιο γρήγορος στην πλειονότητα των περιπτώσεων. </w:t>
      </w:r>
    </w:p>
    <w:p w14:paraId="10A03AB0" w14:textId="77777777" w:rsidR="00615032" w:rsidRPr="00615032" w:rsidRDefault="00615032" w:rsidP="00615032">
      <w:pPr>
        <w:rPr>
          <w:lang w:val="el-GR"/>
        </w:rPr>
      </w:pPr>
      <w:r w:rsidRPr="00615032">
        <w:rPr>
          <w:lang w:val="el-GR"/>
        </w:rPr>
        <w:t>Είναι πιο γρήγορος από τον quicksort, διότι σε κάθε περίπτωση έχει σταθερό μέσο χρόνο εκτέλεσης ένω ο Quick Sort δείχνει μεγαλύτερη διακύμανση, λόγο</w:t>
      </w:r>
    </w:p>
    <w:p w14:paraId="6DF82ACE" w14:textId="77777777" w:rsidR="00615032" w:rsidRPr="00615032" w:rsidRDefault="00615032" w:rsidP="00615032">
      <w:pPr>
        <w:rPr>
          <w:lang w:val="el-GR"/>
        </w:rPr>
      </w:pPr>
      <w:r w:rsidRPr="00615032">
        <w:rPr>
          <w:lang w:val="el-GR"/>
        </w:rPr>
        <w:t>του τρόπου που επιλέγονται τα pivot σε κάθε αναδρομική κλήση.</w:t>
      </w:r>
    </w:p>
    <w:p w14:paraId="5D64713F" w14:textId="77777777" w:rsidR="00615032" w:rsidRDefault="00615032" w:rsidP="008811BE">
      <w:pPr>
        <w:rPr>
          <w:lang w:val="el-GR"/>
        </w:rPr>
      </w:pPr>
    </w:p>
    <w:p w14:paraId="662FE47E" w14:textId="77777777" w:rsidR="00656681" w:rsidRDefault="00656681" w:rsidP="008811BE">
      <w:pPr>
        <w:rPr>
          <w:lang w:val="el-GR"/>
        </w:rPr>
      </w:pPr>
    </w:p>
    <w:p w14:paraId="46B1782C" w14:textId="77777777" w:rsidR="00656681" w:rsidRDefault="00656681" w:rsidP="008811BE">
      <w:pPr>
        <w:rPr>
          <w:lang w:val="el-GR"/>
        </w:rPr>
      </w:pPr>
    </w:p>
    <w:p w14:paraId="4E3A62C0" w14:textId="77777777" w:rsidR="00656681" w:rsidRDefault="00656681" w:rsidP="008811BE">
      <w:pPr>
        <w:rPr>
          <w:lang w:val="el-GR"/>
        </w:rPr>
      </w:pPr>
    </w:p>
    <w:p w14:paraId="40EB6E42" w14:textId="77777777" w:rsidR="00656681" w:rsidRDefault="00656681" w:rsidP="008811BE">
      <w:pPr>
        <w:rPr>
          <w:lang w:val="el-GR"/>
        </w:rPr>
      </w:pPr>
    </w:p>
    <w:p w14:paraId="251392DE" w14:textId="77777777" w:rsidR="00656681" w:rsidRDefault="00656681" w:rsidP="008811BE">
      <w:pPr>
        <w:rPr>
          <w:lang w:val="el-GR"/>
        </w:rPr>
      </w:pPr>
    </w:p>
    <w:p w14:paraId="4FC13D7D" w14:textId="77777777" w:rsidR="00656681" w:rsidRDefault="00656681" w:rsidP="008811BE">
      <w:pPr>
        <w:rPr>
          <w:lang w:val="el-GR"/>
        </w:rPr>
      </w:pPr>
    </w:p>
    <w:p w14:paraId="5C469016" w14:textId="77777777" w:rsidR="00656681" w:rsidRDefault="00656681" w:rsidP="008811BE">
      <w:pPr>
        <w:rPr>
          <w:lang w:val="el-GR"/>
        </w:rPr>
      </w:pPr>
    </w:p>
    <w:p w14:paraId="075AEB1B" w14:textId="77777777" w:rsidR="00656681" w:rsidRDefault="00656681" w:rsidP="008811BE">
      <w:pPr>
        <w:rPr>
          <w:lang w:val="el-GR"/>
        </w:rPr>
      </w:pPr>
    </w:p>
    <w:p w14:paraId="2EBC5629" w14:textId="77777777" w:rsidR="00656681" w:rsidRDefault="00656681" w:rsidP="008811BE">
      <w:pPr>
        <w:rPr>
          <w:lang w:val="el-GR"/>
        </w:rPr>
      </w:pPr>
    </w:p>
    <w:p w14:paraId="12D4FA3E" w14:textId="77777777" w:rsidR="00656681" w:rsidRDefault="00656681" w:rsidP="008811BE">
      <w:pPr>
        <w:rPr>
          <w:lang w:val="el-GR"/>
        </w:rPr>
      </w:pPr>
    </w:p>
    <w:p w14:paraId="7AF86F49" w14:textId="77777777" w:rsidR="00656681" w:rsidRDefault="00656681" w:rsidP="008811BE">
      <w:pPr>
        <w:rPr>
          <w:lang w:val="el-GR"/>
        </w:rPr>
      </w:pPr>
    </w:p>
    <w:p w14:paraId="5A0E89C3" w14:textId="77777777" w:rsidR="00656681" w:rsidRDefault="00656681" w:rsidP="008811BE">
      <w:pPr>
        <w:rPr>
          <w:lang w:val="el-GR"/>
        </w:rPr>
      </w:pPr>
    </w:p>
    <w:p w14:paraId="4F9A33E3" w14:textId="77A44F2D" w:rsidR="00656681" w:rsidRPr="00962788" w:rsidRDefault="00EE751D" w:rsidP="00656681">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rPr>
        <w:t>Heap</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rPr>
        <w:t>Sort</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lang w:val="el-GR"/>
        </w:rPr>
        <w:t>και</w:t>
      </w:r>
      <w:r w:rsidR="00656681" w:rsidRPr="00962788">
        <w:rPr>
          <w:rFonts w:asciiTheme="majorHAnsi" w:eastAsiaTheme="majorEastAsia" w:hAnsiTheme="majorHAnsi" w:cstheme="majorBidi"/>
          <w:b/>
          <w:bCs/>
          <w:color w:val="0F4761" w:themeColor="accent1" w:themeShade="BF"/>
          <w:sz w:val="40"/>
          <w:szCs w:val="40"/>
          <w:lang w:val="el-GR"/>
        </w:rPr>
        <w:t xml:space="preserve"> </w:t>
      </w:r>
      <w:r>
        <w:rPr>
          <w:rFonts w:asciiTheme="majorHAnsi" w:eastAsiaTheme="majorEastAsia" w:hAnsiTheme="majorHAnsi" w:cstheme="majorBidi"/>
          <w:b/>
          <w:bCs/>
          <w:color w:val="0F4761" w:themeColor="accent1" w:themeShade="BF"/>
          <w:sz w:val="40"/>
          <w:szCs w:val="40"/>
        </w:rPr>
        <w:t>Counting</w:t>
      </w:r>
      <w:r w:rsidR="00656681" w:rsidRPr="00962788">
        <w:rPr>
          <w:rFonts w:asciiTheme="majorHAnsi" w:eastAsiaTheme="majorEastAsia" w:hAnsiTheme="majorHAnsi" w:cstheme="majorBidi"/>
          <w:b/>
          <w:bCs/>
          <w:color w:val="0F4761" w:themeColor="accent1" w:themeShade="BF"/>
          <w:sz w:val="40"/>
          <w:szCs w:val="40"/>
          <w:lang w:val="el-GR"/>
        </w:rPr>
        <w:t xml:space="preserve"> </w:t>
      </w:r>
      <w:r w:rsidR="00656681" w:rsidRPr="00656681">
        <w:rPr>
          <w:rFonts w:asciiTheme="majorHAnsi" w:eastAsiaTheme="majorEastAsia" w:hAnsiTheme="majorHAnsi" w:cstheme="majorBidi"/>
          <w:b/>
          <w:bCs/>
          <w:color w:val="0F4761" w:themeColor="accent1" w:themeShade="BF"/>
          <w:sz w:val="40"/>
          <w:szCs w:val="40"/>
        </w:rPr>
        <w:t>Sort</w:t>
      </w:r>
    </w:p>
    <w:p w14:paraId="69C5623B" w14:textId="3EA89746" w:rsidR="00656681" w:rsidRPr="00656681" w:rsidRDefault="00656681" w:rsidP="00656681">
      <w:pPr>
        <w:rPr>
          <w:lang w:val="el-GR"/>
        </w:rPr>
      </w:pPr>
      <w:r w:rsidRPr="00656681">
        <w:rPr>
          <w:lang w:val="el-GR"/>
        </w:rPr>
        <w:t>Για την υλοπο</w:t>
      </w:r>
      <w:r w:rsidR="00A31026">
        <w:rPr>
          <w:rFonts w:ascii="Calibri" w:hAnsi="Calibri" w:cs="Calibri"/>
          <w:lang w:val="el-GR"/>
        </w:rPr>
        <w:t>ί</w:t>
      </w:r>
      <w:r w:rsidRPr="00656681">
        <w:rPr>
          <w:lang w:val="el-GR"/>
        </w:rPr>
        <w:t xml:space="preserve">ηση του </w:t>
      </w:r>
      <w:r w:rsidR="00EE751D">
        <w:rPr>
          <w:lang w:val="el-GR"/>
        </w:rPr>
        <w:t>δε</w:t>
      </w:r>
      <w:r w:rsidR="00A31026">
        <w:rPr>
          <w:rFonts w:ascii="Calibri" w:hAnsi="Calibri" w:cs="Calibri"/>
          <w:lang w:val="el-GR"/>
        </w:rPr>
        <w:t>ύ</w:t>
      </w:r>
      <w:r w:rsidR="00EE751D">
        <w:rPr>
          <w:lang w:val="el-GR"/>
        </w:rPr>
        <w:t>τερου</w:t>
      </w:r>
      <w:r w:rsidRPr="00656681">
        <w:rPr>
          <w:lang w:val="el-GR"/>
        </w:rPr>
        <w:t xml:space="preserve"> ερωτ</w:t>
      </w:r>
      <w:r w:rsidR="00A31026">
        <w:rPr>
          <w:rFonts w:ascii="Calibri" w:hAnsi="Calibri" w:cs="Calibri"/>
          <w:lang w:val="el-GR"/>
        </w:rPr>
        <w:t>ή</w:t>
      </w:r>
      <w:r w:rsidRPr="00656681">
        <w:rPr>
          <w:lang w:val="el-GR"/>
        </w:rPr>
        <w:t>ματος φτι</w:t>
      </w:r>
      <w:r w:rsidR="00A31026">
        <w:rPr>
          <w:rFonts w:ascii="Calibri" w:hAnsi="Calibri" w:cs="Calibri"/>
          <w:lang w:val="el-GR"/>
        </w:rPr>
        <w:t>ά</w:t>
      </w:r>
      <w:r w:rsidRPr="00656681">
        <w:rPr>
          <w:lang w:val="el-GR"/>
        </w:rPr>
        <w:t xml:space="preserve">ξαμε ενα </w:t>
      </w:r>
      <w:r w:rsidRPr="00656681">
        <w:t>c</w:t>
      </w:r>
      <w:r w:rsidRPr="00656681">
        <w:rPr>
          <w:lang w:val="el-GR"/>
        </w:rPr>
        <w:t>++ αρχε</w:t>
      </w:r>
      <w:r w:rsidR="00A31026">
        <w:rPr>
          <w:rFonts w:ascii="Calibri" w:hAnsi="Calibri" w:cs="Calibri"/>
          <w:lang w:val="el-GR"/>
        </w:rPr>
        <w:t>ί</w:t>
      </w:r>
      <w:r w:rsidRPr="00656681">
        <w:rPr>
          <w:lang w:val="el-GR"/>
        </w:rPr>
        <w:t xml:space="preserve">ο με </w:t>
      </w:r>
      <w:r w:rsidR="00A31026">
        <w:rPr>
          <w:rFonts w:ascii="Calibri" w:hAnsi="Calibri" w:cs="Calibri"/>
          <w:lang w:val="el-GR"/>
        </w:rPr>
        <w:t>ό</w:t>
      </w:r>
      <w:r w:rsidRPr="00656681">
        <w:rPr>
          <w:lang w:val="el-GR"/>
        </w:rPr>
        <w:t xml:space="preserve">νομα </w:t>
      </w:r>
      <w:r w:rsidR="00A31026" w:rsidRPr="00A31026">
        <w:rPr>
          <w:lang w:val="el-GR"/>
        </w:rPr>
        <w:t>“</w:t>
      </w:r>
      <w:r w:rsidR="00EE751D">
        <w:t>heapsort</w:t>
      </w:r>
      <w:r w:rsidRPr="00656681">
        <w:rPr>
          <w:lang w:val="el-GR"/>
        </w:rPr>
        <w:t>.</w:t>
      </w:r>
      <w:proofErr w:type="spellStart"/>
      <w:r w:rsidRPr="00656681">
        <w:t>cpp</w:t>
      </w:r>
      <w:proofErr w:type="spellEnd"/>
      <w:r w:rsidR="00A31026" w:rsidRPr="00A31026">
        <w:rPr>
          <w:lang w:val="el-GR"/>
        </w:rPr>
        <w:t>”</w:t>
      </w:r>
      <w:r w:rsidRPr="00656681">
        <w:rPr>
          <w:lang w:val="el-GR"/>
        </w:rPr>
        <w:t>. Ακολουθ</w:t>
      </w:r>
      <w:r w:rsidR="00A31026">
        <w:rPr>
          <w:rFonts w:ascii="Calibri" w:hAnsi="Calibri" w:cs="Calibri"/>
          <w:lang w:val="el-GR"/>
        </w:rPr>
        <w:t>ή</w:t>
      </w:r>
      <w:r w:rsidRPr="00656681">
        <w:rPr>
          <w:lang w:val="el-GR"/>
        </w:rPr>
        <w:t>σαμε τα β</w:t>
      </w:r>
      <w:r w:rsidR="00A31026">
        <w:rPr>
          <w:rFonts w:ascii="Calibri" w:hAnsi="Calibri" w:cs="Calibri"/>
          <w:lang w:val="el-GR"/>
        </w:rPr>
        <w:t>ή</w:t>
      </w:r>
      <w:r w:rsidRPr="00656681">
        <w:rPr>
          <w:lang w:val="el-GR"/>
        </w:rPr>
        <w:t>ματα του αλγ</w:t>
      </w:r>
      <w:r w:rsidR="00A31026">
        <w:rPr>
          <w:rFonts w:ascii="Calibri" w:hAnsi="Calibri" w:cs="Calibri"/>
          <w:lang w:val="el-GR"/>
        </w:rPr>
        <w:t>ό</w:t>
      </w:r>
      <w:r w:rsidRPr="00656681">
        <w:rPr>
          <w:lang w:val="el-GR"/>
        </w:rPr>
        <w:t>ριθμου και φτι</w:t>
      </w:r>
      <w:r w:rsidR="00A31026">
        <w:rPr>
          <w:rFonts w:ascii="Calibri" w:hAnsi="Calibri" w:cs="Calibri"/>
          <w:lang w:val="el-GR"/>
        </w:rPr>
        <w:t>ά</w:t>
      </w:r>
      <w:r w:rsidRPr="00656681">
        <w:rPr>
          <w:lang w:val="el-GR"/>
        </w:rPr>
        <w:t>ξαμε το παρακάτω πρόγραμμα.</w:t>
      </w:r>
    </w:p>
    <w:p w14:paraId="65446B37" w14:textId="77777777" w:rsidR="00656681" w:rsidRPr="00962788" w:rsidRDefault="00656681" w:rsidP="008811BE">
      <w:pPr>
        <w:rPr>
          <w:lang w:val="el-GR"/>
        </w:rPr>
      </w:pPr>
    </w:p>
    <w:p w14:paraId="408983EF" w14:textId="77777777" w:rsidR="00EF4916" w:rsidRPr="00962788" w:rsidRDefault="00EF4916" w:rsidP="008811BE">
      <w:pPr>
        <w:rPr>
          <w:lang w:val="el-GR"/>
        </w:rPr>
      </w:pPr>
    </w:p>
    <w:p w14:paraId="209753FF"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w:t>
      </w:r>
      <w:proofErr w:type="spellStart"/>
      <w:r w:rsidRPr="00EF4916">
        <w:rPr>
          <w:rFonts w:ascii="Consolas" w:eastAsia="Times New Roman" w:hAnsi="Consolas" w:cs="Times New Roman"/>
          <w:color w:val="CE9178"/>
          <w:kern w:val="0"/>
          <w:sz w:val="21"/>
          <w:szCs w:val="21"/>
          <w14:ligatures w14:val="none"/>
        </w:rPr>
        <w:t>read_print.h</w:t>
      </w:r>
      <w:proofErr w:type="spellEnd"/>
      <w:proofErr w:type="gramStart"/>
      <w:r w:rsidRPr="00EF4916">
        <w:rPr>
          <w:rFonts w:ascii="Consolas" w:eastAsia="Times New Roman" w:hAnsi="Consolas" w:cs="Times New Roman"/>
          <w:color w:val="CE9178"/>
          <w:kern w:val="0"/>
          <w:sz w:val="21"/>
          <w:szCs w:val="21"/>
          <w14:ligatures w14:val="none"/>
        </w:rPr>
        <w:t>"</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6A9955"/>
          <w:kern w:val="0"/>
          <w:sz w:val="21"/>
          <w:szCs w:val="21"/>
          <w14:ligatures w14:val="none"/>
        </w:rPr>
        <w:t>/</w:t>
      </w:r>
      <w:proofErr w:type="gramEnd"/>
      <w:r w:rsidRPr="00EF4916">
        <w:rPr>
          <w:rFonts w:ascii="Consolas" w:eastAsia="Times New Roman" w:hAnsi="Consolas" w:cs="Times New Roman"/>
          <w:color w:val="6A9955"/>
          <w:kern w:val="0"/>
          <w:sz w:val="21"/>
          <w:szCs w:val="21"/>
          <w14:ligatures w14:val="none"/>
        </w:rPr>
        <w:t xml:space="preserve">/ Access </w:t>
      </w:r>
      <w:proofErr w:type="spellStart"/>
      <w:r w:rsidRPr="00EF4916">
        <w:rPr>
          <w:rFonts w:ascii="Consolas" w:eastAsia="Times New Roman" w:hAnsi="Consolas" w:cs="Times New Roman"/>
          <w:color w:val="6A9955"/>
          <w:kern w:val="0"/>
          <w:sz w:val="21"/>
          <w:szCs w:val="21"/>
          <w14:ligatures w14:val="none"/>
        </w:rPr>
        <w:t>read_print.h</w:t>
      </w:r>
      <w:proofErr w:type="spellEnd"/>
    </w:p>
    <w:p w14:paraId="687E0F7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&lt;iostream&gt;</w:t>
      </w:r>
      <w:r w:rsidRPr="00EF4916">
        <w:rPr>
          <w:rFonts w:ascii="Consolas" w:eastAsia="Times New Roman" w:hAnsi="Consolas" w:cs="Times New Roman"/>
          <w:color w:val="569CD6"/>
          <w:kern w:val="0"/>
          <w:sz w:val="21"/>
          <w:szCs w:val="21"/>
          <w14:ligatures w14:val="none"/>
        </w:rPr>
        <w:t xml:space="preserve">      </w:t>
      </w:r>
    </w:p>
    <w:p w14:paraId="47241A0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&lt;string&gt;</w:t>
      </w:r>
      <w:r w:rsidRPr="00EF4916">
        <w:rPr>
          <w:rFonts w:ascii="Consolas" w:eastAsia="Times New Roman" w:hAnsi="Consolas" w:cs="Times New Roman"/>
          <w:color w:val="569CD6"/>
          <w:kern w:val="0"/>
          <w:sz w:val="21"/>
          <w:szCs w:val="21"/>
          <w14:ligatures w14:val="none"/>
        </w:rPr>
        <w:t xml:space="preserve">        </w:t>
      </w:r>
    </w:p>
    <w:p w14:paraId="4F084C0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#include</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&lt;chrono&gt;</w:t>
      </w:r>
      <w:r w:rsidRPr="00EF4916">
        <w:rPr>
          <w:rFonts w:ascii="Consolas" w:eastAsia="Times New Roman" w:hAnsi="Consolas" w:cs="Times New Roman"/>
          <w:color w:val="569CD6"/>
          <w:kern w:val="0"/>
          <w:sz w:val="21"/>
          <w:szCs w:val="21"/>
          <w14:ligatures w14:val="none"/>
        </w:rPr>
        <w:t xml:space="preserve">        </w:t>
      </w:r>
      <w:r w:rsidRPr="00EF4916">
        <w:rPr>
          <w:rFonts w:ascii="Consolas" w:eastAsia="Times New Roman" w:hAnsi="Consolas" w:cs="Times New Roman"/>
          <w:color w:val="6A9955"/>
          <w:kern w:val="0"/>
          <w:sz w:val="21"/>
          <w:szCs w:val="21"/>
          <w14:ligatures w14:val="none"/>
        </w:rPr>
        <w:t>// Include chrono for time measurements</w:t>
      </w:r>
    </w:p>
    <w:p w14:paraId="0C5A54B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070704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using</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namespace</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4EC9B0"/>
          <w:kern w:val="0"/>
          <w:sz w:val="21"/>
          <w:szCs w:val="21"/>
          <w14:ligatures w14:val="none"/>
        </w:rPr>
        <w:t>std</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xml:space="preserve">      </w:t>
      </w:r>
    </w:p>
    <w:p w14:paraId="748F58E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586C0"/>
          <w:kern w:val="0"/>
          <w:sz w:val="21"/>
          <w:szCs w:val="21"/>
          <w14:ligatures w14:val="none"/>
        </w:rPr>
        <w:t>using</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namespace</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4EC9B0"/>
          <w:kern w:val="0"/>
          <w:sz w:val="21"/>
          <w:szCs w:val="21"/>
          <w14:ligatures w14:val="none"/>
        </w:rPr>
        <w:t>chrono</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xml:space="preserve">   </w:t>
      </w:r>
    </w:p>
    <w:p w14:paraId="3A52C0A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13B6B71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function to maintain heap property</w:t>
      </w:r>
    </w:p>
    <w:p w14:paraId="639ACC1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void</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4EC9B0"/>
          <w:kern w:val="0"/>
          <w:sz w:val="21"/>
          <w:szCs w:val="21"/>
          <w14:ligatures w14:val="none"/>
        </w:rPr>
        <w:t>SummedCount</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4493726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Initialize largest as root</w:t>
      </w:r>
    </w:p>
    <w:p w14:paraId="6799C00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left child index</w:t>
      </w:r>
    </w:p>
    <w:p w14:paraId="10688CC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right child index</w:t>
      </w:r>
    </w:p>
    <w:p w14:paraId="15ECBB8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5E2133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left child is larger than root</w:t>
      </w:r>
    </w:p>
    <w:p w14:paraId="3D07E62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&amp;&amp;</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w:t>
      </w:r>
      <w:proofErr w:type="gramStart"/>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w:t>
      </w:r>
    </w:p>
    <w:p w14:paraId="7315DA8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Update largest to left child index</w:t>
      </w:r>
    </w:p>
    <w:p w14:paraId="286C93B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86C32F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right child is larger than largest so far</w:t>
      </w:r>
    </w:p>
    <w:p w14:paraId="19ED0DBF"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&amp;&amp;</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r</w:t>
      </w:r>
      <w:proofErr w:type="gramStart"/>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Sum</w:t>
      </w:r>
      <w:r w:rsidRPr="00EF4916">
        <w:rPr>
          <w:rFonts w:ascii="Consolas" w:eastAsia="Times New Roman" w:hAnsi="Consolas" w:cs="Times New Roman"/>
          <w:color w:val="CCCCCC"/>
          <w:kern w:val="0"/>
          <w:sz w:val="21"/>
          <w:szCs w:val="21"/>
          <w14:ligatures w14:val="none"/>
        </w:rPr>
        <w:t>)</w:t>
      </w:r>
    </w:p>
    <w:p w14:paraId="3635193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r</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Update largest to right child index</w:t>
      </w:r>
    </w:p>
    <w:p w14:paraId="2E1497F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715A6E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If largest is not root</w:t>
      </w:r>
    </w:p>
    <w:p w14:paraId="44B1E30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if</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proofErr w:type="gram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775EA8C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swap</w:t>
      </w:r>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Swap root with largest</w:t>
      </w:r>
    </w:p>
    <w:p w14:paraId="057EC1F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E35C5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Recursively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the affected sub-tree</w:t>
      </w:r>
    </w:p>
    <w:p w14:paraId="2F5995D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largest</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Recursively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for the affected sub-tree</w:t>
      </w:r>
    </w:p>
    <w:p w14:paraId="1AD67A9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312943F4"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w:t>
      </w:r>
    </w:p>
    <w:p w14:paraId="1720A65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5A9ACC2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Heap sort algorithm</w:t>
      </w:r>
    </w:p>
    <w:p w14:paraId="7F97890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void</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heapSort</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4EC9B0"/>
          <w:kern w:val="0"/>
          <w:sz w:val="21"/>
          <w:szCs w:val="21"/>
          <w14:ligatures w14:val="none"/>
        </w:rPr>
        <w:t>SummedCount</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w:t>
      </w:r>
    </w:p>
    <w:p w14:paraId="7370B19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Build heap (rearrange array)</w:t>
      </w:r>
    </w:p>
    <w:p w14:paraId="455A35B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2</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w:t>
      </w:r>
    </w:p>
    <w:p w14:paraId="30CA8B9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to build the heap</w:t>
      </w:r>
    </w:p>
    <w:p w14:paraId="6558D8F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1C8985A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One by one extract an element from heap</w:t>
      </w:r>
    </w:p>
    <w:p w14:paraId="62D846E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&gt;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w:t>
      </w:r>
    </w:p>
    <w:p w14:paraId="1E250ED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Move current root to end</w:t>
      </w:r>
    </w:p>
    <w:p w14:paraId="0EB64E4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swap</w:t>
      </w:r>
      <w:r w:rsidRPr="00EF4916">
        <w:rPr>
          <w:rFonts w:ascii="Consolas" w:eastAsia="Times New Roman" w:hAnsi="Consolas" w:cs="Times New Roman"/>
          <w:color w:val="CCCCCC"/>
          <w:kern w:val="0"/>
          <w:sz w:val="21"/>
          <w:szCs w:val="21"/>
          <w14:ligatures w14:val="none"/>
        </w:rPr>
        <w:t>(</w:t>
      </w:r>
      <w:proofErr w:type="spellStart"/>
      <w:proofErr w:type="gram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Swap root with last element</w:t>
      </w:r>
    </w:p>
    <w:p w14:paraId="02E5D84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6F78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Call max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on the reduced heap</w:t>
      </w:r>
    </w:p>
    <w:p w14:paraId="0E71F64C"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heapify</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arr</w:t>
      </w:r>
      <w:proofErr w:type="spellEnd"/>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heapify</w:t>
      </w:r>
      <w:proofErr w:type="spellEnd"/>
      <w:r w:rsidRPr="00EF4916">
        <w:rPr>
          <w:rFonts w:ascii="Consolas" w:eastAsia="Times New Roman" w:hAnsi="Consolas" w:cs="Times New Roman"/>
          <w:color w:val="6A9955"/>
          <w:kern w:val="0"/>
          <w:sz w:val="21"/>
          <w:szCs w:val="21"/>
          <w14:ligatures w14:val="none"/>
        </w:rPr>
        <w:t xml:space="preserve"> to maintain heap property</w:t>
      </w:r>
    </w:p>
    <w:p w14:paraId="4502715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09C2E52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w:t>
      </w:r>
    </w:p>
    <w:p w14:paraId="14DD0A9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7EED0AE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gramStart"/>
      <w:r w:rsidRPr="00EF4916">
        <w:rPr>
          <w:rFonts w:ascii="Consolas" w:eastAsia="Times New Roman" w:hAnsi="Consolas" w:cs="Times New Roman"/>
          <w:color w:val="DCDCAA"/>
          <w:kern w:val="0"/>
          <w:sz w:val="21"/>
          <w:szCs w:val="21"/>
          <w14:ligatures w14:val="none"/>
        </w:rPr>
        <w:t>main</w:t>
      </w:r>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 {</w:t>
      </w:r>
    </w:p>
    <w:p w14:paraId="66C7AF3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Read_</w:t>
      </w:r>
      <w:proofErr w:type="gramStart"/>
      <w:r w:rsidRPr="00EF4916">
        <w:rPr>
          <w:rFonts w:ascii="Consolas" w:eastAsia="Times New Roman" w:hAnsi="Consolas" w:cs="Times New Roman"/>
          <w:color w:val="DCDCAA"/>
          <w:kern w:val="0"/>
          <w:sz w:val="21"/>
          <w:szCs w:val="21"/>
          <w14:ligatures w14:val="none"/>
        </w:rPr>
        <w:t>Data</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Call </w:t>
      </w:r>
      <w:proofErr w:type="spellStart"/>
      <w:r w:rsidRPr="00EF4916">
        <w:rPr>
          <w:rFonts w:ascii="Consolas" w:eastAsia="Times New Roman" w:hAnsi="Consolas" w:cs="Times New Roman"/>
          <w:color w:val="6A9955"/>
          <w:kern w:val="0"/>
          <w:sz w:val="21"/>
          <w:szCs w:val="21"/>
          <w14:ligatures w14:val="none"/>
        </w:rPr>
        <w:t>Read_Data</w:t>
      </w:r>
      <w:proofErr w:type="spellEnd"/>
      <w:r w:rsidRPr="00EF4916">
        <w:rPr>
          <w:rFonts w:ascii="Consolas" w:eastAsia="Times New Roman" w:hAnsi="Consolas" w:cs="Times New Roman"/>
          <w:color w:val="6A9955"/>
          <w:kern w:val="0"/>
          <w:sz w:val="21"/>
          <w:szCs w:val="21"/>
          <w14:ligatures w14:val="none"/>
        </w:rPr>
        <w:t>() to read the data</w:t>
      </w:r>
    </w:p>
    <w:p w14:paraId="1599712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A95AF8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CalculateDeathSums</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and store summed death counts for each region between 2005 and 2022</w:t>
      </w:r>
    </w:p>
    <w:p w14:paraId="1B7C35F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72E659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Start measuring time</w:t>
      </w:r>
    </w:p>
    <w:p w14:paraId="19FB780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start_time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4EC9B0"/>
          <w:kern w:val="0"/>
          <w:sz w:val="21"/>
          <w:szCs w:val="21"/>
          <w14:ligatures w14:val="none"/>
        </w:rPr>
        <w:t>high_resolution_</w:t>
      </w:r>
      <w:proofErr w:type="gramStart"/>
      <w:r w:rsidRPr="00EF4916">
        <w:rPr>
          <w:rFonts w:ascii="Consolas" w:eastAsia="Times New Roman" w:hAnsi="Consolas" w:cs="Times New Roman"/>
          <w:color w:val="4EC9B0"/>
          <w:kern w:val="0"/>
          <w:sz w:val="21"/>
          <w:szCs w:val="21"/>
          <w14:ligatures w14:val="none"/>
        </w:rPr>
        <w:t>clock</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DCDCAA"/>
          <w:kern w:val="0"/>
          <w:sz w:val="21"/>
          <w:szCs w:val="21"/>
          <w14:ligatures w14:val="none"/>
        </w:rPr>
        <w:t>now</w:t>
      </w:r>
      <w:r w:rsidRPr="00EF4916">
        <w:rPr>
          <w:rFonts w:ascii="Consolas" w:eastAsia="Times New Roman" w:hAnsi="Consolas" w:cs="Times New Roman"/>
          <w:color w:val="CCCCCC"/>
          <w:kern w:val="0"/>
          <w:sz w:val="21"/>
          <w:szCs w:val="21"/>
          <w14:ligatures w14:val="none"/>
        </w:rPr>
        <w:t xml:space="preserve">(); </w:t>
      </w:r>
    </w:p>
    <w:p w14:paraId="5F38137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054F5FD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const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1000</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11BDFD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for</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int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B5CEA8"/>
          <w:kern w:val="0"/>
          <w:sz w:val="21"/>
          <w:szCs w:val="21"/>
          <w14:ligatures w14:val="none"/>
        </w:rPr>
        <w:t>0</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proofErr w:type="spellStart"/>
      <w:r w:rsidRPr="00EF4916">
        <w:rPr>
          <w:rFonts w:ascii="Consolas" w:eastAsia="Times New Roman" w:hAnsi="Consolas" w:cs="Times New Roman"/>
          <w:color w:val="9CDCFE"/>
          <w:kern w:val="0"/>
          <w:sz w:val="21"/>
          <w:szCs w:val="21"/>
          <w14:ligatures w14:val="none"/>
        </w:rPr>
        <w:t>i</w:t>
      </w:r>
      <w:proofErr w:type="spellEnd"/>
      <w:r w:rsidRPr="00EF4916">
        <w:rPr>
          <w:rFonts w:ascii="Consolas" w:eastAsia="Times New Roman" w:hAnsi="Consolas" w:cs="Times New Roman"/>
          <w:color w:val="CCCCCC"/>
          <w:kern w:val="0"/>
          <w:sz w:val="21"/>
          <w:szCs w:val="21"/>
          <w14:ligatures w14:val="none"/>
        </w:rPr>
        <w:t>) {</w:t>
      </w:r>
    </w:p>
    <w:p w14:paraId="3567322B"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52FC6726"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Sort </w:t>
      </w:r>
      <w:proofErr w:type="spellStart"/>
      <w:r w:rsidRPr="00EF4916">
        <w:rPr>
          <w:rFonts w:ascii="Consolas" w:eastAsia="Times New Roman" w:hAnsi="Consolas" w:cs="Times New Roman"/>
          <w:color w:val="6A9955"/>
          <w:kern w:val="0"/>
          <w:sz w:val="21"/>
          <w:szCs w:val="21"/>
          <w14:ligatures w14:val="none"/>
        </w:rPr>
        <w:t>Summedcounts</w:t>
      </w:r>
      <w:proofErr w:type="spellEnd"/>
      <w:r w:rsidRPr="00EF4916">
        <w:rPr>
          <w:rFonts w:ascii="Consolas" w:eastAsia="Times New Roman" w:hAnsi="Consolas" w:cs="Times New Roman"/>
          <w:color w:val="6A9955"/>
          <w:kern w:val="0"/>
          <w:sz w:val="21"/>
          <w:szCs w:val="21"/>
          <w14:ligatures w14:val="none"/>
        </w:rPr>
        <w:t xml:space="preserve"> based on the total sum of each region in ascending order using </w:t>
      </w:r>
      <w:proofErr w:type="spellStart"/>
      <w:r w:rsidRPr="00EF4916">
        <w:rPr>
          <w:rFonts w:ascii="Consolas" w:eastAsia="Times New Roman" w:hAnsi="Consolas" w:cs="Times New Roman"/>
          <w:color w:val="6A9955"/>
          <w:kern w:val="0"/>
          <w:sz w:val="21"/>
          <w:szCs w:val="21"/>
          <w14:ligatures w14:val="none"/>
        </w:rPr>
        <w:t>HeapSort</w:t>
      </w:r>
      <w:proofErr w:type="spellEnd"/>
    </w:p>
    <w:p w14:paraId="380DFA3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heapSort</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Summedcounts</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MAXSUMS</w:t>
      </w:r>
      <w:r w:rsidRPr="00EF4916">
        <w:rPr>
          <w:rFonts w:ascii="Consolas" w:eastAsia="Times New Roman" w:hAnsi="Consolas" w:cs="Times New Roman"/>
          <w:color w:val="CCCCCC"/>
          <w:kern w:val="0"/>
          <w:sz w:val="21"/>
          <w:szCs w:val="21"/>
          <w14:ligatures w14:val="none"/>
        </w:rPr>
        <w:t xml:space="preserve">); </w:t>
      </w:r>
    </w:p>
    <w:p w14:paraId="0B45E369"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w:t>
      </w:r>
    </w:p>
    <w:p w14:paraId="1331E02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7B71FE8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Stop measuring time</w:t>
      </w:r>
    </w:p>
    <w:p w14:paraId="5F3F701D"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end_time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4EC9B0"/>
          <w:kern w:val="0"/>
          <w:sz w:val="21"/>
          <w:szCs w:val="21"/>
          <w14:ligatures w14:val="none"/>
        </w:rPr>
        <w:t>high_resolution_</w:t>
      </w:r>
      <w:proofErr w:type="gramStart"/>
      <w:r w:rsidRPr="00EF4916">
        <w:rPr>
          <w:rFonts w:ascii="Consolas" w:eastAsia="Times New Roman" w:hAnsi="Consolas" w:cs="Times New Roman"/>
          <w:color w:val="4EC9B0"/>
          <w:kern w:val="0"/>
          <w:sz w:val="21"/>
          <w:szCs w:val="21"/>
          <w14:ligatures w14:val="none"/>
        </w:rPr>
        <w:t>clock</w:t>
      </w:r>
      <w:proofErr w:type="spellEnd"/>
      <w:r w:rsidRPr="00EF4916">
        <w:rPr>
          <w:rFonts w:ascii="Consolas" w:eastAsia="Times New Roman" w:hAnsi="Consolas" w:cs="Times New Roman"/>
          <w:color w:val="CCCCCC"/>
          <w:kern w:val="0"/>
          <w:sz w:val="21"/>
          <w:szCs w:val="21"/>
          <w14:ligatures w14:val="none"/>
        </w:rPr>
        <w:t>::</w:t>
      </w:r>
      <w:proofErr w:type="gramEnd"/>
      <w:r w:rsidRPr="00EF4916">
        <w:rPr>
          <w:rFonts w:ascii="Consolas" w:eastAsia="Times New Roman" w:hAnsi="Consolas" w:cs="Times New Roman"/>
          <w:color w:val="DCDCAA"/>
          <w:kern w:val="0"/>
          <w:sz w:val="21"/>
          <w:szCs w:val="21"/>
          <w14:ligatures w14:val="none"/>
        </w:rPr>
        <w:t>now</w:t>
      </w:r>
      <w:r w:rsidRPr="00EF4916">
        <w:rPr>
          <w:rFonts w:ascii="Consolas" w:eastAsia="Times New Roman" w:hAnsi="Consolas" w:cs="Times New Roman"/>
          <w:color w:val="CCCCCC"/>
          <w:kern w:val="0"/>
          <w:sz w:val="21"/>
          <w:szCs w:val="21"/>
          <w14:ligatures w14:val="none"/>
        </w:rPr>
        <w:t>();</w:t>
      </w:r>
    </w:p>
    <w:p w14:paraId="1FBD035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313615A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Calculate duration of the sorting</w:t>
      </w:r>
    </w:p>
    <w:p w14:paraId="02E92A25"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569CD6"/>
          <w:kern w:val="0"/>
          <w:sz w:val="21"/>
          <w:szCs w:val="21"/>
          <w14:ligatures w14:val="none"/>
        </w:rPr>
        <w:t>auto</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duration</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duration_cast</w:t>
      </w:r>
      <w:proofErr w:type="spellEnd"/>
      <w:r w:rsidRPr="00EF4916">
        <w:rPr>
          <w:rFonts w:ascii="Consolas" w:eastAsia="Times New Roman" w:hAnsi="Consolas" w:cs="Times New Roman"/>
          <w:color w:val="CCCCCC"/>
          <w:kern w:val="0"/>
          <w:sz w:val="21"/>
          <w:szCs w:val="21"/>
          <w14:ligatures w14:val="none"/>
        </w:rPr>
        <w:t>&lt;</w:t>
      </w:r>
      <w:r w:rsidRPr="00EF4916">
        <w:rPr>
          <w:rFonts w:ascii="Consolas" w:eastAsia="Times New Roman" w:hAnsi="Consolas" w:cs="Times New Roman"/>
          <w:color w:val="4EC9B0"/>
          <w:kern w:val="0"/>
          <w:sz w:val="21"/>
          <w:szCs w:val="21"/>
          <w14:ligatures w14:val="none"/>
        </w:rPr>
        <w:t>microseconds</w:t>
      </w:r>
      <w:proofErr w:type="gramStart"/>
      <w:r w:rsidRPr="00EF4916">
        <w:rPr>
          <w:rFonts w:ascii="Consolas" w:eastAsia="Times New Roman" w:hAnsi="Consolas" w:cs="Times New Roman"/>
          <w:color w:val="CCCCCC"/>
          <w:kern w:val="0"/>
          <w:sz w:val="21"/>
          <w:szCs w:val="21"/>
          <w14:ligatures w14:val="none"/>
        </w:rPr>
        <w:t>&gt;(</w:t>
      </w:r>
      <w:proofErr w:type="spellStart"/>
      <w:proofErr w:type="gramEnd"/>
      <w:r w:rsidRPr="00EF4916">
        <w:rPr>
          <w:rFonts w:ascii="Consolas" w:eastAsia="Times New Roman" w:hAnsi="Consolas" w:cs="Times New Roman"/>
          <w:color w:val="9CDCFE"/>
          <w:kern w:val="0"/>
          <w:sz w:val="21"/>
          <w:szCs w:val="21"/>
          <w14:ligatures w14:val="none"/>
        </w:rPr>
        <w:t>end_time</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start_time</w:t>
      </w:r>
      <w:proofErr w:type="spellEnd"/>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6A9955"/>
          <w:kern w:val="0"/>
          <w:sz w:val="21"/>
          <w:szCs w:val="21"/>
          <w14:ligatures w14:val="none"/>
        </w:rPr>
        <w:t xml:space="preserve"> // Calculate the duration in microseconds</w:t>
      </w:r>
    </w:p>
    <w:p w14:paraId="460280B1"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90FE96E"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xml:space="preserve">    // Print the contents of the </w:t>
      </w:r>
      <w:proofErr w:type="spellStart"/>
      <w:r w:rsidRPr="00EF4916">
        <w:rPr>
          <w:rFonts w:ascii="Consolas" w:eastAsia="Times New Roman" w:hAnsi="Consolas" w:cs="Times New Roman"/>
          <w:color w:val="6A9955"/>
          <w:kern w:val="0"/>
          <w:sz w:val="21"/>
          <w:szCs w:val="21"/>
          <w14:ligatures w14:val="none"/>
        </w:rPr>
        <w:t>Summedcounts</w:t>
      </w:r>
      <w:proofErr w:type="spellEnd"/>
      <w:r w:rsidRPr="00EF4916">
        <w:rPr>
          <w:rFonts w:ascii="Consolas" w:eastAsia="Times New Roman" w:hAnsi="Consolas" w:cs="Times New Roman"/>
          <w:color w:val="6A9955"/>
          <w:kern w:val="0"/>
          <w:sz w:val="21"/>
          <w:szCs w:val="21"/>
          <w14:ligatures w14:val="none"/>
        </w:rPr>
        <w:t xml:space="preserve"> array</w:t>
      </w:r>
    </w:p>
    <w:p w14:paraId="227B1DB8"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cout</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xml:space="preserve">"Summed Death Counts for each region between 2005 and </w:t>
      </w:r>
      <w:proofErr w:type="gramStart"/>
      <w:r w:rsidRPr="00EF4916">
        <w:rPr>
          <w:rFonts w:ascii="Consolas" w:eastAsia="Times New Roman" w:hAnsi="Consolas" w:cs="Times New Roman"/>
          <w:color w:val="CE9178"/>
          <w:kern w:val="0"/>
          <w:sz w:val="21"/>
          <w:szCs w:val="21"/>
          <w14:ligatures w14:val="none"/>
        </w:rPr>
        <w:t>2022 :</w:t>
      </w:r>
      <w:proofErr w:type="gramEnd"/>
      <w:r w:rsidRPr="00EF4916">
        <w:rPr>
          <w:rFonts w:ascii="Consolas" w:eastAsia="Times New Roman" w:hAnsi="Consolas" w:cs="Times New Roman"/>
          <w:color w:val="CE9178"/>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w:t>
      </w:r>
    </w:p>
    <w:p w14:paraId="682FDFE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DCDCAA"/>
          <w:kern w:val="0"/>
          <w:sz w:val="21"/>
          <w:szCs w:val="21"/>
          <w14:ligatures w14:val="none"/>
        </w:rPr>
        <w:t>PrintSummedCounts</w:t>
      </w:r>
      <w:proofErr w:type="spellEnd"/>
      <w:r w:rsidRPr="00EF4916">
        <w:rPr>
          <w:rFonts w:ascii="Consolas" w:eastAsia="Times New Roman" w:hAnsi="Consolas" w:cs="Times New Roman"/>
          <w:color w:val="CCCCCC"/>
          <w:kern w:val="0"/>
          <w:sz w:val="21"/>
          <w:szCs w:val="21"/>
          <w14:ligatures w14:val="none"/>
        </w:rPr>
        <w:t>(</w:t>
      </w:r>
      <w:proofErr w:type="spellStart"/>
      <w:proofErr w:type="gramEnd"/>
      <w:r w:rsidRPr="00EF4916">
        <w:rPr>
          <w:rFonts w:ascii="Consolas" w:eastAsia="Times New Roman" w:hAnsi="Consolas" w:cs="Times New Roman"/>
          <w:color w:val="9CDCFE"/>
          <w:kern w:val="0"/>
          <w:sz w:val="21"/>
          <w:szCs w:val="21"/>
          <w14:ligatures w14:val="none"/>
        </w:rPr>
        <w:t>Summedcounts</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MAXSUMS</w:t>
      </w:r>
      <w:r w:rsidRPr="00EF4916">
        <w:rPr>
          <w:rFonts w:ascii="Consolas" w:eastAsia="Times New Roman" w:hAnsi="Consolas" w:cs="Times New Roman"/>
          <w:color w:val="CCCCCC"/>
          <w:kern w:val="0"/>
          <w:sz w:val="21"/>
          <w:szCs w:val="21"/>
          <w14:ligatures w14:val="none"/>
        </w:rPr>
        <w:t xml:space="preserve">); </w:t>
      </w:r>
    </w:p>
    <w:p w14:paraId="0FAC91E2"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654817"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6A9955"/>
          <w:kern w:val="0"/>
          <w:sz w:val="21"/>
          <w:szCs w:val="21"/>
          <w14:ligatures w14:val="none"/>
        </w:rPr>
        <w:t>    // Print the average execution time of heapsort</w:t>
      </w:r>
    </w:p>
    <w:p w14:paraId="4A8B9503"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9CDCFE"/>
          <w:kern w:val="0"/>
          <w:sz w:val="21"/>
          <w:szCs w:val="21"/>
          <w14:ligatures w14:val="none"/>
        </w:rPr>
        <w:t>cout</w:t>
      </w:r>
      <w:proofErr w:type="spell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xml:space="preserve">"Average </w:t>
      </w:r>
      <w:proofErr w:type="spellStart"/>
      <w:r w:rsidRPr="00EF4916">
        <w:rPr>
          <w:rFonts w:ascii="Consolas" w:eastAsia="Times New Roman" w:hAnsi="Consolas" w:cs="Times New Roman"/>
          <w:color w:val="CE9178"/>
          <w:kern w:val="0"/>
          <w:sz w:val="21"/>
          <w:szCs w:val="21"/>
          <w14:ligatures w14:val="none"/>
        </w:rPr>
        <w:t>HeapSort</w:t>
      </w:r>
      <w:proofErr w:type="spellEnd"/>
      <w:r w:rsidRPr="00EF4916">
        <w:rPr>
          <w:rFonts w:ascii="Consolas" w:eastAsia="Times New Roman" w:hAnsi="Consolas" w:cs="Times New Roman"/>
          <w:color w:val="CE9178"/>
          <w:kern w:val="0"/>
          <w:sz w:val="21"/>
          <w:szCs w:val="21"/>
          <w14:ligatures w14:val="none"/>
        </w:rPr>
        <w:t xml:space="preserve"> execution time: "</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proofErr w:type="gramStart"/>
      <w:r w:rsidRPr="00EF4916">
        <w:rPr>
          <w:rFonts w:ascii="Consolas" w:eastAsia="Times New Roman" w:hAnsi="Consolas" w:cs="Times New Roman"/>
          <w:color w:val="9CDCFE"/>
          <w:kern w:val="0"/>
          <w:sz w:val="21"/>
          <w:szCs w:val="21"/>
          <w14:ligatures w14:val="none"/>
        </w:rPr>
        <w:t>duration</w:t>
      </w:r>
      <w:r w:rsidRPr="00EF4916">
        <w:rPr>
          <w:rFonts w:ascii="Consolas" w:eastAsia="Times New Roman" w:hAnsi="Consolas" w:cs="Times New Roman"/>
          <w:color w:val="CCCCCC"/>
          <w:kern w:val="0"/>
          <w:sz w:val="21"/>
          <w:szCs w:val="21"/>
          <w14:ligatures w14:val="none"/>
        </w:rPr>
        <w:t>.</w:t>
      </w:r>
      <w:r w:rsidRPr="00EF4916">
        <w:rPr>
          <w:rFonts w:ascii="Consolas" w:eastAsia="Times New Roman" w:hAnsi="Consolas" w:cs="Times New Roman"/>
          <w:color w:val="DCDCAA"/>
          <w:kern w:val="0"/>
          <w:sz w:val="21"/>
          <w:szCs w:val="21"/>
          <w14:ligatures w14:val="none"/>
        </w:rPr>
        <w:t>count</w:t>
      </w:r>
      <w:proofErr w:type="spellEnd"/>
      <w:proofErr w:type="gramEnd"/>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4D4D4"/>
          <w:kern w:val="0"/>
          <w:sz w:val="21"/>
          <w:szCs w:val="21"/>
          <w14:ligatures w14:val="none"/>
        </w:rPr>
        <w: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9CDCFE"/>
          <w:kern w:val="0"/>
          <w:sz w:val="21"/>
          <w:szCs w:val="21"/>
          <w14:ligatures w14:val="none"/>
        </w:rPr>
        <w:t>iterations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E9178"/>
          <w:kern w:val="0"/>
          <w:sz w:val="21"/>
          <w:szCs w:val="21"/>
          <w14:ligatures w14:val="none"/>
        </w:rPr>
        <w:t>" microseconds"</w:t>
      </w: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DCDCAA"/>
          <w:kern w:val="0"/>
          <w:sz w:val="21"/>
          <w:szCs w:val="21"/>
          <w14:ligatures w14:val="none"/>
        </w:rPr>
        <w:t>&lt;&lt;</w:t>
      </w:r>
      <w:r w:rsidRPr="00EF4916">
        <w:rPr>
          <w:rFonts w:ascii="Consolas" w:eastAsia="Times New Roman" w:hAnsi="Consolas" w:cs="Times New Roman"/>
          <w:color w:val="CCCCCC"/>
          <w:kern w:val="0"/>
          <w:sz w:val="21"/>
          <w:szCs w:val="21"/>
          <w14:ligatures w14:val="none"/>
        </w:rPr>
        <w:t xml:space="preserve"> </w:t>
      </w:r>
      <w:proofErr w:type="spellStart"/>
      <w:r w:rsidRPr="00EF4916">
        <w:rPr>
          <w:rFonts w:ascii="Consolas" w:eastAsia="Times New Roman" w:hAnsi="Consolas" w:cs="Times New Roman"/>
          <w:color w:val="DCDCAA"/>
          <w:kern w:val="0"/>
          <w:sz w:val="21"/>
          <w:szCs w:val="21"/>
          <w14:ligatures w14:val="none"/>
        </w:rPr>
        <w:t>endl</w:t>
      </w:r>
      <w:proofErr w:type="spellEnd"/>
      <w:r w:rsidRPr="00EF4916">
        <w:rPr>
          <w:rFonts w:ascii="Consolas" w:eastAsia="Times New Roman" w:hAnsi="Consolas" w:cs="Times New Roman"/>
          <w:color w:val="CCCCCC"/>
          <w:kern w:val="0"/>
          <w:sz w:val="21"/>
          <w:szCs w:val="21"/>
          <w14:ligatures w14:val="none"/>
        </w:rPr>
        <w:t>;</w:t>
      </w:r>
    </w:p>
    <w:p w14:paraId="67E07B30" w14:textId="77777777" w:rsidR="00EF4916" w:rsidRPr="00EF4916" w:rsidRDefault="00EF4916" w:rsidP="00EF4916">
      <w:pPr>
        <w:shd w:val="clear" w:color="auto" w:fill="1F1F1F"/>
        <w:spacing w:after="0" w:line="285" w:lineRule="atLeast"/>
        <w:rPr>
          <w:rFonts w:ascii="Consolas" w:eastAsia="Times New Roman" w:hAnsi="Consolas" w:cs="Times New Roman"/>
          <w:color w:val="CCCCCC"/>
          <w:kern w:val="0"/>
          <w:sz w:val="21"/>
          <w:szCs w:val="21"/>
          <w14:ligatures w14:val="none"/>
        </w:rPr>
      </w:pPr>
    </w:p>
    <w:p w14:paraId="29E2DE3E"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EF4916">
        <w:rPr>
          <w:rFonts w:ascii="Consolas" w:eastAsia="Times New Roman" w:hAnsi="Consolas" w:cs="Times New Roman"/>
          <w:color w:val="CCCCCC"/>
          <w:kern w:val="0"/>
          <w:sz w:val="21"/>
          <w:szCs w:val="21"/>
          <w14:ligatures w14:val="none"/>
        </w:rPr>
        <w:t xml:space="preserve">    </w:t>
      </w:r>
      <w:r w:rsidRPr="00EF4916">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r w:rsidRPr="00962788">
        <w:rPr>
          <w:rFonts w:ascii="Consolas" w:eastAsia="Times New Roman" w:hAnsi="Consolas" w:cs="Times New Roman"/>
          <w:color w:val="CCCCCC"/>
          <w:kern w:val="0"/>
          <w:sz w:val="21"/>
          <w:szCs w:val="21"/>
          <w:lang w:val="el-GR"/>
          <w14:ligatures w14:val="none"/>
        </w:rPr>
        <w:t xml:space="preserve"> </w:t>
      </w:r>
    </w:p>
    <w:p w14:paraId="7F74C963"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3E5EC523" w14:textId="77777777" w:rsidR="00EF4916" w:rsidRPr="00962788" w:rsidRDefault="00EF4916" w:rsidP="00EF4916">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348FBB93" w14:textId="77777777" w:rsidR="00EF4916" w:rsidRPr="00962788" w:rsidRDefault="00EF4916" w:rsidP="008811BE">
      <w:pPr>
        <w:rPr>
          <w:lang w:val="el-GR"/>
        </w:rPr>
      </w:pPr>
    </w:p>
    <w:p w14:paraId="006C1795" w14:textId="77777777" w:rsidR="00EF4916" w:rsidRPr="00962788" w:rsidRDefault="00EF4916" w:rsidP="008811BE">
      <w:pPr>
        <w:rPr>
          <w:lang w:val="el-GR"/>
        </w:rPr>
      </w:pPr>
    </w:p>
    <w:p w14:paraId="2E582BF6" w14:textId="5C2A6B2C" w:rsidR="00EE12D0" w:rsidRPr="00EE12D0" w:rsidRDefault="00EE12D0" w:rsidP="00EE12D0">
      <w:pPr>
        <w:rPr>
          <w:lang w:val="el-GR"/>
        </w:rPr>
      </w:pPr>
      <w:r w:rsidRPr="00EE12D0">
        <w:rPr>
          <w:lang w:val="el-GR"/>
        </w:rPr>
        <w:t xml:space="preserve">Αυτός ο κώδικας υλοποιεί τον αλγόριθμο </w:t>
      </w:r>
      <w:proofErr w:type="spellStart"/>
      <w:r>
        <w:t>HeapSort</w:t>
      </w:r>
      <w:proofErr w:type="spellEnd"/>
      <w:r w:rsidRPr="00EE12D0">
        <w:rPr>
          <w:lang w:val="el-GR"/>
        </w:rPr>
        <w:t xml:space="preserve"> για την ταξινόμηση </w:t>
      </w:r>
      <w:r>
        <w:rPr>
          <w:lang w:val="el-GR"/>
        </w:rPr>
        <w:t>του</w:t>
      </w:r>
      <w:r w:rsidRPr="00EE12D0">
        <w:rPr>
          <w:lang w:val="el-GR"/>
        </w:rPr>
        <w:t xml:space="preserve"> πίνακα δομών </w:t>
      </w:r>
      <w:r w:rsidR="00A31026" w:rsidRPr="00A31026">
        <w:rPr>
          <w:lang w:val="el-GR"/>
        </w:rPr>
        <w:t>“</w:t>
      </w:r>
      <w:proofErr w:type="spellStart"/>
      <w:r>
        <w:t>SummedCount</w:t>
      </w:r>
      <w:proofErr w:type="spellEnd"/>
      <w:r w:rsidR="00A31026" w:rsidRPr="00A31026">
        <w:rPr>
          <w:lang w:val="el-GR"/>
        </w:rPr>
        <w:t>”</w:t>
      </w:r>
      <w:r w:rsidRPr="00EE12D0">
        <w:rPr>
          <w:lang w:val="el-GR"/>
        </w:rPr>
        <w:t xml:space="preserve">, ο οποίος περιέχει στοιχεία που αναπαριστούν άθροισμα και μέτρηση θανάτων για κάθε περιοχή και έτος μεταξύ 2005 και 2022. </w:t>
      </w:r>
    </w:p>
    <w:p w14:paraId="079B4ECB" w14:textId="77777777" w:rsidR="00EE12D0" w:rsidRPr="00EE12D0" w:rsidRDefault="00EE12D0" w:rsidP="00EE12D0">
      <w:pPr>
        <w:rPr>
          <w:lang w:val="el-GR"/>
        </w:rPr>
      </w:pPr>
    </w:p>
    <w:p w14:paraId="6C2A6DBA" w14:textId="77777777" w:rsidR="00EE12D0" w:rsidRPr="00EE12D0" w:rsidRDefault="00EE12D0" w:rsidP="00EE12D0">
      <w:pPr>
        <w:rPr>
          <w:lang w:val="el-GR"/>
        </w:rPr>
      </w:pPr>
      <w:r w:rsidRPr="00EE12D0">
        <w:rPr>
          <w:lang w:val="el-GR"/>
        </w:rPr>
        <w:t>Βιβλιοθήκες και ονοματοχώροι: Ο κώδικας χρησιμοποιεί τις βιβλιοθήκες &lt;</w:t>
      </w:r>
      <w:r>
        <w:t>iostream</w:t>
      </w:r>
      <w:r w:rsidRPr="00EE12D0">
        <w:rPr>
          <w:lang w:val="el-GR"/>
        </w:rPr>
        <w:t>&gt;, &lt;</w:t>
      </w:r>
      <w:r>
        <w:t>string</w:t>
      </w:r>
      <w:r w:rsidRPr="00EE12D0">
        <w:rPr>
          <w:lang w:val="el-GR"/>
        </w:rPr>
        <w:t>&gt; για την επεξεργασία εισόδου/εξόδου και &lt;</w:t>
      </w:r>
      <w:r>
        <w:t>chrono</w:t>
      </w:r>
      <w:r w:rsidRPr="00EE12D0">
        <w:rPr>
          <w:lang w:val="el-GR"/>
        </w:rPr>
        <w:t>&gt; για τη μέτρηση του χρόνου.</w:t>
      </w:r>
    </w:p>
    <w:p w14:paraId="32C06A50" w14:textId="77777777" w:rsidR="00EE12D0" w:rsidRPr="00EE12D0" w:rsidRDefault="00EE12D0" w:rsidP="00EE12D0">
      <w:pPr>
        <w:rPr>
          <w:lang w:val="el-GR"/>
        </w:rPr>
      </w:pPr>
    </w:p>
    <w:p w14:paraId="1ABB4EB7" w14:textId="0F9DA4A6" w:rsidR="00EE12D0" w:rsidRPr="00EE12D0" w:rsidRDefault="00EE12D0" w:rsidP="00EE12D0">
      <w:pPr>
        <w:rPr>
          <w:lang w:val="el-GR"/>
        </w:rPr>
      </w:pPr>
      <w:r w:rsidRPr="00EE12D0">
        <w:rPr>
          <w:lang w:val="el-GR"/>
        </w:rPr>
        <w:t xml:space="preserve">Δομή </w:t>
      </w:r>
      <w:r w:rsidR="00A31026" w:rsidRPr="00A31026">
        <w:rPr>
          <w:lang w:val="el-GR"/>
        </w:rPr>
        <w:t>“</w:t>
      </w:r>
      <w:proofErr w:type="spellStart"/>
      <w:r>
        <w:t>SummedCount</w:t>
      </w:r>
      <w:proofErr w:type="spellEnd"/>
      <w:r w:rsidR="00A31026" w:rsidRPr="00A31026">
        <w:rPr>
          <w:lang w:val="el-GR"/>
        </w:rPr>
        <w:t>”</w:t>
      </w:r>
      <w:r w:rsidRPr="00EE12D0">
        <w:rPr>
          <w:lang w:val="el-GR"/>
        </w:rPr>
        <w:t xml:space="preserve">: </w:t>
      </w:r>
      <w:r w:rsidR="00A925BB">
        <w:rPr>
          <w:lang w:val="el-GR"/>
        </w:rPr>
        <w:t>Π</w:t>
      </w:r>
      <w:r w:rsidRPr="00EE12D0">
        <w:rPr>
          <w:lang w:val="el-GR"/>
        </w:rPr>
        <w:t xml:space="preserve">εριέχει τουλάχιστον ένα πεδίο </w:t>
      </w:r>
      <w:r w:rsidR="00A31026" w:rsidRPr="00A31026">
        <w:rPr>
          <w:lang w:val="el-GR"/>
        </w:rPr>
        <w:t>“</w:t>
      </w:r>
      <w:r>
        <w:t>Sum</w:t>
      </w:r>
      <w:r w:rsidR="00A31026" w:rsidRPr="00A31026">
        <w:rPr>
          <w:lang w:val="el-GR"/>
        </w:rPr>
        <w:t>”</w:t>
      </w:r>
      <w:r w:rsidRPr="00EE12D0">
        <w:rPr>
          <w:lang w:val="el-GR"/>
        </w:rPr>
        <w:t>, το οποίο χρησιμοποιείται για τη σύγκριση και την ταξινόμηση των δεδομένων.</w:t>
      </w:r>
    </w:p>
    <w:p w14:paraId="1EC7792E" w14:textId="77777777" w:rsidR="00EE12D0" w:rsidRPr="00EE12D0" w:rsidRDefault="00EE12D0" w:rsidP="00EE12D0">
      <w:pPr>
        <w:rPr>
          <w:lang w:val="el-GR"/>
        </w:rPr>
      </w:pPr>
    </w:p>
    <w:p w14:paraId="6580A41D" w14:textId="77777777" w:rsidR="00EE12D0" w:rsidRPr="00EE12D0" w:rsidRDefault="00EE12D0" w:rsidP="00EE12D0">
      <w:pPr>
        <w:rPr>
          <w:lang w:val="el-GR"/>
        </w:rPr>
      </w:pPr>
      <w:proofErr w:type="spellStart"/>
      <w:proofErr w:type="gramStart"/>
      <w:r>
        <w:t>heapify</w:t>
      </w:r>
      <w:proofErr w:type="spellEnd"/>
      <w:r w:rsidRPr="00EE12D0">
        <w:rPr>
          <w:lang w:val="el-GR"/>
        </w:rPr>
        <w:t>(</w:t>
      </w:r>
      <w:proofErr w:type="gramEnd"/>
      <w:r w:rsidRPr="00EE12D0">
        <w:rPr>
          <w:lang w:val="el-GR"/>
        </w:rPr>
        <w:t xml:space="preserve">): Η συνάρτηση </w:t>
      </w:r>
      <w:proofErr w:type="spellStart"/>
      <w:r>
        <w:t>heapify</w:t>
      </w:r>
      <w:proofErr w:type="spellEnd"/>
      <w:r w:rsidRPr="00EE12D0">
        <w:rPr>
          <w:lang w:val="el-GR"/>
        </w:rPr>
        <w:t>() χρησιμοποιείται για να διατηρήσει την ιδιότητα του σωρού (</w:t>
      </w:r>
      <w:r>
        <w:t>heap</w:t>
      </w:r>
      <w:r w:rsidRPr="00EE12D0">
        <w:rPr>
          <w:lang w:val="el-GR"/>
        </w:rPr>
        <w:t xml:space="preserve"> </w:t>
      </w:r>
      <w:r>
        <w:t>property</w:t>
      </w:r>
      <w:r w:rsidRPr="00EE12D0">
        <w:rPr>
          <w:lang w:val="el-GR"/>
        </w:rPr>
        <w:t>) ενός υποδέντρου, όπου το κύριο στοιχείο (</w:t>
      </w:r>
      <w:r>
        <w:t>root</w:t>
      </w:r>
      <w:r w:rsidRPr="00EE12D0">
        <w:rPr>
          <w:lang w:val="el-GR"/>
        </w:rPr>
        <w:t>) είναι μεγαλύτερο από τα παιδιά του.</w:t>
      </w:r>
    </w:p>
    <w:p w14:paraId="1324D48A" w14:textId="77777777" w:rsidR="00EE12D0" w:rsidRPr="00EE12D0" w:rsidRDefault="00EE12D0" w:rsidP="00EE12D0">
      <w:pPr>
        <w:rPr>
          <w:lang w:val="el-GR"/>
        </w:rPr>
      </w:pPr>
    </w:p>
    <w:p w14:paraId="06FA6A1C" w14:textId="77777777" w:rsidR="00EE12D0" w:rsidRPr="00EE12D0" w:rsidRDefault="00EE12D0" w:rsidP="00EE12D0">
      <w:pPr>
        <w:rPr>
          <w:lang w:val="el-GR"/>
        </w:rPr>
      </w:pPr>
      <w:proofErr w:type="spellStart"/>
      <w:proofErr w:type="gramStart"/>
      <w:r>
        <w:t>heapSort</w:t>
      </w:r>
      <w:proofErr w:type="spellEnd"/>
      <w:r w:rsidRPr="00EE12D0">
        <w:rPr>
          <w:lang w:val="el-GR"/>
        </w:rPr>
        <w:t>(</w:t>
      </w:r>
      <w:proofErr w:type="gramEnd"/>
      <w:r w:rsidRPr="00EE12D0">
        <w:rPr>
          <w:lang w:val="el-GR"/>
        </w:rPr>
        <w:t xml:space="preserve">): Η κύρια συνάρτηση </w:t>
      </w:r>
      <w:proofErr w:type="spellStart"/>
      <w:r>
        <w:t>heapSort</w:t>
      </w:r>
      <w:proofErr w:type="spellEnd"/>
      <w:r w:rsidRPr="00EE12D0">
        <w:rPr>
          <w:lang w:val="el-GR"/>
        </w:rPr>
        <w:t xml:space="preserve">() καλείται για να ταξινομήσει τον πίνακα </w:t>
      </w:r>
      <w:proofErr w:type="spellStart"/>
      <w:r>
        <w:t>SummedCount</w:t>
      </w:r>
      <w:proofErr w:type="spellEnd"/>
      <w:r w:rsidRPr="00EE12D0">
        <w:rPr>
          <w:lang w:val="el-GR"/>
        </w:rPr>
        <w:t xml:space="preserve"> με χρήση του αλγορίθμου </w:t>
      </w:r>
      <w:proofErr w:type="spellStart"/>
      <w:r>
        <w:t>HeapSort</w:t>
      </w:r>
      <w:proofErr w:type="spellEnd"/>
      <w:r w:rsidRPr="00EE12D0">
        <w:rPr>
          <w:lang w:val="el-GR"/>
        </w:rPr>
        <w:t xml:space="preserve">. Αρχικά, καλεί τη </w:t>
      </w:r>
      <w:proofErr w:type="spellStart"/>
      <w:r>
        <w:t>heapify</w:t>
      </w:r>
      <w:proofErr w:type="spellEnd"/>
      <w:r w:rsidRPr="00EE12D0">
        <w:rPr>
          <w:lang w:val="el-GR"/>
        </w:rPr>
        <w:t>() για να δημιουργήσει έναν σωρό (</w:t>
      </w:r>
      <w:r>
        <w:t>heap</w:t>
      </w:r>
      <w:r w:rsidRPr="00EE12D0">
        <w:rPr>
          <w:lang w:val="el-GR"/>
        </w:rPr>
        <w:t>) από τον πίνακα, και στη συνέχεια επαναλαμβάνει την διαδικασία για να ταξινομήσει τον πίνακα σε αύξουσα σειρά.</w:t>
      </w:r>
    </w:p>
    <w:p w14:paraId="4FC55B95" w14:textId="77777777" w:rsidR="00EE12D0" w:rsidRPr="00EE12D0" w:rsidRDefault="00EE12D0" w:rsidP="00EE12D0">
      <w:pPr>
        <w:rPr>
          <w:lang w:val="el-GR"/>
        </w:rPr>
      </w:pPr>
    </w:p>
    <w:p w14:paraId="615751CC" w14:textId="77777777" w:rsidR="00EE12D0" w:rsidRPr="00EE12D0" w:rsidRDefault="00EE12D0" w:rsidP="00EE12D0">
      <w:pPr>
        <w:rPr>
          <w:lang w:val="el-GR"/>
        </w:rPr>
      </w:pPr>
      <w:proofErr w:type="gramStart"/>
      <w:r>
        <w:t>main</w:t>
      </w:r>
      <w:r w:rsidRPr="00EE12D0">
        <w:rPr>
          <w:lang w:val="el-GR"/>
        </w:rPr>
        <w:t>(</w:t>
      </w:r>
      <w:proofErr w:type="gramEnd"/>
      <w:r w:rsidRPr="00EE12D0">
        <w:rPr>
          <w:lang w:val="el-GR"/>
        </w:rPr>
        <w:t xml:space="preserve">): Στη συνάρτηση </w:t>
      </w:r>
      <w:r>
        <w:t>main</w:t>
      </w:r>
      <w:r w:rsidRPr="00EE12D0">
        <w:rPr>
          <w:lang w:val="el-GR"/>
        </w:rPr>
        <w:t xml:space="preserve">(), γίνεται κλήση της </w:t>
      </w:r>
      <w:r>
        <w:t>Read</w:t>
      </w:r>
      <w:r w:rsidRPr="00EE12D0">
        <w:rPr>
          <w:lang w:val="el-GR"/>
        </w:rPr>
        <w:t>_</w:t>
      </w:r>
      <w:r>
        <w:t>Data</w:t>
      </w:r>
      <w:r w:rsidRPr="00EE12D0">
        <w:rPr>
          <w:lang w:val="el-GR"/>
        </w:rPr>
        <w:t xml:space="preserve">() για την ανάγνωση δεδομένων και της </w:t>
      </w:r>
      <w:proofErr w:type="spellStart"/>
      <w:r>
        <w:t>CalculateDeathSums</w:t>
      </w:r>
      <w:proofErr w:type="spellEnd"/>
      <w:r w:rsidRPr="00EE12D0">
        <w:rPr>
          <w:lang w:val="el-GR"/>
        </w:rPr>
        <w:t xml:space="preserve">() για τον υπολογισμό των συνολικών αθροισμάτων θανάτων για κάθε περιοχή. Έπειτα, ξεκινά η μέτρηση του χρόνου για την αξιολόγηση της απόδοσης του </w:t>
      </w:r>
      <w:proofErr w:type="spellStart"/>
      <w:r>
        <w:t>HeapSort</w:t>
      </w:r>
      <w:proofErr w:type="spellEnd"/>
      <w:r w:rsidRPr="00EE12D0">
        <w:rPr>
          <w:lang w:val="el-GR"/>
        </w:rPr>
        <w:t>.</w:t>
      </w:r>
    </w:p>
    <w:p w14:paraId="6DE9E3CF" w14:textId="77777777" w:rsidR="00EE12D0" w:rsidRPr="00EE12D0" w:rsidRDefault="00EE12D0" w:rsidP="00EE12D0">
      <w:pPr>
        <w:rPr>
          <w:lang w:val="el-GR"/>
        </w:rPr>
      </w:pPr>
    </w:p>
    <w:p w14:paraId="40D58132" w14:textId="77777777" w:rsidR="00EE12D0" w:rsidRPr="00EE12D0" w:rsidRDefault="00EE12D0" w:rsidP="00EE12D0">
      <w:pPr>
        <w:rPr>
          <w:lang w:val="el-GR"/>
        </w:rPr>
      </w:pPr>
      <w:r w:rsidRPr="00EE12D0">
        <w:rPr>
          <w:lang w:val="el-GR"/>
        </w:rPr>
        <w:t xml:space="preserve">Μέτρηση χρόνου: Η διάρκεια εκτέλεσης του </w:t>
      </w:r>
      <w:proofErr w:type="spellStart"/>
      <w:r>
        <w:t>HeapSort</w:t>
      </w:r>
      <w:proofErr w:type="spellEnd"/>
      <w:r w:rsidRPr="00EE12D0">
        <w:rPr>
          <w:lang w:val="el-GR"/>
        </w:rPr>
        <w:t xml:space="preserve"> μετριέται με τη βοήθεια του &lt;</w:t>
      </w:r>
      <w:r>
        <w:t>chrono</w:t>
      </w:r>
      <w:r w:rsidRPr="00EE12D0">
        <w:rPr>
          <w:lang w:val="el-GR"/>
        </w:rPr>
        <w:t>&gt;, και υπολογίζεται ο μέσος χρόνος εκτέλεσης από 1000 επαναλήψεις του αλγορίθμου.</w:t>
      </w:r>
    </w:p>
    <w:p w14:paraId="59CA44E3" w14:textId="77777777" w:rsidR="00EE12D0" w:rsidRPr="00EE12D0" w:rsidRDefault="00EE12D0" w:rsidP="00EE12D0">
      <w:pPr>
        <w:rPr>
          <w:lang w:val="el-GR"/>
        </w:rPr>
      </w:pPr>
    </w:p>
    <w:p w14:paraId="3FC19D9E" w14:textId="77777777" w:rsidR="00EE12D0" w:rsidRPr="00EE12D0" w:rsidRDefault="00EE12D0" w:rsidP="00EE12D0">
      <w:pPr>
        <w:rPr>
          <w:lang w:val="el-GR"/>
        </w:rPr>
      </w:pPr>
      <w:r w:rsidRPr="00EE12D0">
        <w:rPr>
          <w:lang w:val="el-GR"/>
        </w:rPr>
        <w:t xml:space="preserve">Έξοδος: Τα αποτελέσματα της ταξινόμησης εκτυπώνονται με την </w:t>
      </w:r>
      <w:proofErr w:type="spellStart"/>
      <w:r>
        <w:t>PrintSummedCounts</w:t>
      </w:r>
      <w:proofErr w:type="spellEnd"/>
      <w:r w:rsidRPr="00EE12D0">
        <w:rPr>
          <w:lang w:val="el-GR"/>
        </w:rPr>
        <w:t xml:space="preserve">(), ενώ ο μέσος χρόνος εκτέλεσης του </w:t>
      </w:r>
      <w:proofErr w:type="spellStart"/>
      <w:r>
        <w:t>HeapSort</w:t>
      </w:r>
      <w:proofErr w:type="spellEnd"/>
      <w:r w:rsidRPr="00EE12D0">
        <w:rPr>
          <w:lang w:val="el-GR"/>
        </w:rPr>
        <w:t xml:space="preserve"> εμφανίζεται στην έξοδο.</w:t>
      </w:r>
    </w:p>
    <w:p w14:paraId="01C8987C" w14:textId="77777777" w:rsidR="00EE12D0" w:rsidRPr="00EE12D0" w:rsidRDefault="00EE12D0" w:rsidP="00EE12D0">
      <w:pPr>
        <w:rPr>
          <w:lang w:val="el-GR"/>
        </w:rPr>
      </w:pPr>
    </w:p>
    <w:p w14:paraId="1447E6D1" w14:textId="72DA7303" w:rsidR="00EF4916" w:rsidRDefault="00EF4916" w:rsidP="00EE12D0">
      <w:pPr>
        <w:rPr>
          <w:lang w:val="el-GR"/>
        </w:rPr>
      </w:pPr>
    </w:p>
    <w:p w14:paraId="77D079F9" w14:textId="08FD5718" w:rsidR="00AE20D5" w:rsidRDefault="00AE20D5" w:rsidP="00EE12D0">
      <w:pPr>
        <w:rPr>
          <w:lang w:val="el-GR"/>
        </w:rPr>
      </w:pPr>
      <w:r w:rsidRPr="00AE20D5">
        <w:rPr>
          <w:noProof/>
          <w:lang w:val="el-GR"/>
        </w:rPr>
        <w:drawing>
          <wp:inline distT="0" distB="0" distL="0" distR="0" wp14:anchorId="7A02DA27" wp14:editId="7CD6066D">
            <wp:extent cx="5943600" cy="3345180"/>
            <wp:effectExtent l="0" t="0" r="0" b="7620"/>
            <wp:docPr id="1348180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80402" name="Picture 1" descr="A screenshot of a computer&#10;&#10;Description automatically generated"/>
                    <pic:cNvPicPr/>
                  </pic:nvPicPr>
                  <pic:blipFill rotWithShape="1">
                    <a:blip r:embed="rId22"/>
                    <a:srcRect b="8351"/>
                    <a:stretch/>
                  </pic:blipFill>
                  <pic:spPr bwMode="auto">
                    <a:xfrm>
                      <a:off x="0" y="0"/>
                      <a:ext cx="5943600" cy="3345180"/>
                    </a:xfrm>
                    <a:prstGeom prst="rect">
                      <a:avLst/>
                    </a:prstGeom>
                    <a:ln>
                      <a:noFill/>
                    </a:ln>
                    <a:extLst>
                      <a:ext uri="{53640926-AAD7-44D8-BBD7-CCE9431645EC}">
                        <a14:shadowObscured xmlns:a14="http://schemas.microsoft.com/office/drawing/2010/main"/>
                      </a:ext>
                    </a:extLst>
                  </pic:spPr>
                </pic:pic>
              </a:graphicData>
            </a:graphic>
          </wp:inline>
        </w:drawing>
      </w:r>
    </w:p>
    <w:p w14:paraId="6F639F6A" w14:textId="77777777" w:rsidR="00AE20D5" w:rsidRDefault="00AE20D5" w:rsidP="00EE12D0">
      <w:pPr>
        <w:rPr>
          <w:lang w:val="el-GR"/>
        </w:rPr>
      </w:pPr>
    </w:p>
    <w:p w14:paraId="76F771CB" w14:textId="77777777" w:rsidR="00AE20D5" w:rsidRDefault="00AE20D5" w:rsidP="00EE12D0">
      <w:pPr>
        <w:rPr>
          <w:lang w:val="el-GR"/>
        </w:rPr>
      </w:pPr>
    </w:p>
    <w:p w14:paraId="1C022E71" w14:textId="77777777" w:rsidR="00AE20D5" w:rsidRDefault="00AE20D5" w:rsidP="00EE12D0">
      <w:pPr>
        <w:rPr>
          <w:lang w:val="el-GR"/>
        </w:rPr>
      </w:pPr>
    </w:p>
    <w:p w14:paraId="1C2D145C" w14:textId="77777777" w:rsidR="003B4464" w:rsidRDefault="003B4464" w:rsidP="00EE12D0">
      <w:pPr>
        <w:rPr>
          <w:lang w:val="el-GR"/>
        </w:rPr>
      </w:pPr>
    </w:p>
    <w:p w14:paraId="7A56F025" w14:textId="77777777" w:rsidR="003B4464" w:rsidRDefault="003B4464" w:rsidP="00EE12D0">
      <w:pPr>
        <w:rPr>
          <w:lang w:val="el-GR"/>
        </w:rPr>
      </w:pPr>
    </w:p>
    <w:p w14:paraId="3B66F0FF" w14:textId="2B9A0D65" w:rsidR="003B4464" w:rsidRDefault="003B4464" w:rsidP="00EE12D0">
      <w:pPr>
        <w:rPr>
          <w:lang w:val="el-GR"/>
        </w:rPr>
      </w:pPr>
      <w:r w:rsidRPr="003B4464">
        <w:rPr>
          <w:lang w:val="el-GR"/>
        </w:rPr>
        <w:t>Για την υλοπο</w:t>
      </w:r>
      <w:r w:rsidR="00A31026">
        <w:rPr>
          <w:rFonts w:ascii="Calibri" w:hAnsi="Calibri" w:cs="Calibri"/>
          <w:lang w:val="el-GR"/>
        </w:rPr>
        <w:t>ί</w:t>
      </w:r>
      <w:r w:rsidRPr="003B4464">
        <w:rPr>
          <w:lang w:val="el-GR"/>
        </w:rPr>
        <w:t xml:space="preserve">ηση της </w:t>
      </w:r>
      <w:r>
        <w:t>Counting</w:t>
      </w:r>
      <w:r w:rsidRPr="003B4464">
        <w:rPr>
          <w:lang w:val="el-GR"/>
        </w:rPr>
        <w:t xml:space="preserve"> </w:t>
      </w:r>
      <w:r>
        <w:t>Sort</w:t>
      </w:r>
      <w:r w:rsidRPr="003B4464">
        <w:rPr>
          <w:lang w:val="el-GR"/>
        </w:rPr>
        <w:t xml:space="preserve"> φτιαξαμε ενα c++ αρχειο με </w:t>
      </w:r>
      <w:r w:rsidR="00A31026">
        <w:rPr>
          <w:rFonts w:ascii="Calibri" w:hAnsi="Calibri" w:cs="Calibri"/>
          <w:lang w:val="el-GR"/>
        </w:rPr>
        <w:t>ό</w:t>
      </w:r>
      <w:r w:rsidRPr="003B4464">
        <w:rPr>
          <w:lang w:val="el-GR"/>
        </w:rPr>
        <w:t xml:space="preserve">νομα </w:t>
      </w:r>
      <w:r w:rsidR="009B7071" w:rsidRPr="009B7071">
        <w:rPr>
          <w:lang w:val="el-GR"/>
        </w:rPr>
        <w:t>“</w:t>
      </w:r>
      <w:proofErr w:type="spellStart"/>
      <w:r>
        <w:t>CountingSort</w:t>
      </w:r>
      <w:proofErr w:type="spellEnd"/>
      <w:r w:rsidRPr="003B4464">
        <w:rPr>
          <w:lang w:val="el-GR"/>
        </w:rPr>
        <w:t>.cpp</w:t>
      </w:r>
      <w:r w:rsidR="009B7071" w:rsidRPr="009B7071">
        <w:rPr>
          <w:lang w:val="el-GR"/>
        </w:rPr>
        <w:t>”</w:t>
      </w:r>
      <w:r w:rsidRPr="003B4464">
        <w:rPr>
          <w:lang w:val="el-GR"/>
        </w:rPr>
        <w:t>. Ακολουθ</w:t>
      </w:r>
      <w:r w:rsidR="009B7071">
        <w:rPr>
          <w:rFonts w:ascii="Calibri" w:hAnsi="Calibri" w:cs="Calibri"/>
          <w:lang w:val="el-GR"/>
        </w:rPr>
        <w:t>ή</w:t>
      </w:r>
      <w:r w:rsidRPr="003B4464">
        <w:rPr>
          <w:lang w:val="el-GR"/>
        </w:rPr>
        <w:t>σαμε τα β</w:t>
      </w:r>
      <w:r w:rsidR="009B7071">
        <w:rPr>
          <w:rFonts w:ascii="Calibri" w:hAnsi="Calibri" w:cs="Calibri"/>
          <w:lang w:val="el-GR"/>
        </w:rPr>
        <w:t>ή</w:t>
      </w:r>
      <w:r w:rsidRPr="003B4464">
        <w:rPr>
          <w:lang w:val="el-GR"/>
        </w:rPr>
        <w:t>ματα του αλγ</w:t>
      </w:r>
      <w:r w:rsidR="009B7071">
        <w:rPr>
          <w:rFonts w:ascii="Calibri" w:hAnsi="Calibri" w:cs="Calibri"/>
          <w:lang w:val="el-GR"/>
        </w:rPr>
        <w:t>ό</w:t>
      </w:r>
      <w:r w:rsidRPr="003B4464">
        <w:rPr>
          <w:lang w:val="el-GR"/>
        </w:rPr>
        <w:t>ριθμου και φτι</w:t>
      </w:r>
      <w:r w:rsidR="009B7071">
        <w:rPr>
          <w:rFonts w:ascii="Calibri" w:hAnsi="Calibri" w:cs="Calibri"/>
          <w:lang w:val="el-GR"/>
        </w:rPr>
        <w:t>ά</w:t>
      </w:r>
      <w:r w:rsidRPr="003B4464">
        <w:rPr>
          <w:lang w:val="el-GR"/>
        </w:rPr>
        <w:t>ξαμε το παρακάτω πρόγραμμα.</w:t>
      </w:r>
    </w:p>
    <w:p w14:paraId="30087B76" w14:textId="77777777" w:rsidR="003B4464" w:rsidRDefault="003B4464" w:rsidP="00EE12D0">
      <w:pPr>
        <w:rPr>
          <w:lang w:val="el-GR"/>
        </w:rPr>
      </w:pPr>
    </w:p>
    <w:p w14:paraId="725E9E41" w14:textId="77777777" w:rsidR="003B4464" w:rsidRDefault="003B4464" w:rsidP="00EE12D0">
      <w:pPr>
        <w:rPr>
          <w:lang w:val="el-GR"/>
        </w:rPr>
      </w:pPr>
    </w:p>
    <w:p w14:paraId="3C5CABC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w:t>
      </w:r>
      <w:proofErr w:type="spellStart"/>
      <w:r w:rsidRPr="003B4464">
        <w:rPr>
          <w:rFonts w:ascii="Consolas" w:eastAsia="Times New Roman" w:hAnsi="Consolas" w:cs="Times New Roman"/>
          <w:color w:val="CE9178"/>
          <w:kern w:val="0"/>
          <w:sz w:val="21"/>
          <w:szCs w:val="21"/>
          <w14:ligatures w14:val="none"/>
        </w:rPr>
        <w:t>read_print.h</w:t>
      </w:r>
      <w:proofErr w:type="spellEnd"/>
      <w:proofErr w:type="gramStart"/>
      <w:r w:rsidRPr="003B4464">
        <w:rPr>
          <w:rFonts w:ascii="Consolas" w:eastAsia="Times New Roman" w:hAnsi="Consolas" w:cs="Times New Roman"/>
          <w:color w:val="CE9178"/>
          <w:kern w:val="0"/>
          <w:sz w:val="21"/>
          <w:szCs w:val="21"/>
          <w14:ligatures w14:val="none"/>
        </w:rPr>
        <w:t>"</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6A9955"/>
          <w:kern w:val="0"/>
          <w:sz w:val="21"/>
          <w:szCs w:val="21"/>
          <w14:ligatures w14:val="none"/>
        </w:rPr>
        <w:t>/</w:t>
      </w:r>
      <w:proofErr w:type="gramEnd"/>
      <w:r w:rsidRPr="003B4464">
        <w:rPr>
          <w:rFonts w:ascii="Consolas" w:eastAsia="Times New Roman" w:hAnsi="Consolas" w:cs="Times New Roman"/>
          <w:color w:val="6A9955"/>
          <w:kern w:val="0"/>
          <w:sz w:val="21"/>
          <w:szCs w:val="21"/>
          <w14:ligatures w14:val="none"/>
        </w:rPr>
        <w:t xml:space="preserve">/ Access </w:t>
      </w:r>
      <w:proofErr w:type="spellStart"/>
      <w:r w:rsidRPr="003B4464">
        <w:rPr>
          <w:rFonts w:ascii="Consolas" w:eastAsia="Times New Roman" w:hAnsi="Consolas" w:cs="Times New Roman"/>
          <w:color w:val="6A9955"/>
          <w:kern w:val="0"/>
          <w:sz w:val="21"/>
          <w:szCs w:val="21"/>
          <w14:ligatures w14:val="none"/>
        </w:rPr>
        <w:t>read_print.h</w:t>
      </w:r>
      <w:proofErr w:type="spellEnd"/>
    </w:p>
    <w:p w14:paraId="4A370FB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&lt;iostream&gt;</w:t>
      </w:r>
    </w:p>
    <w:p w14:paraId="3D61D2B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&lt;string&gt;</w:t>
      </w:r>
    </w:p>
    <w:p w14:paraId="6CDC9E86"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#include</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&lt;chrono&gt;</w:t>
      </w:r>
      <w:r w:rsidRPr="003B4464">
        <w:rPr>
          <w:rFonts w:ascii="Consolas" w:eastAsia="Times New Roman" w:hAnsi="Consolas" w:cs="Times New Roman"/>
          <w:color w:val="569CD6"/>
          <w:kern w:val="0"/>
          <w:sz w:val="21"/>
          <w:szCs w:val="21"/>
          <w14:ligatures w14:val="none"/>
        </w:rPr>
        <w:t xml:space="preserve">    </w:t>
      </w:r>
      <w:r w:rsidRPr="003B4464">
        <w:rPr>
          <w:rFonts w:ascii="Consolas" w:eastAsia="Times New Roman" w:hAnsi="Consolas" w:cs="Times New Roman"/>
          <w:color w:val="6A9955"/>
          <w:kern w:val="0"/>
          <w:sz w:val="21"/>
          <w:szCs w:val="21"/>
          <w14:ligatures w14:val="none"/>
        </w:rPr>
        <w:t>// Include chrono for time measurements</w:t>
      </w:r>
    </w:p>
    <w:p w14:paraId="66BA6CC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8EC9A2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using</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namespace</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4EC9B0"/>
          <w:kern w:val="0"/>
          <w:sz w:val="21"/>
          <w:szCs w:val="21"/>
          <w14:ligatures w14:val="none"/>
        </w:rPr>
        <w:t>std</w:t>
      </w:r>
      <w:r w:rsidRPr="003B4464">
        <w:rPr>
          <w:rFonts w:ascii="Consolas" w:eastAsia="Times New Roman" w:hAnsi="Consolas" w:cs="Times New Roman"/>
          <w:color w:val="CCCCCC"/>
          <w:kern w:val="0"/>
          <w:sz w:val="21"/>
          <w:szCs w:val="21"/>
          <w14:ligatures w14:val="none"/>
        </w:rPr>
        <w:t>;</w:t>
      </w:r>
      <w:proofErr w:type="gramEnd"/>
    </w:p>
    <w:p w14:paraId="47E2FEB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586C0"/>
          <w:kern w:val="0"/>
          <w:sz w:val="21"/>
          <w:szCs w:val="21"/>
          <w14:ligatures w14:val="none"/>
        </w:rPr>
        <w:t>using</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namespace</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4EC9B0"/>
          <w:kern w:val="0"/>
          <w:sz w:val="21"/>
          <w:szCs w:val="21"/>
          <w14:ligatures w14:val="none"/>
        </w:rPr>
        <w:t>chrono</w:t>
      </w:r>
      <w:r w:rsidRPr="003B4464">
        <w:rPr>
          <w:rFonts w:ascii="Consolas" w:eastAsia="Times New Roman" w:hAnsi="Consolas" w:cs="Times New Roman"/>
          <w:color w:val="CCCCCC"/>
          <w:kern w:val="0"/>
          <w:sz w:val="21"/>
          <w:szCs w:val="21"/>
          <w14:ligatures w14:val="none"/>
        </w:rPr>
        <w:t>;</w:t>
      </w:r>
      <w:proofErr w:type="gramEnd"/>
    </w:p>
    <w:p w14:paraId="6A53B5C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871B60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Function to calculate the maximum value in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array</w:t>
      </w:r>
    </w:p>
    <w:p w14:paraId="2D61653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getMax</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w:t>
      </w:r>
    </w:p>
    <w:p w14:paraId="0C73CE30"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r w:rsidRPr="003B4464">
        <w:rPr>
          <w:rFonts w:ascii="Consolas" w:eastAsia="Times New Roman" w:hAnsi="Consolas" w:cs="Times New Roman"/>
          <w:color w:val="CCCCCC"/>
          <w:kern w:val="0"/>
          <w:sz w:val="21"/>
          <w:szCs w:val="21"/>
          <w14:ligatures w14:val="none"/>
        </w:rPr>
        <w:t>;</w:t>
      </w:r>
    </w:p>
    <w:p w14:paraId="51B9C28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5E69A7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if</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&gt;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w:t>
      </w:r>
    </w:p>
    <w:p w14:paraId="164B417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p>
    <w:p w14:paraId="601AA6D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797FDD5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395C801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return</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w:t>
      </w:r>
      <w:proofErr w:type="gramEnd"/>
    </w:p>
    <w:p w14:paraId="2CAAF8D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w:t>
      </w:r>
    </w:p>
    <w:p w14:paraId="36199EC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FEC50F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Counting Sort function</w:t>
      </w:r>
    </w:p>
    <w:p w14:paraId="77EB016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void</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countingSort</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w:t>
      </w:r>
    </w:p>
    <w:p w14:paraId="0DA2897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Find the maximum element in the array</w:t>
      </w:r>
    </w:p>
    <w:p w14:paraId="2F7F7B9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getMax</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w:t>
      </w:r>
    </w:p>
    <w:p w14:paraId="48B5D50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new</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Create count array and initialize to 0</w:t>
      </w:r>
    </w:p>
    <w:p w14:paraId="02BB5B9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new</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SummedCount</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Create output array</w:t>
      </w:r>
    </w:p>
    <w:p w14:paraId="68B4AF9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6C09BC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Store the count of each element</w:t>
      </w:r>
    </w:p>
    <w:p w14:paraId="562612E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0DB0763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w:t>
      </w:r>
    </w:p>
    <w:p w14:paraId="45B3382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077EF24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21AF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Change count[</w:t>
      </w:r>
      <w:proofErr w:type="spellStart"/>
      <w:r w:rsidRPr="003B4464">
        <w:rPr>
          <w:rFonts w:ascii="Consolas" w:eastAsia="Times New Roman" w:hAnsi="Consolas" w:cs="Times New Roman"/>
          <w:color w:val="6A9955"/>
          <w:kern w:val="0"/>
          <w:sz w:val="21"/>
          <w:szCs w:val="21"/>
          <w14:ligatures w14:val="none"/>
        </w:rPr>
        <w:t>i</w:t>
      </w:r>
      <w:proofErr w:type="spellEnd"/>
      <w:r w:rsidRPr="003B4464">
        <w:rPr>
          <w:rFonts w:ascii="Consolas" w:eastAsia="Times New Roman" w:hAnsi="Consolas" w:cs="Times New Roman"/>
          <w:color w:val="6A9955"/>
          <w:kern w:val="0"/>
          <w:sz w:val="21"/>
          <w:szCs w:val="21"/>
          <w14:ligatures w14:val="none"/>
        </w:rPr>
        <w:t>] so that count[</w:t>
      </w:r>
      <w:proofErr w:type="spellStart"/>
      <w:r w:rsidRPr="003B4464">
        <w:rPr>
          <w:rFonts w:ascii="Consolas" w:eastAsia="Times New Roman" w:hAnsi="Consolas" w:cs="Times New Roman"/>
          <w:color w:val="6A9955"/>
          <w:kern w:val="0"/>
          <w:sz w:val="21"/>
          <w:szCs w:val="21"/>
          <w14:ligatures w14:val="none"/>
        </w:rPr>
        <w:t>i</w:t>
      </w:r>
      <w:proofErr w:type="spellEnd"/>
      <w:r w:rsidRPr="003B4464">
        <w:rPr>
          <w:rFonts w:ascii="Consolas" w:eastAsia="Times New Roman" w:hAnsi="Consolas" w:cs="Times New Roman"/>
          <w:color w:val="6A9955"/>
          <w:kern w:val="0"/>
          <w:sz w:val="21"/>
          <w:szCs w:val="21"/>
          <w14:ligatures w14:val="none"/>
        </w:rPr>
        <w:t>] now contains the actual position of this element in output array</w:t>
      </w:r>
    </w:p>
    <w:p w14:paraId="2356278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3B36323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w:t>
      </w:r>
    </w:p>
    <w:p w14:paraId="2931443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6212E2D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0994814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Build the output array</w:t>
      </w:r>
    </w:p>
    <w:p w14:paraId="212F9B31"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&gt;=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3A6174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w:t>
      </w:r>
    </w:p>
    <w:p w14:paraId="47D0796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9CDCFE"/>
          <w:kern w:val="0"/>
          <w:sz w:val="21"/>
          <w:szCs w:val="21"/>
          <w14:ligatures w14:val="none"/>
        </w:rPr>
        <w:t>Sum</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w:t>
      </w:r>
    </w:p>
    <w:p w14:paraId="23CF1AB3"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5B3FFF2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12D1306"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Copy the output array to </w:t>
      </w:r>
      <w:proofErr w:type="spellStart"/>
      <w:r w:rsidRPr="003B4464">
        <w:rPr>
          <w:rFonts w:ascii="Consolas" w:eastAsia="Times New Roman" w:hAnsi="Consolas" w:cs="Times New Roman"/>
          <w:color w:val="6A9955"/>
          <w:kern w:val="0"/>
          <w:sz w:val="21"/>
          <w:szCs w:val="21"/>
          <w14:ligatures w14:val="none"/>
        </w:rPr>
        <w:t>arr</w:t>
      </w:r>
      <w:proofErr w:type="spellEnd"/>
      <w:r w:rsidRPr="003B4464">
        <w:rPr>
          <w:rFonts w:ascii="Consolas" w:eastAsia="Times New Roman" w:hAnsi="Consolas" w:cs="Times New Roman"/>
          <w:color w:val="6A9955"/>
          <w:kern w:val="0"/>
          <w:sz w:val="21"/>
          <w:szCs w:val="21"/>
          <w14:ligatures w14:val="none"/>
        </w:rPr>
        <w:t xml:space="preserve">, so that </w:t>
      </w:r>
      <w:proofErr w:type="spellStart"/>
      <w:r w:rsidRPr="003B4464">
        <w:rPr>
          <w:rFonts w:ascii="Consolas" w:eastAsia="Times New Roman" w:hAnsi="Consolas" w:cs="Times New Roman"/>
          <w:color w:val="6A9955"/>
          <w:kern w:val="0"/>
          <w:sz w:val="21"/>
          <w:szCs w:val="21"/>
          <w14:ligatures w14:val="none"/>
        </w:rPr>
        <w:t>arr</w:t>
      </w:r>
      <w:proofErr w:type="spellEnd"/>
      <w:r w:rsidRPr="003B4464">
        <w:rPr>
          <w:rFonts w:ascii="Consolas" w:eastAsia="Times New Roman" w:hAnsi="Consolas" w:cs="Times New Roman"/>
          <w:color w:val="6A9955"/>
          <w:kern w:val="0"/>
          <w:sz w:val="21"/>
          <w:szCs w:val="21"/>
          <w14:ligatures w14:val="none"/>
        </w:rPr>
        <w:t xml:space="preserve"> now contains sorted elements</w:t>
      </w:r>
    </w:p>
    <w:p w14:paraId="793FB76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n</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w:t>
      </w:r>
    </w:p>
    <w:p w14:paraId="1C6CC02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arr</w:t>
      </w:r>
      <w:proofErr w:type="spellEnd"/>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proofErr w:type="gramStart"/>
      <w:r w:rsidRPr="003B4464">
        <w:rPr>
          <w:rFonts w:ascii="Consolas" w:eastAsia="Times New Roman" w:hAnsi="Consolas" w:cs="Times New Roman"/>
          <w:color w:val="CCCCCC"/>
          <w:kern w:val="0"/>
          <w:sz w:val="21"/>
          <w:szCs w:val="21"/>
          <w14:ligatures w14:val="none"/>
        </w:rPr>
        <w:t>];</w:t>
      </w:r>
      <w:proofErr w:type="gramEnd"/>
    </w:p>
    <w:p w14:paraId="1314F6E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2651E2F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2E7D547B"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C586C0"/>
          <w:kern w:val="0"/>
          <w:sz w:val="21"/>
          <w:szCs w:val="21"/>
          <w14:ligatures w14:val="none"/>
        </w:rPr>
        <w:t>delete[</w:t>
      </w:r>
      <w:proofErr w:type="gramEnd"/>
      <w:r w:rsidRPr="003B4464">
        <w:rPr>
          <w:rFonts w:ascii="Consolas" w:eastAsia="Times New Roman" w:hAnsi="Consolas" w:cs="Times New Roman"/>
          <w:color w:val="C586C0"/>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count</w:t>
      </w:r>
      <w:r w:rsidRPr="003B4464">
        <w:rPr>
          <w:rFonts w:ascii="Consolas" w:eastAsia="Times New Roman" w:hAnsi="Consolas" w:cs="Times New Roman"/>
          <w:color w:val="CCCCCC"/>
          <w:kern w:val="0"/>
          <w:sz w:val="21"/>
          <w:szCs w:val="21"/>
          <w14:ligatures w14:val="none"/>
        </w:rPr>
        <w:t>;</w:t>
      </w:r>
    </w:p>
    <w:p w14:paraId="191ECD5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C586C0"/>
          <w:kern w:val="0"/>
          <w:sz w:val="21"/>
          <w:szCs w:val="21"/>
          <w14:ligatures w14:val="none"/>
        </w:rPr>
        <w:t>delete[</w:t>
      </w:r>
      <w:proofErr w:type="gramEnd"/>
      <w:r w:rsidRPr="003B4464">
        <w:rPr>
          <w:rFonts w:ascii="Consolas" w:eastAsia="Times New Roman" w:hAnsi="Consolas" w:cs="Times New Roman"/>
          <w:color w:val="C586C0"/>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output</w:t>
      </w:r>
      <w:r w:rsidRPr="003B4464">
        <w:rPr>
          <w:rFonts w:ascii="Consolas" w:eastAsia="Times New Roman" w:hAnsi="Consolas" w:cs="Times New Roman"/>
          <w:color w:val="CCCCCC"/>
          <w:kern w:val="0"/>
          <w:sz w:val="21"/>
          <w:szCs w:val="21"/>
          <w14:ligatures w14:val="none"/>
        </w:rPr>
        <w:t>;</w:t>
      </w:r>
    </w:p>
    <w:p w14:paraId="4DB8A0E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w:t>
      </w:r>
    </w:p>
    <w:p w14:paraId="3F029CE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95C7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gramStart"/>
      <w:r w:rsidRPr="003B4464">
        <w:rPr>
          <w:rFonts w:ascii="Consolas" w:eastAsia="Times New Roman" w:hAnsi="Consolas" w:cs="Times New Roman"/>
          <w:color w:val="DCDCAA"/>
          <w:kern w:val="0"/>
          <w:sz w:val="21"/>
          <w:szCs w:val="21"/>
          <w14:ligatures w14:val="none"/>
        </w:rPr>
        <w:t>main</w:t>
      </w:r>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 {</w:t>
      </w:r>
    </w:p>
    <w:p w14:paraId="336C732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Read_</w:t>
      </w:r>
      <w:proofErr w:type="gramStart"/>
      <w:r w:rsidRPr="003B4464">
        <w:rPr>
          <w:rFonts w:ascii="Consolas" w:eastAsia="Times New Roman" w:hAnsi="Consolas" w:cs="Times New Roman"/>
          <w:color w:val="DCDCAA"/>
          <w:kern w:val="0"/>
          <w:sz w:val="21"/>
          <w:szCs w:val="21"/>
          <w14:ligatures w14:val="none"/>
        </w:rPr>
        <w:t>Data</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Call </w:t>
      </w:r>
      <w:proofErr w:type="spellStart"/>
      <w:r w:rsidRPr="003B4464">
        <w:rPr>
          <w:rFonts w:ascii="Consolas" w:eastAsia="Times New Roman" w:hAnsi="Consolas" w:cs="Times New Roman"/>
          <w:color w:val="6A9955"/>
          <w:kern w:val="0"/>
          <w:sz w:val="21"/>
          <w:szCs w:val="21"/>
          <w14:ligatures w14:val="none"/>
        </w:rPr>
        <w:t>Read_Data</w:t>
      </w:r>
      <w:proofErr w:type="spellEnd"/>
      <w:r w:rsidRPr="003B4464">
        <w:rPr>
          <w:rFonts w:ascii="Consolas" w:eastAsia="Times New Roman" w:hAnsi="Consolas" w:cs="Times New Roman"/>
          <w:color w:val="6A9955"/>
          <w:kern w:val="0"/>
          <w:sz w:val="21"/>
          <w:szCs w:val="21"/>
          <w14:ligatures w14:val="none"/>
        </w:rPr>
        <w:t>() to read the data</w:t>
      </w:r>
    </w:p>
    <w:p w14:paraId="628A950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984230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CalculateDeathSums</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Calculate and store summed death counts for each region between 2005 and 2022</w:t>
      </w:r>
    </w:p>
    <w:p w14:paraId="5D40BC8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8E548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Start measuring time</w:t>
      </w:r>
    </w:p>
    <w:p w14:paraId="4A4E6B3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start_time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high_resolution_</w:t>
      </w:r>
      <w:proofErr w:type="gramStart"/>
      <w:r w:rsidRPr="003B4464">
        <w:rPr>
          <w:rFonts w:ascii="Consolas" w:eastAsia="Times New Roman" w:hAnsi="Consolas" w:cs="Times New Roman"/>
          <w:color w:val="4EC9B0"/>
          <w:kern w:val="0"/>
          <w:sz w:val="21"/>
          <w:szCs w:val="21"/>
          <w14:ligatures w14:val="none"/>
        </w:rPr>
        <w:t>clock</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DCDCAA"/>
          <w:kern w:val="0"/>
          <w:sz w:val="21"/>
          <w:szCs w:val="21"/>
          <w14:ligatures w14:val="none"/>
        </w:rPr>
        <w:t>now</w:t>
      </w:r>
      <w:r w:rsidRPr="003B4464">
        <w:rPr>
          <w:rFonts w:ascii="Consolas" w:eastAsia="Times New Roman" w:hAnsi="Consolas" w:cs="Times New Roman"/>
          <w:color w:val="CCCCCC"/>
          <w:kern w:val="0"/>
          <w:sz w:val="21"/>
          <w:szCs w:val="21"/>
          <w14:ligatures w14:val="none"/>
        </w:rPr>
        <w:t xml:space="preserve">(); </w:t>
      </w:r>
    </w:p>
    <w:p w14:paraId="3D739CC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751836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const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1000</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2D2B312E"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for</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int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B5CEA8"/>
          <w:kern w:val="0"/>
          <w:sz w:val="21"/>
          <w:szCs w:val="21"/>
          <w14:ligatures w14:val="none"/>
        </w:rPr>
        <w:t>0</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proofErr w:type="spellStart"/>
      <w:r w:rsidRPr="003B4464">
        <w:rPr>
          <w:rFonts w:ascii="Consolas" w:eastAsia="Times New Roman" w:hAnsi="Consolas" w:cs="Times New Roman"/>
          <w:color w:val="9CDCFE"/>
          <w:kern w:val="0"/>
          <w:sz w:val="21"/>
          <w:szCs w:val="21"/>
          <w14:ligatures w14:val="none"/>
        </w:rPr>
        <w:t>i</w:t>
      </w:r>
      <w:proofErr w:type="spellEnd"/>
      <w:r w:rsidRPr="003B4464">
        <w:rPr>
          <w:rFonts w:ascii="Consolas" w:eastAsia="Times New Roman" w:hAnsi="Consolas" w:cs="Times New Roman"/>
          <w:color w:val="CCCCCC"/>
          <w:kern w:val="0"/>
          <w:sz w:val="21"/>
          <w:szCs w:val="21"/>
          <w14:ligatures w14:val="none"/>
        </w:rPr>
        <w:t>) {</w:t>
      </w:r>
    </w:p>
    <w:p w14:paraId="6D0A89F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5C149C"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Sort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based on the total sum of each region in ascending order using Counting Sort</w:t>
      </w:r>
    </w:p>
    <w:p w14:paraId="0F8F87F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countingSort</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Summedcounts</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MAXSUMS</w:t>
      </w:r>
      <w:r w:rsidRPr="003B4464">
        <w:rPr>
          <w:rFonts w:ascii="Consolas" w:eastAsia="Times New Roman" w:hAnsi="Consolas" w:cs="Times New Roman"/>
          <w:color w:val="CCCCCC"/>
          <w:kern w:val="0"/>
          <w:sz w:val="21"/>
          <w:szCs w:val="21"/>
          <w14:ligatures w14:val="none"/>
        </w:rPr>
        <w:t xml:space="preserve">); </w:t>
      </w:r>
    </w:p>
    <w:p w14:paraId="105F68F8"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w:t>
      </w:r>
    </w:p>
    <w:p w14:paraId="374AB6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485985B5"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Stop measuring time</w:t>
      </w:r>
    </w:p>
    <w:p w14:paraId="2D6B4D2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end_time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4EC9B0"/>
          <w:kern w:val="0"/>
          <w:sz w:val="21"/>
          <w:szCs w:val="21"/>
          <w14:ligatures w14:val="none"/>
        </w:rPr>
        <w:t>high_resolution_</w:t>
      </w:r>
      <w:proofErr w:type="gramStart"/>
      <w:r w:rsidRPr="003B4464">
        <w:rPr>
          <w:rFonts w:ascii="Consolas" w:eastAsia="Times New Roman" w:hAnsi="Consolas" w:cs="Times New Roman"/>
          <w:color w:val="4EC9B0"/>
          <w:kern w:val="0"/>
          <w:sz w:val="21"/>
          <w:szCs w:val="21"/>
          <w14:ligatures w14:val="none"/>
        </w:rPr>
        <w:t>clock</w:t>
      </w:r>
      <w:proofErr w:type="spellEnd"/>
      <w:r w:rsidRPr="003B4464">
        <w:rPr>
          <w:rFonts w:ascii="Consolas" w:eastAsia="Times New Roman" w:hAnsi="Consolas" w:cs="Times New Roman"/>
          <w:color w:val="CCCCCC"/>
          <w:kern w:val="0"/>
          <w:sz w:val="21"/>
          <w:szCs w:val="21"/>
          <w14:ligatures w14:val="none"/>
        </w:rPr>
        <w:t>::</w:t>
      </w:r>
      <w:proofErr w:type="gramEnd"/>
      <w:r w:rsidRPr="003B4464">
        <w:rPr>
          <w:rFonts w:ascii="Consolas" w:eastAsia="Times New Roman" w:hAnsi="Consolas" w:cs="Times New Roman"/>
          <w:color w:val="DCDCAA"/>
          <w:kern w:val="0"/>
          <w:sz w:val="21"/>
          <w:szCs w:val="21"/>
          <w14:ligatures w14:val="none"/>
        </w:rPr>
        <w:t>now</w:t>
      </w:r>
      <w:r w:rsidRPr="003B4464">
        <w:rPr>
          <w:rFonts w:ascii="Consolas" w:eastAsia="Times New Roman" w:hAnsi="Consolas" w:cs="Times New Roman"/>
          <w:color w:val="CCCCCC"/>
          <w:kern w:val="0"/>
          <w:sz w:val="21"/>
          <w:szCs w:val="21"/>
          <w14:ligatures w14:val="none"/>
        </w:rPr>
        <w:t xml:space="preserve">(); </w:t>
      </w:r>
    </w:p>
    <w:p w14:paraId="087B367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9E6667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Calculate duration of the sorting</w:t>
      </w:r>
    </w:p>
    <w:p w14:paraId="16F71777"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569CD6"/>
          <w:kern w:val="0"/>
          <w:sz w:val="21"/>
          <w:szCs w:val="21"/>
          <w14:ligatures w14:val="none"/>
        </w:rPr>
        <w:t>auto</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duration</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duration_cast</w:t>
      </w:r>
      <w:proofErr w:type="spellEnd"/>
      <w:r w:rsidRPr="003B4464">
        <w:rPr>
          <w:rFonts w:ascii="Consolas" w:eastAsia="Times New Roman" w:hAnsi="Consolas" w:cs="Times New Roman"/>
          <w:color w:val="CCCCCC"/>
          <w:kern w:val="0"/>
          <w:sz w:val="21"/>
          <w:szCs w:val="21"/>
          <w14:ligatures w14:val="none"/>
        </w:rPr>
        <w:t>&lt;</w:t>
      </w:r>
      <w:r w:rsidRPr="003B4464">
        <w:rPr>
          <w:rFonts w:ascii="Consolas" w:eastAsia="Times New Roman" w:hAnsi="Consolas" w:cs="Times New Roman"/>
          <w:color w:val="4EC9B0"/>
          <w:kern w:val="0"/>
          <w:sz w:val="21"/>
          <w:szCs w:val="21"/>
          <w14:ligatures w14:val="none"/>
        </w:rPr>
        <w:t>microseconds</w:t>
      </w:r>
      <w:proofErr w:type="gramStart"/>
      <w:r w:rsidRPr="003B4464">
        <w:rPr>
          <w:rFonts w:ascii="Consolas" w:eastAsia="Times New Roman" w:hAnsi="Consolas" w:cs="Times New Roman"/>
          <w:color w:val="CCCCCC"/>
          <w:kern w:val="0"/>
          <w:sz w:val="21"/>
          <w:szCs w:val="21"/>
          <w14:ligatures w14:val="none"/>
        </w:rPr>
        <w:t>&gt;(</w:t>
      </w:r>
      <w:proofErr w:type="spellStart"/>
      <w:proofErr w:type="gramEnd"/>
      <w:r w:rsidRPr="003B4464">
        <w:rPr>
          <w:rFonts w:ascii="Consolas" w:eastAsia="Times New Roman" w:hAnsi="Consolas" w:cs="Times New Roman"/>
          <w:color w:val="9CDCFE"/>
          <w:kern w:val="0"/>
          <w:sz w:val="21"/>
          <w:szCs w:val="21"/>
          <w14:ligatures w14:val="none"/>
        </w:rPr>
        <w:t>end_time</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start_time</w:t>
      </w:r>
      <w:proofErr w:type="spellEnd"/>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6A9955"/>
          <w:kern w:val="0"/>
          <w:sz w:val="21"/>
          <w:szCs w:val="21"/>
          <w14:ligatures w14:val="none"/>
        </w:rPr>
        <w:t xml:space="preserve"> // Calculate the duration in microseconds</w:t>
      </w:r>
    </w:p>
    <w:p w14:paraId="204BF77D"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1D624649"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xml:space="preserve">    // Print the contents of </w:t>
      </w:r>
      <w:proofErr w:type="spellStart"/>
      <w:r w:rsidRPr="003B4464">
        <w:rPr>
          <w:rFonts w:ascii="Consolas" w:eastAsia="Times New Roman" w:hAnsi="Consolas" w:cs="Times New Roman"/>
          <w:color w:val="6A9955"/>
          <w:kern w:val="0"/>
          <w:sz w:val="21"/>
          <w:szCs w:val="21"/>
          <w14:ligatures w14:val="none"/>
        </w:rPr>
        <w:t>Summedcounts</w:t>
      </w:r>
      <w:proofErr w:type="spellEnd"/>
      <w:r w:rsidRPr="003B4464">
        <w:rPr>
          <w:rFonts w:ascii="Consolas" w:eastAsia="Times New Roman" w:hAnsi="Consolas" w:cs="Times New Roman"/>
          <w:color w:val="6A9955"/>
          <w:kern w:val="0"/>
          <w:sz w:val="21"/>
          <w:szCs w:val="21"/>
          <w14:ligatures w14:val="none"/>
        </w:rPr>
        <w:t xml:space="preserve"> array</w:t>
      </w:r>
    </w:p>
    <w:p w14:paraId="5E2F2A1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cout</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 xml:space="preserve">"Summed Death Counts for each region between 2005 and </w:t>
      </w:r>
      <w:proofErr w:type="gramStart"/>
      <w:r w:rsidRPr="003B4464">
        <w:rPr>
          <w:rFonts w:ascii="Consolas" w:eastAsia="Times New Roman" w:hAnsi="Consolas" w:cs="Times New Roman"/>
          <w:color w:val="CE9178"/>
          <w:kern w:val="0"/>
          <w:sz w:val="21"/>
          <w:szCs w:val="21"/>
          <w14:ligatures w14:val="none"/>
        </w:rPr>
        <w:t>2022 :</w:t>
      </w:r>
      <w:proofErr w:type="gramEnd"/>
      <w:r w:rsidRPr="003B4464">
        <w:rPr>
          <w:rFonts w:ascii="Consolas" w:eastAsia="Times New Roman" w:hAnsi="Consolas" w:cs="Times New Roman"/>
          <w:color w:val="CE9178"/>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w:t>
      </w:r>
    </w:p>
    <w:p w14:paraId="526FCBAA"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DCDCAA"/>
          <w:kern w:val="0"/>
          <w:sz w:val="21"/>
          <w:szCs w:val="21"/>
          <w14:ligatures w14:val="none"/>
        </w:rPr>
        <w:t>PrintSummedCounts</w:t>
      </w:r>
      <w:proofErr w:type="spellEnd"/>
      <w:r w:rsidRPr="003B4464">
        <w:rPr>
          <w:rFonts w:ascii="Consolas" w:eastAsia="Times New Roman" w:hAnsi="Consolas" w:cs="Times New Roman"/>
          <w:color w:val="CCCCCC"/>
          <w:kern w:val="0"/>
          <w:sz w:val="21"/>
          <w:szCs w:val="21"/>
          <w14:ligatures w14:val="none"/>
        </w:rPr>
        <w:t>(</w:t>
      </w:r>
      <w:proofErr w:type="spellStart"/>
      <w:proofErr w:type="gramEnd"/>
      <w:r w:rsidRPr="003B4464">
        <w:rPr>
          <w:rFonts w:ascii="Consolas" w:eastAsia="Times New Roman" w:hAnsi="Consolas" w:cs="Times New Roman"/>
          <w:color w:val="9CDCFE"/>
          <w:kern w:val="0"/>
          <w:sz w:val="21"/>
          <w:szCs w:val="21"/>
          <w14:ligatures w14:val="none"/>
        </w:rPr>
        <w:t>Summedcounts</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MAXSUMS</w:t>
      </w:r>
      <w:r w:rsidRPr="003B4464">
        <w:rPr>
          <w:rFonts w:ascii="Consolas" w:eastAsia="Times New Roman" w:hAnsi="Consolas" w:cs="Times New Roman"/>
          <w:color w:val="CCCCCC"/>
          <w:kern w:val="0"/>
          <w:sz w:val="21"/>
          <w:szCs w:val="21"/>
          <w14:ligatures w14:val="none"/>
        </w:rPr>
        <w:t xml:space="preserve">); </w:t>
      </w:r>
    </w:p>
    <w:p w14:paraId="25E521E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51AEDF"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6A9955"/>
          <w:kern w:val="0"/>
          <w:sz w:val="21"/>
          <w:szCs w:val="21"/>
          <w14:ligatures w14:val="none"/>
        </w:rPr>
        <w:t>    // Print the average execution time of Counting sort</w:t>
      </w:r>
    </w:p>
    <w:p w14:paraId="72AE7DB2"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9CDCFE"/>
          <w:kern w:val="0"/>
          <w:sz w:val="21"/>
          <w:szCs w:val="21"/>
          <w14:ligatures w14:val="none"/>
        </w:rPr>
        <w:t>cout</w:t>
      </w:r>
      <w:proofErr w:type="spell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"Average Counting Sort execution time: "</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proofErr w:type="gramStart"/>
      <w:r w:rsidRPr="003B4464">
        <w:rPr>
          <w:rFonts w:ascii="Consolas" w:eastAsia="Times New Roman" w:hAnsi="Consolas" w:cs="Times New Roman"/>
          <w:color w:val="9CDCFE"/>
          <w:kern w:val="0"/>
          <w:sz w:val="21"/>
          <w:szCs w:val="21"/>
          <w14:ligatures w14:val="none"/>
        </w:rPr>
        <w:t>duration</w:t>
      </w:r>
      <w:r w:rsidRPr="003B4464">
        <w:rPr>
          <w:rFonts w:ascii="Consolas" w:eastAsia="Times New Roman" w:hAnsi="Consolas" w:cs="Times New Roman"/>
          <w:color w:val="CCCCCC"/>
          <w:kern w:val="0"/>
          <w:sz w:val="21"/>
          <w:szCs w:val="21"/>
          <w14:ligatures w14:val="none"/>
        </w:rPr>
        <w:t>.</w:t>
      </w:r>
      <w:r w:rsidRPr="003B4464">
        <w:rPr>
          <w:rFonts w:ascii="Consolas" w:eastAsia="Times New Roman" w:hAnsi="Consolas" w:cs="Times New Roman"/>
          <w:color w:val="DCDCAA"/>
          <w:kern w:val="0"/>
          <w:sz w:val="21"/>
          <w:szCs w:val="21"/>
          <w14:ligatures w14:val="none"/>
        </w:rPr>
        <w:t>count</w:t>
      </w:r>
      <w:proofErr w:type="spellEnd"/>
      <w:proofErr w:type="gramEnd"/>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4D4D4"/>
          <w:kern w:val="0"/>
          <w:sz w:val="21"/>
          <w:szCs w:val="21"/>
          <w14:ligatures w14:val="none"/>
        </w:rPr>
        <w: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9CDCFE"/>
          <w:kern w:val="0"/>
          <w:sz w:val="21"/>
          <w:szCs w:val="21"/>
          <w14:ligatures w14:val="none"/>
        </w:rPr>
        <w:t>iterations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E9178"/>
          <w:kern w:val="0"/>
          <w:sz w:val="21"/>
          <w:szCs w:val="21"/>
          <w14:ligatures w14:val="none"/>
        </w:rPr>
        <w:t>" microseconds"</w:t>
      </w: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DCDCAA"/>
          <w:kern w:val="0"/>
          <w:sz w:val="21"/>
          <w:szCs w:val="21"/>
          <w14:ligatures w14:val="none"/>
        </w:rPr>
        <w:t>&lt;&lt;</w:t>
      </w:r>
      <w:r w:rsidRPr="003B4464">
        <w:rPr>
          <w:rFonts w:ascii="Consolas" w:eastAsia="Times New Roman" w:hAnsi="Consolas" w:cs="Times New Roman"/>
          <w:color w:val="CCCCCC"/>
          <w:kern w:val="0"/>
          <w:sz w:val="21"/>
          <w:szCs w:val="21"/>
          <w14:ligatures w14:val="none"/>
        </w:rPr>
        <w:t xml:space="preserve"> </w:t>
      </w:r>
      <w:proofErr w:type="spellStart"/>
      <w:r w:rsidRPr="003B4464">
        <w:rPr>
          <w:rFonts w:ascii="Consolas" w:eastAsia="Times New Roman" w:hAnsi="Consolas" w:cs="Times New Roman"/>
          <w:color w:val="DCDCAA"/>
          <w:kern w:val="0"/>
          <w:sz w:val="21"/>
          <w:szCs w:val="21"/>
          <w14:ligatures w14:val="none"/>
        </w:rPr>
        <w:t>endl</w:t>
      </w:r>
      <w:proofErr w:type="spellEnd"/>
      <w:r w:rsidRPr="003B4464">
        <w:rPr>
          <w:rFonts w:ascii="Consolas" w:eastAsia="Times New Roman" w:hAnsi="Consolas" w:cs="Times New Roman"/>
          <w:color w:val="CCCCCC"/>
          <w:kern w:val="0"/>
          <w:sz w:val="21"/>
          <w:szCs w:val="21"/>
          <w14:ligatures w14:val="none"/>
        </w:rPr>
        <w:t xml:space="preserve">; </w:t>
      </w:r>
    </w:p>
    <w:p w14:paraId="2B1909F4" w14:textId="77777777" w:rsidR="003B4464" w:rsidRPr="003B4464" w:rsidRDefault="003B4464" w:rsidP="003B4464">
      <w:pPr>
        <w:shd w:val="clear" w:color="auto" w:fill="1F1F1F"/>
        <w:spacing w:after="0" w:line="285" w:lineRule="atLeast"/>
        <w:rPr>
          <w:rFonts w:ascii="Consolas" w:eastAsia="Times New Roman" w:hAnsi="Consolas" w:cs="Times New Roman"/>
          <w:color w:val="CCCCCC"/>
          <w:kern w:val="0"/>
          <w:sz w:val="21"/>
          <w:szCs w:val="21"/>
          <w14:ligatures w14:val="none"/>
        </w:rPr>
      </w:pPr>
    </w:p>
    <w:p w14:paraId="7A9FABE1"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3B4464">
        <w:rPr>
          <w:rFonts w:ascii="Consolas" w:eastAsia="Times New Roman" w:hAnsi="Consolas" w:cs="Times New Roman"/>
          <w:color w:val="CCCCCC"/>
          <w:kern w:val="0"/>
          <w:sz w:val="21"/>
          <w:szCs w:val="21"/>
          <w14:ligatures w14:val="none"/>
        </w:rPr>
        <w:t xml:space="preserve">    </w:t>
      </w:r>
      <w:r w:rsidRPr="003B4464">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r w:rsidRPr="00962788">
        <w:rPr>
          <w:rFonts w:ascii="Consolas" w:eastAsia="Times New Roman" w:hAnsi="Consolas" w:cs="Times New Roman"/>
          <w:color w:val="CCCCCC"/>
          <w:kern w:val="0"/>
          <w:sz w:val="21"/>
          <w:szCs w:val="21"/>
          <w:lang w:val="el-GR"/>
          <w14:ligatures w14:val="none"/>
        </w:rPr>
        <w:t xml:space="preserve"> </w:t>
      </w:r>
    </w:p>
    <w:p w14:paraId="5A91D990"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285448D9" w14:textId="77777777" w:rsidR="003B4464" w:rsidRPr="00962788" w:rsidRDefault="003B4464" w:rsidP="003B4464">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4CEFB087" w14:textId="77777777" w:rsidR="003B4464" w:rsidRDefault="003B4464" w:rsidP="00EE12D0">
      <w:pPr>
        <w:rPr>
          <w:lang w:val="el-GR"/>
        </w:rPr>
      </w:pPr>
    </w:p>
    <w:p w14:paraId="75B5CBDB" w14:textId="65581569" w:rsidR="001510C8" w:rsidRPr="001510C8" w:rsidRDefault="001510C8" w:rsidP="001510C8">
      <w:pPr>
        <w:rPr>
          <w:lang w:val="el-GR"/>
        </w:rPr>
      </w:pPr>
      <w:r w:rsidRPr="001510C8">
        <w:rPr>
          <w:lang w:val="el-GR"/>
        </w:rPr>
        <w:t xml:space="preserve">Αυτός ο κώδικας υλοποιεί τον αλγόριθμο Counting Sort για την ταξινόμηση </w:t>
      </w:r>
      <w:r>
        <w:rPr>
          <w:lang w:val="el-GR"/>
        </w:rPr>
        <w:t>του</w:t>
      </w:r>
      <w:r w:rsidRPr="001510C8">
        <w:rPr>
          <w:lang w:val="el-GR"/>
        </w:rPr>
        <w:t xml:space="preserve"> πίνακα δομών </w:t>
      </w:r>
      <w:r w:rsidR="009B7071" w:rsidRPr="009B7071">
        <w:rPr>
          <w:lang w:val="el-GR"/>
        </w:rPr>
        <w:t>“</w:t>
      </w:r>
      <w:r w:rsidRPr="001510C8">
        <w:rPr>
          <w:lang w:val="el-GR"/>
        </w:rPr>
        <w:t>SummedCount</w:t>
      </w:r>
      <w:r w:rsidR="009B7071" w:rsidRPr="009B7071">
        <w:rPr>
          <w:lang w:val="el-GR"/>
        </w:rPr>
        <w:t>”</w:t>
      </w:r>
      <w:r w:rsidRPr="001510C8">
        <w:rPr>
          <w:lang w:val="el-GR"/>
        </w:rPr>
        <w:t xml:space="preserve">, ο οποίος περιέχει στοιχεία που αναπαριστούν άθροισμα θανάτων για κάθε περιοχή και έτος μεταξύ 2005 και 2022. </w:t>
      </w:r>
    </w:p>
    <w:p w14:paraId="5A5A81EC" w14:textId="77777777" w:rsidR="001510C8" w:rsidRPr="001510C8" w:rsidRDefault="001510C8" w:rsidP="001510C8">
      <w:pPr>
        <w:rPr>
          <w:lang w:val="el-GR"/>
        </w:rPr>
      </w:pPr>
    </w:p>
    <w:p w14:paraId="29DA2680" w14:textId="0178B9A0" w:rsidR="001510C8" w:rsidRPr="00C6150B" w:rsidRDefault="001510C8" w:rsidP="001510C8">
      <w:r w:rsidRPr="001510C8">
        <w:rPr>
          <w:lang w:val="el-GR"/>
        </w:rPr>
        <w:t>Βιβλιοθήκες και ονοματοχώροι: Ο κώδικας χρησιμοποιεί τις βιβλιοθήκες &lt;iostream&gt;, &lt;string&gt; για την επεξεργασία εισόδου/εξόδου και &lt;chrono&gt; για τη μέτρηση του χρόνου.</w:t>
      </w:r>
    </w:p>
    <w:p w14:paraId="7948B009" w14:textId="661085CC" w:rsidR="001510C8" w:rsidRPr="00C6150B" w:rsidRDefault="001510C8" w:rsidP="001510C8">
      <w:pPr>
        <w:rPr>
          <w:lang w:val="el-GR"/>
        </w:rPr>
      </w:pPr>
      <w:r w:rsidRPr="001510C8">
        <w:rPr>
          <w:lang w:val="el-GR"/>
        </w:rPr>
        <w:t xml:space="preserve">Δομή </w:t>
      </w:r>
      <w:r w:rsidR="00EA1710" w:rsidRPr="00EA1710">
        <w:rPr>
          <w:lang w:val="el-GR"/>
        </w:rPr>
        <w:t>“</w:t>
      </w:r>
      <w:r w:rsidRPr="001510C8">
        <w:rPr>
          <w:lang w:val="el-GR"/>
        </w:rPr>
        <w:t>SummedCount</w:t>
      </w:r>
      <w:r w:rsidR="00EA1710" w:rsidRPr="00EA1710">
        <w:rPr>
          <w:lang w:val="el-GR"/>
        </w:rPr>
        <w:t>”</w:t>
      </w:r>
      <w:r w:rsidRPr="001510C8">
        <w:rPr>
          <w:lang w:val="el-GR"/>
        </w:rPr>
        <w:t xml:space="preserve">: </w:t>
      </w:r>
      <w:r>
        <w:rPr>
          <w:lang w:val="el-GR"/>
        </w:rPr>
        <w:t>Π</w:t>
      </w:r>
      <w:r w:rsidRPr="001510C8">
        <w:rPr>
          <w:lang w:val="el-GR"/>
        </w:rPr>
        <w:t xml:space="preserve">εριέχει τουλάχιστον ένα πεδίο </w:t>
      </w:r>
      <w:r w:rsidR="00EA1710" w:rsidRPr="00EA1710">
        <w:rPr>
          <w:lang w:val="el-GR"/>
        </w:rPr>
        <w:t>“</w:t>
      </w:r>
      <w:r w:rsidRPr="001510C8">
        <w:rPr>
          <w:lang w:val="el-GR"/>
        </w:rPr>
        <w:t>Sum</w:t>
      </w:r>
      <w:r w:rsidR="00EA1710" w:rsidRPr="00EA1710">
        <w:rPr>
          <w:lang w:val="el-GR"/>
        </w:rPr>
        <w:t>”</w:t>
      </w:r>
      <w:r w:rsidRPr="001510C8">
        <w:rPr>
          <w:lang w:val="el-GR"/>
        </w:rPr>
        <w:t>, το οποίο χρησιμοποιείται για τη σύγκριση και την ταξινόμηση των δεδομένων.</w:t>
      </w:r>
    </w:p>
    <w:p w14:paraId="7496456C" w14:textId="087AF84C" w:rsidR="001510C8" w:rsidRPr="001510C8" w:rsidRDefault="001510C8" w:rsidP="001510C8">
      <w:pPr>
        <w:rPr>
          <w:lang w:val="el-GR"/>
        </w:rPr>
      </w:pPr>
      <w:r w:rsidRPr="001510C8">
        <w:rPr>
          <w:lang w:val="el-GR"/>
        </w:rPr>
        <w:t xml:space="preserve">getMax(): Η συνάρτηση getMax() χρησιμοποιείται για να εντοπίσει τη μέγιστη τιμή του πεδίου </w:t>
      </w:r>
      <w:r w:rsidR="00EA1710" w:rsidRPr="00EA1710">
        <w:rPr>
          <w:lang w:val="el-GR"/>
        </w:rPr>
        <w:t>“</w:t>
      </w:r>
      <w:r w:rsidRPr="001510C8">
        <w:rPr>
          <w:lang w:val="el-GR"/>
        </w:rPr>
        <w:t>Sum</w:t>
      </w:r>
      <w:r w:rsidR="00EA1710" w:rsidRPr="00EA1710">
        <w:rPr>
          <w:lang w:val="el-GR"/>
        </w:rPr>
        <w:t>”</w:t>
      </w:r>
      <w:r w:rsidRPr="001510C8">
        <w:rPr>
          <w:lang w:val="el-GR"/>
        </w:rPr>
        <w:t xml:space="preserve"> στον πίνακα </w:t>
      </w:r>
      <w:r w:rsidR="00EA1710" w:rsidRPr="00EA1710">
        <w:rPr>
          <w:lang w:val="el-GR"/>
        </w:rPr>
        <w:t>“</w:t>
      </w:r>
      <w:r w:rsidRPr="001510C8">
        <w:rPr>
          <w:lang w:val="el-GR"/>
        </w:rPr>
        <w:t>SummedCount</w:t>
      </w:r>
      <w:r w:rsidR="00EA1710" w:rsidRPr="00EA1710">
        <w:rPr>
          <w:lang w:val="el-GR"/>
        </w:rPr>
        <w:t>”</w:t>
      </w:r>
      <w:r w:rsidRPr="001510C8">
        <w:rPr>
          <w:lang w:val="el-GR"/>
        </w:rPr>
        <w:t>.</w:t>
      </w:r>
    </w:p>
    <w:p w14:paraId="43F23FB0" w14:textId="77777777" w:rsidR="001510C8" w:rsidRPr="001510C8" w:rsidRDefault="001510C8" w:rsidP="001510C8">
      <w:pPr>
        <w:rPr>
          <w:lang w:val="el-GR"/>
        </w:rPr>
      </w:pPr>
    </w:p>
    <w:p w14:paraId="3F821BBA" w14:textId="22EF8897" w:rsidR="001510C8" w:rsidRPr="001510C8" w:rsidRDefault="001510C8" w:rsidP="001510C8">
      <w:pPr>
        <w:rPr>
          <w:lang w:val="el-GR"/>
        </w:rPr>
      </w:pPr>
      <w:r w:rsidRPr="001510C8">
        <w:rPr>
          <w:lang w:val="el-GR"/>
        </w:rPr>
        <w:t xml:space="preserve">countingSort(): Η κύρια συνάρτηση countingSort() υλοποιεί τον αλγόριθμο Counting Sort. Αρχικά, υπολογίζει τη συχνότητα κάθε τιμής </w:t>
      </w:r>
      <w:r w:rsidR="00EA1710" w:rsidRPr="00EA1710">
        <w:rPr>
          <w:lang w:val="el-GR"/>
        </w:rPr>
        <w:t>“</w:t>
      </w:r>
      <w:r w:rsidRPr="001510C8">
        <w:rPr>
          <w:lang w:val="el-GR"/>
        </w:rPr>
        <w:t>Sum</w:t>
      </w:r>
      <w:r w:rsidR="00EA1710" w:rsidRPr="00EA1710">
        <w:rPr>
          <w:lang w:val="el-GR"/>
        </w:rPr>
        <w:t>”</w:t>
      </w:r>
      <w:r w:rsidRPr="001510C8">
        <w:rPr>
          <w:lang w:val="el-GR"/>
        </w:rPr>
        <w:t xml:space="preserve"> και την αποθηκεύει στον πίνακα </w:t>
      </w:r>
      <w:r w:rsidR="00EA1710" w:rsidRPr="00EA1710">
        <w:rPr>
          <w:lang w:val="el-GR"/>
        </w:rPr>
        <w:t>“</w:t>
      </w:r>
      <w:r w:rsidRPr="001510C8">
        <w:rPr>
          <w:lang w:val="el-GR"/>
        </w:rPr>
        <w:t>count</w:t>
      </w:r>
      <w:r w:rsidR="00EA1710" w:rsidRPr="00EA1710">
        <w:rPr>
          <w:lang w:val="el-GR"/>
        </w:rPr>
        <w:t>”</w:t>
      </w:r>
      <w:r w:rsidRPr="001510C8">
        <w:rPr>
          <w:lang w:val="el-GR"/>
        </w:rPr>
        <w:t xml:space="preserve">. Στη συνέχεια, χρησιμοποιεί τον πίνακα </w:t>
      </w:r>
      <w:r w:rsidR="00EA1710" w:rsidRPr="00EA1710">
        <w:rPr>
          <w:lang w:val="el-GR"/>
        </w:rPr>
        <w:t>“</w:t>
      </w:r>
      <w:r w:rsidRPr="001510C8">
        <w:rPr>
          <w:lang w:val="el-GR"/>
        </w:rPr>
        <w:t>count</w:t>
      </w:r>
      <w:r w:rsidR="00EA1710" w:rsidRPr="00EA1710">
        <w:rPr>
          <w:lang w:val="el-GR"/>
        </w:rPr>
        <w:t>”</w:t>
      </w:r>
      <w:r w:rsidRPr="001510C8">
        <w:rPr>
          <w:lang w:val="el-GR"/>
        </w:rPr>
        <w:t xml:space="preserve"> για να οργανώσει τα στοιχεία του </w:t>
      </w:r>
      <w:r w:rsidR="00EA1710" w:rsidRPr="00EA1710">
        <w:rPr>
          <w:lang w:val="el-GR"/>
        </w:rPr>
        <w:t>“</w:t>
      </w:r>
      <w:r w:rsidRPr="001510C8">
        <w:rPr>
          <w:lang w:val="el-GR"/>
        </w:rPr>
        <w:t>arr</w:t>
      </w:r>
      <w:r w:rsidR="00EA1710" w:rsidRPr="00EA1710">
        <w:rPr>
          <w:lang w:val="el-GR"/>
        </w:rPr>
        <w:t>”</w:t>
      </w:r>
      <w:r w:rsidRPr="001510C8">
        <w:rPr>
          <w:lang w:val="el-GR"/>
        </w:rPr>
        <w:t xml:space="preserve"> στον πίνακα </w:t>
      </w:r>
      <w:r w:rsidR="00EA1710" w:rsidRPr="00EA1710">
        <w:rPr>
          <w:lang w:val="el-GR"/>
        </w:rPr>
        <w:t>“</w:t>
      </w:r>
      <w:r w:rsidRPr="001510C8">
        <w:rPr>
          <w:lang w:val="el-GR"/>
        </w:rPr>
        <w:t>output</w:t>
      </w:r>
      <w:r w:rsidR="00EA1710" w:rsidRPr="00EA1710">
        <w:rPr>
          <w:lang w:val="el-GR"/>
        </w:rPr>
        <w:t>”</w:t>
      </w:r>
      <w:r w:rsidRPr="001510C8">
        <w:rPr>
          <w:lang w:val="el-GR"/>
        </w:rPr>
        <w:t xml:space="preserve"> με τη σειρά, βασιζόμενη στην τιμή του </w:t>
      </w:r>
      <w:r w:rsidR="00EA1710" w:rsidRPr="00EA1710">
        <w:rPr>
          <w:lang w:val="el-GR"/>
        </w:rPr>
        <w:t>“</w:t>
      </w:r>
      <w:r w:rsidRPr="001510C8">
        <w:rPr>
          <w:lang w:val="el-GR"/>
        </w:rPr>
        <w:t>Sum</w:t>
      </w:r>
      <w:r w:rsidR="00EA1710" w:rsidRPr="00EA1710">
        <w:rPr>
          <w:lang w:val="el-GR"/>
        </w:rPr>
        <w:t>”</w:t>
      </w:r>
      <w:r w:rsidRPr="001510C8">
        <w:rPr>
          <w:lang w:val="el-GR"/>
        </w:rPr>
        <w:t>.</w:t>
      </w:r>
    </w:p>
    <w:p w14:paraId="7D6E91C6" w14:textId="77777777" w:rsidR="001510C8" w:rsidRPr="001510C8" w:rsidRDefault="001510C8" w:rsidP="001510C8">
      <w:pPr>
        <w:rPr>
          <w:lang w:val="el-GR"/>
        </w:rPr>
      </w:pPr>
    </w:p>
    <w:p w14:paraId="15DB45A7" w14:textId="77777777" w:rsidR="001510C8" w:rsidRPr="001510C8" w:rsidRDefault="001510C8" w:rsidP="001510C8">
      <w:pPr>
        <w:rPr>
          <w:lang w:val="el-GR"/>
        </w:rPr>
      </w:pPr>
      <w:r w:rsidRPr="001510C8">
        <w:rPr>
          <w:lang w:val="el-GR"/>
        </w:rPr>
        <w:t>main(): Στη συνάρτηση main(), γίνεται κλήση της Read_Data() για την ανάγνωση δεδομένων και της CalculateDeathSums() για τον υπολογισμό των συνολικών αθροισμάτων θανάτων για κάθε περιοχή. Έπειτα, ξεκινά η μέτρηση του χρόνου για την αξιολόγηση της απόδοσης του Counting Sort.</w:t>
      </w:r>
    </w:p>
    <w:p w14:paraId="180BE0BA" w14:textId="77777777" w:rsidR="001510C8" w:rsidRPr="001510C8" w:rsidRDefault="001510C8" w:rsidP="001510C8">
      <w:pPr>
        <w:rPr>
          <w:lang w:val="el-GR"/>
        </w:rPr>
      </w:pPr>
    </w:p>
    <w:p w14:paraId="1AB8F6DF" w14:textId="77777777" w:rsidR="001510C8" w:rsidRPr="001510C8" w:rsidRDefault="001510C8" w:rsidP="001510C8">
      <w:pPr>
        <w:rPr>
          <w:lang w:val="el-GR"/>
        </w:rPr>
      </w:pPr>
      <w:r w:rsidRPr="001510C8">
        <w:rPr>
          <w:lang w:val="el-GR"/>
        </w:rPr>
        <w:t>Μέτρηση χρόνου: Η διάρκεια εκτέλεσης του Counting Sort μετριέται με τη βοήθεια του &lt;chrono&gt;, και υπολογίζεται ο μέσος χρόνος εκτέλεσης από 1000 επαναλήψεις του αλγορίθμου.</w:t>
      </w:r>
    </w:p>
    <w:p w14:paraId="44E37E70" w14:textId="77777777" w:rsidR="001510C8" w:rsidRPr="001510C8" w:rsidRDefault="001510C8" w:rsidP="001510C8">
      <w:pPr>
        <w:rPr>
          <w:lang w:val="el-GR"/>
        </w:rPr>
      </w:pPr>
    </w:p>
    <w:p w14:paraId="36E7FD9C" w14:textId="05F8814A" w:rsidR="00C6150B" w:rsidRDefault="001510C8" w:rsidP="00EE12D0">
      <w:r w:rsidRPr="001510C8">
        <w:rPr>
          <w:lang w:val="el-GR"/>
        </w:rPr>
        <w:t>Έξοδος: Τα αποτελέσματα της ταξινόμησης εκτυπώνονται με την PrintSummedCounts(), ενώ ο μέσος χρόνος εκτέλεσης του Counting Sort εμφανίζεται στην έξοδο.</w:t>
      </w:r>
    </w:p>
    <w:p w14:paraId="3F890C1F" w14:textId="77777777" w:rsidR="00C6150B" w:rsidRPr="00C6150B" w:rsidRDefault="00C6150B" w:rsidP="00EE12D0"/>
    <w:p w14:paraId="032B0B97" w14:textId="50358741" w:rsidR="0062663D" w:rsidRDefault="0062663D" w:rsidP="00EE12D0">
      <w:pPr>
        <w:rPr>
          <w:lang w:val="el-GR"/>
        </w:rPr>
      </w:pPr>
      <w:r w:rsidRPr="0062663D">
        <w:rPr>
          <w:noProof/>
          <w:lang w:val="el-GR"/>
        </w:rPr>
        <w:drawing>
          <wp:inline distT="0" distB="0" distL="0" distR="0" wp14:anchorId="3092B58F" wp14:editId="05436019">
            <wp:extent cx="5943600" cy="4086860"/>
            <wp:effectExtent l="0" t="0" r="0" b="8890"/>
            <wp:docPr id="1453668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68065" name="Picture 1" descr="A screenshot of a computer&#10;&#10;Description automatically generated"/>
                    <pic:cNvPicPr/>
                  </pic:nvPicPr>
                  <pic:blipFill>
                    <a:blip r:embed="rId23"/>
                    <a:stretch>
                      <a:fillRect/>
                    </a:stretch>
                  </pic:blipFill>
                  <pic:spPr>
                    <a:xfrm>
                      <a:off x="0" y="0"/>
                      <a:ext cx="5943600" cy="4086860"/>
                    </a:xfrm>
                    <a:prstGeom prst="rect">
                      <a:avLst/>
                    </a:prstGeom>
                  </pic:spPr>
                </pic:pic>
              </a:graphicData>
            </a:graphic>
          </wp:inline>
        </w:drawing>
      </w:r>
    </w:p>
    <w:p w14:paraId="7B9B6363" w14:textId="77777777" w:rsidR="0062663D" w:rsidRDefault="0062663D" w:rsidP="00EE12D0">
      <w:pPr>
        <w:rPr>
          <w:lang w:val="el-GR"/>
        </w:rPr>
      </w:pPr>
    </w:p>
    <w:p w14:paraId="077455B4" w14:textId="77777777" w:rsidR="0062663D" w:rsidRDefault="0062663D" w:rsidP="00EE12D0">
      <w:pPr>
        <w:rPr>
          <w:lang w:val="el-GR"/>
        </w:rPr>
      </w:pPr>
    </w:p>
    <w:p w14:paraId="518A771A" w14:textId="77777777" w:rsidR="0062663D" w:rsidRPr="00656681" w:rsidRDefault="0062663D" w:rsidP="0062663D">
      <w:pPr>
        <w:rPr>
          <w:b/>
          <w:bCs/>
          <w:sz w:val="32"/>
          <w:szCs w:val="32"/>
          <w:lang w:val="el-GR"/>
        </w:rPr>
      </w:pPr>
      <w:r w:rsidRPr="00656681">
        <w:rPr>
          <w:b/>
          <w:bCs/>
          <w:sz w:val="32"/>
          <w:szCs w:val="32"/>
          <w:lang w:val="el-GR"/>
        </w:rPr>
        <w:t>Πειραματικη συγκριση</w:t>
      </w:r>
    </w:p>
    <w:p w14:paraId="38D6D7D9" w14:textId="77777777" w:rsidR="0062663D" w:rsidRDefault="0062663D" w:rsidP="00EE12D0">
      <w:pPr>
        <w:rPr>
          <w:lang w:val="el-GR"/>
        </w:rPr>
      </w:pPr>
    </w:p>
    <w:p w14:paraId="361C1EAF" w14:textId="77777777" w:rsidR="00E61DEA" w:rsidRPr="00E61DEA" w:rsidRDefault="00E61DEA" w:rsidP="00E61DEA">
      <w:pPr>
        <w:rPr>
          <w:lang w:val="el-GR"/>
        </w:rPr>
      </w:pPr>
      <w:r w:rsidRPr="00E61DEA">
        <w:rPr>
          <w:lang w:val="el-GR"/>
        </w:rPr>
        <w:t>Heap Sort:</w:t>
      </w:r>
    </w:p>
    <w:p w14:paraId="6FD1F823" w14:textId="77777777" w:rsidR="00E61DEA" w:rsidRPr="00E61DEA" w:rsidRDefault="00E61DEA" w:rsidP="00E61DEA">
      <w:pPr>
        <w:rPr>
          <w:lang w:val="el-GR"/>
        </w:rPr>
      </w:pPr>
      <w:r w:rsidRPr="00E61DEA">
        <w:rPr>
          <w:lang w:val="el-GR"/>
        </w:rPr>
        <w:t>Είναι ένας αλγόριθμος ταξινόμησης με πολυπλοκότητα O(n log n) σε όλες τις περιπτώσεις.</w:t>
      </w:r>
    </w:p>
    <w:p w14:paraId="65294B60" w14:textId="77777777" w:rsidR="00E61DEA" w:rsidRPr="00E61DEA" w:rsidRDefault="00E61DEA" w:rsidP="00E61DEA">
      <w:pPr>
        <w:rPr>
          <w:lang w:val="el-GR"/>
        </w:rPr>
      </w:pPr>
      <w:r w:rsidRPr="00E61DEA">
        <w:rPr>
          <w:lang w:val="el-GR"/>
        </w:rPr>
        <w:t>Είναι in-place, δηλαδή δεν χρειάζεται επιπλέον χώρο μνήμης εκτός από το ίδιο το array.</w:t>
      </w:r>
    </w:p>
    <w:p w14:paraId="7C3D9B08" w14:textId="77777777" w:rsidR="00E61DEA" w:rsidRPr="00E61DEA" w:rsidRDefault="00E61DEA" w:rsidP="00E61DEA">
      <w:pPr>
        <w:rPr>
          <w:lang w:val="el-GR"/>
        </w:rPr>
      </w:pPr>
      <w:r w:rsidRPr="00E61DEA">
        <w:rPr>
          <w:lang w:val="el-GR"/>
        </w:rPr>
        <w:t>Είναι σχετικά αργός σε σχέση με άλλους αλγορίθμους όπως ο Quick Sort ή ο Merge Sort</w:t>
      </w:r>
    </w:p>
    <w:p w14:paraId="62717718" w14:textId="77777777" w:rsidR="00E61DEA" w:rsidRPr="00E61DEA" w:rsidRDefault="00E61DEA" w:rsidP="00E61DEA">
      <w:pPr>
        <w:rPr>
          <w:lang w:val="el-GR"/>
        </w:rPr>
      </w:pPr>
      <w:r w:rsidRPr="00E61DEA">
        <w:rPr>
          <w:lang w:val="el-GR"/>
        </w:rPr>
        <w:t>λόγω της φύσης της διαχείρισης του σωρού.</w:t>
      </w:r>
    </w:p>
    <w:p w14:paraId="35F2B0DB" w14:textId="77777777" w:rsidR="00E61DEA" w:rsidRPr="00E61DEA" w:rsidRDefault="00E61DEA" w:rsidP="00E61DEA">
      <w:pPr>
        <w:rPr>
          <w:lang w:val="el-GR"/>
        </w:rPr>
      </w:pPr>
    </w:p>
    <w:p w14:paraId="3A7792EE" w14:textId="77777777" w:rsidR="00E61DEA" w:rsidRPr="00E61DEA" w:rsidRDefault="00E61DEA" w:rsidP="00E61DEA">
      <w:pPr>
        <w:rPr>
          <w:lang w:val="el-GR"/>
        </w:rPr>
      </w:pPr>
      <w:r w:rsidRPr="00E61DEA">
        <w:rPr>
          <w:lang w:val="el-GR"/>
        </w:rPr>
        <w:t>Counting Sort:</w:t>
      </w:r>
    </w:p>
    <w:p w14:paraId="184C9858" w14:textId="77777777" w:rsidR="00E61DEA" w:rsidRPr="00E61DEA" w:rsidRDefault="00E61DEA" w:rsidP="00E61DEA">
      <w:pPr>
        <w:rPr>
          <w:lang w:val="el-GR"/>
        </w:rPr>
      </w:pPr>
      <w:r w:rsidRPr="00E61DEA">
        <w:rPr>
          <w:lang w:val="el-GR"/>
        </w:rPr>
        <w:t>Είναι ένας αλγόριθμος ταξινόμησης με πολυπλοκότητα O(n + k), όπου n είναι ο αριθμός των στοιχείων και k είναι το εύρος των τιμών.</w:t>
      </w:r>
    </w:p>
    <w:p w14:paraId="4D7D2050" w14:textId="77777777" w:rsidR="00E61DEA" w:rsidRPr="00E61DEA" w:rsidRDefault="00E61DEA" w:rsidP="00E61DEA">
      <w:pPr>
        <w:rPr>
          <w:lang w:val="el-GR"/>
        </w:rPr>
      </w:pPr>
      <w:r w:rsidRPr="00E61DEA">
        <w:rPr>
          <w:lang w:val="el-GR"/>
        </w:rPr>
        <w:t>Είναι ιδιαίτερα αποδοτικός όταν το εύρος των τιμών (k) είναι μικρό σε σύγκριση με το πλήθος των στοιχείων (n).</w:t>
      </w:r>
    </w:p>
    <w:p w14:paraId="544D8DAE" w14:textId="77777777" w:rsidR="00E61DEA" w:rsidRPr="00E61DEA" w:rsidRDefault="00E61DEA" w:rsidP="00E61DEA">
      <w:pPr>
        <w:rPr>
          <w:lang w:val="el-GR"/>
        </w:rPr>
      </w:pPr>
      <w:r w:rsidRPr="00E61DEA">
        <w:rPr>
          <w:lang w:val="el-GR"/>
        </w:rPr>
        <w:t>Δεν είναι in-place, καθώς απαιτεί επιπλέον χώρο για τους πίνακες καταμέτρησης και εξόδου.</w:t>
      </w:r>
    </w:p>
    <w:p w14:paraId="3E412646" w14:textId="77777777" w:rsidR="00E61DEA" w:rsidRPr="00E61DEA" w:rsidRDefault="00E61DEA" w:rsidP="00E61DEA">
      <w:pPr>
        <w:rPr>
          <w:lang w:val="el-GR"/>
        </w:rPr>
      </w:pPr>
      <w:r w:rsidRPr="00E61DEA">
        <w:rPr>
          <w:lang w:val="el-GR"/>
        </w:rPr>
        <w:t>Μπορεί να είναι πολύ αποδοτικός όταν τα δεδομένα είναι περιορισμένα σε εύρος τιμών,</w:t>
      </w:r>
    </w:p>
    <w:p w14:paraId="64663201" w14:textId="77777777" w:rsidR="00E61DEA" w:rsidRPr="00E61DEA" w:rsidRDefault="00E61DEA" w:rsidP="00E61DEA">
      <w:pPr>
        <w:rPr>
          <w:lang w:val="el-GR"/>
        </w:rPr>
      </w:pPr>
      <w:r w:rsidRPr="00E61DEA">
        <w:rPr>
          <w:lang w:val="el-GR"/>
        </w:rPr>
        <w:t>αλλά μπορεί να καταστεί αναποτελεσματικός όταν το εύρος είναι μεγάλο.</w:t>
      </w:r>
    </w:p>
    <w:p w14:paraId="3F9943C1" w14:textId="77777777" w:rsidR="00E61DEA" w:rsidRPr="00E61DEA" w:rsidRDefault="00E61DEA" w:rsidP="00E61DEA">
      <w:pPr>
        <w:rPr>
          <w:lang w:val="el-GR"/>
        </w:rPr>
      </w:pPr>
    </w:p>
    <w:p w14:paraId="75C91276" w14:textId="77777777" w:rsidR="00E61DEA" w:rsidRPr="00E61DEA" w:rsidRDefault="00E61DEA" w:rsidP="00E61DEA">
      <w:pPr>
        <w:rPr>
          <w:lang w:val="el-GR"/>
        </w:rPr>
      </w:pPr>
      <w:r w:rsidRPr="00E61DEA">
        <w:rPr>
          <w:lang w:val="el-GR"/>
        </w:rPr>
        <w:t>Με βάση τον μέσο χρόνο εκτέλεσης του κάθε αλγόριθμου, παρατηρώ ότι ο heap Sort είναι πιο γρήγορος στην πλειονότητα των περιπτώσεων.</w:t>
      </w:r>
    </w:p>
    <w:p w14:paraId="3DD6206B" w14:textId="77777777" w:rsidR="00E61DEA" w:rsidRPr="00E61DEA" w:rsidRDefault="00E61DEA" w:rsidP="00E61DEA">
      <w:pPr>
        <w:rPr>
          <w:lang w:val="el-GR"/>
        </w:rPr>
      </w:pPr>
      <w:r w:rsidRPr="00E61DEA">
        <w:rPr>
          <w:lang w:val="el-GR"/>
        </w:rPr>
        <w:t>Αυτό οφείλεται στο γεγονός ότι ο Counting Sort έχει χειρότερη πολυπλοκότητα χρόνου στην περίπτωση όπου το</w:t>
      </w:r>
    </w:p>
    <w:p w14:paraId="47B250EF" w14:textId="5AA683E8" w:rsidR="00E61DEA" w:rsidRDefault="00E61DEA" w:rsidP="00E61DEA">
      <w:pPr>
        <w:rPr>
          <w:lang w:val="el-GR"/>
        </w:rPr>
      </w:pPr>
      <w:r w:rsidRPr="00E61DEA">
        <w:rPr>
          <w:lang w:val="el-GR"/>
        </w:rPr>
        <w:t>εύρος των τιμών που πρέπει να ταξινομηθούν είναι σημαντικά μεγαλύτερο από τον αριθμό των στοιχείων.</w:t>
      </w:r>
    </w:p>
    <w:p w14:paraId="1D986286" w14:textId="77777777" w:rsidR="007D5BFE" w:rsidRDefault="007D5BFE" w:rsidP="00E61DEA">
      <w:pPr>
        <w:rPr>
          <w:lang w:val="el-GR"/>
        </w:rPr>
      </w:pPr>
    </w:p>
    <w:p w14:paraId="76A363C3" w14:textId="77777777" w:rsidR="007D5BFE" w:rsidRDefault="007D5BFE" w:rsidP="00E61DEA">
      <w:pPr>
        <w:rPr>
          <w:lang w:val="el-GR"/>
        </w:rPr>
      </w:pPr>
    </w:p>
    <w:p w14:paraId="109DBAE3" w14:textId="77777777" w:rsidR="007D5BFE" w:rsidRDefault="007D5BFE" w:rsidP="00E61DEA">
      <w:pPr>
        <w:rPr>
          <w:lang w:val="el-GR"/>
        </w:rPr>
      </w:pPr>
    </w:p>
    <w:p w14:paraId="3DF6A798" w14:textId="77777777" w:rsidR="007D5BFE" w:rsidRDefault="007D5BFE" w:rsidP="00E61DEA">
      <w:pPr>
        <w:rPr>
          <w:lang w:val="el-GR"/>
        </w:rPr>
      </w:pPr>
    </w:p>
    <w:p w14:paraId="7A5A221A" w14:textId="77777777" w:rsidR="007D5BFE" w:rsidRDefault="007D5BFE" w:rsidP="00E61DEA">
      <w:pPr>
        <w:rPr>
          <w:lang w:val="el-GR"/>
        </w:rPr>
      </w:pPr>
    </w:p>
    <w:p w14:paraId="233666B4" w14:textId="77777777" w:rsidR="007D5BFE" w:rsidRDefault="007D5BFE" w:rsidP="00E61DEA">
      <w:pPr>
        <w:rPr>
          <w:lang w:val="el-GR"/>
        </w:rPr>
      </w:pPr>
    </w:p>
    <w:p w14:paraId="67887FD7" w14:textId="0B658539" w:rsidR="00656681" w:rsidRPr="00656681" w:rsidRDefault="00241EFF" w:rsidP="007D5BFE">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lang w:val="el-GR"/>
        </w:rPr>
        <w:t>Δυαδική Αναζήτηση</w:t>
      </w:r>
      <w:r w:rsidR="00656681" w:rsidRPr="00656681">
        <w:rPr>
          <w:rFonts w:asciiTheme="majorHAnsi" w:eastAsiaTheme="majorEastAsia" w:hAnsiTheme="majorHAnsi" w:cstheme="majorBidi"/>
          <w:b/>
          <w:bCs/>
          <w:color w:val="0F4761" w:themeColor="accent1" w:themeShade="BF"/>
          <w:sz w:val="40"/>
          <w:szCs w:val="40"/>
          <w:lang w:val="el-GR"/>
        </w:rPr>
        <w:t xml:space="preserve"> και </w:t>
      </w:r>
      <w:r>
        <w:rPr>
          <w:rFonts w:asciiTheme="majorHAnsi" w:eastAsiaTheme="majorEastAsia" w:hAnsiTheme="majorHAnsi" w:cstheme="majorBidi"/>
          <w:b/>
          <w:bCs/>
          <w:color w:val="0F4761" w:themeColor="accent1" w:themeShade="BF"/>
          <w:sz w:val="40"/>
          <w:szCs w:val="40"/>
          <w:lang w:val="el-GR"/>
        </w:rPr>
        <w:t>Αναζήτηση Παρεμβολής</w:t>
      </w:r>
    </w:p>
    <w:p w14:paraId="7A9D3DA2" w14:textId="61B14C6E" w:rsidR="007D5BFE" w:rsidRPr="00962788" w:rsidRDefault="007D5BFE" w:rsidP="007D5BFE">
      <w:pPr>
        <w:rPr>
          <w:lang w:val="el-GR"/>
        </w:rPr>
      </w:pPr>
      <w:r w:rsidRPr="00656681">
        <w:rPr>
          <w:lang w:val="el-GR"/>
        </w:rPr>
        <w:t>Για την υλοπο</w:t>
      </w:r>
      <w:r w:rsidR="00C6150B">
        <w:rPr>
          <w:rFonts w:ascii="Calibri" w:hAnsi="Calibri" w:cs="Calibri"/>
          <w:lang w:val="el-GR"/>
        </w:rPr>
        <w:t>ί</w:t>
      </w:r>
      <w:r w:rsidRPr="00656681">
        <w:rPr>
          <w:lang w:val="el-GR"/>
        </w:rPr>
        <w:t xml:space="preserve">ηση του </w:t>
      </w:r>
      <w:r w:rsidR="00241EFF">
        <w:rPr>
          <w:lang w:val="el-GR"/>
        </w:rPr>
        <w:t>τρ</w:t>
      </w:r>
      <w:r w:rsidR="00C6150B">
        <w:rPr>
          <w:rFonts w:ascii="Calibri" w:hAnsi="Calibri" w:cs="Calibri"/>
          <w:lang w:val="el-GR"/>
        </w:rPr>
        <w:t>ί</w:t>
      </w:r>
      <w:r w:rsidR="00241EFF">
        <w:rPr>
          <w:lang w:val="el-GR"/>
        </w:rPr>
        <w:t>του</w:t>
      </w:r>
      <w:r w:rsidRPr="00656681">
        <w:rPr>
          <w:lang w:val="el-GR"/>
        </w:rPr>
        <w:t xml:space="preserve"> ερωτ</w:t>
      </w:r>
      <w:r w:rsidR="00C6150B">
        <w:rPr>
          <w:rFonts w:ascii="Calibri" w:hAnsi="Calibri" w:cs="Calibri"/>
          <w:lang w:val="el-GR"/>
        </w:rPr>
        <w:t>ή</w:t>
      </w:r>
      <w:r w:rsidRPr="00656681">
        <w:rPr>
          <w:lang w:val="el-GR"/>
        </w:rPr>
        <w:t>ματος φτι</w:t>
      </w:r>
      <w:r w:rsidR="00C6150B">
        <w:rPr>
          <w:rFonts w:ascii="Calibri" w:hAnsi="Calibri" w:cs="Calibri"/>
          <w:lang w:val="el-GR"/>
        </w:rPr>
        <w:t>ά</w:t>
      </w:r>
      <w:r w:rsidRPr="00656681">
        <w:rPr>
          <w:lang w:val="el-GR"/>
        </w:rPr>
        <w:t xml:space="preserve">ξαμε </w:t>
      </w:r>
      <w:r w:rsidR="00C6150B">
        <w:rPr>
          <w:rFonts w:ascii="Calibri" w:hAnsi="Calibri" w:cs="Calibri"/>
          <w:lang w:val="el-GR"/>
        </w:rPr>
        <w:t>έ</w:t>
      </w:r>
      <w:r w:rsidRPr="00656681">
        <w:rPr>
          <w:lang w:val="el-GR"/>
        </w:rPr>
        <w:t xml:space="preserve">να </w:t>
      </w:r>
      <w:r w:rsidRPr="00656681">
        <w:t>c</w:t>
      </w:r>
      <w:r w:rsidRPr="00656681">
        <w:rPr>
          <w:lang w:val="el-GR"/>
        </w:rPr>
        <w:t>++ αρχε</w:t>
      </w:r>
      <w:r w:rsidR="00C6150B">
        <w:rPr>
          <w:rFonts w:ascii="Calibri" w:hAnsi="Calibri" w:cs="Calibri"/>
          <w:lang w:val="el-GR"/>
        </w:rPr>
        <w:t>ί</w:t>
      </w:r>
      <w:r w:rsidRPr="00656681">
        <w:rPr>
          <w:lang w:val="el-GR"/>
        </w:rPr>
        <w:t xml:space="preserve">ο με </w:t>
      </w:r>
      <w:r w:rsidR="00C6150B">
        <w:rPr>
          <w:rFonts w:ascii="Calibri" w:hAnsi="Calibri" w:cs="Calibri"/>
          <w:lang w:val="el-GR"/>
        </w:rPr>
        <w:t>ό</w:t>
      </w:r>
      <w:r w:rsidRPr="00656681">
        <w:rPr>
          <w:lang w:val="el-GR"/>
        </w:rPr>
        <w:t xml:space="preserve">νομα </w:t>
      </w:r>
      <w:r w:rsidR="00C6150B" w:rsidRPr="00C6150B">
        <w:rPr>
          <w:lang w:val="el-GR"/>
        </w:rPr>
        <w:t>“</w:t>
      </w:r>
      <w:proofErr w:type="spellStart"/>
      <w:r w:rsidR="006752DD">
        <w:t>BinarySearch</w:t>
      </w:r>
      <w:proofErr w:type="spellEnd"/>
      <w:r w:rsidRPr="00656681">
        <w:rPr>
          <w:lang w:val="el-GR"/>
        </w:rPr>
        <w:t>.</w:t>
      </w:r>
      <w:proofErr w:type="spellStart"/>
      <w:r w:rsidRPr="00656681">
        <w:t>cpp</w:t>
      </w:r>
      <w:proofErr w:type="spellEnd"/>
      <w:r w:rsidR="00C6150B" w:rsidRPr="00C6150B">
        <w:rPr>
          <w:lang w:val="el-GR"/>
        </w:rPr>
        <w:t>”</w:t>
      </w:r>
      <w:r w:rsidRPr="00656681">
        <w:rPr>
          <w:lang w:val="el-GR"/>
        </w:rPr>
        <w:t>. Ακολουθ</w:t>
      </w:r>
      <w:r w:rsidR="00C6150B">
        <w:rPr>
          <w:rFonts w:ascii="Calibri" w:hAnsi="Calibri" w:cs="Calibri"/>
          <w:lang w:val="el-GR"/>
        </w:rPr>
        <w:t>ή</w:t>
      </w:r>
      <w:r w:rsidRPr="00656681">
        <w:rPr>
          <w:lang w:val="el-GR"/>
        </w:rPr>
        <w:t>σαμε τα β</w:t>
      </w:r>
      <w:r w:rsidR="00C6150B">
        <w:rPr>
          <w:rFonts w:ascii="Calibri" w:hAnsi="Calibri" w:cs="Calibri"/>
          <w:lang w:val="el-GR"/>
        </w:rPr>
        <w:t>ή</w:t>
      </w:r>
      <w:r w:rsidRPr="00656681">
        <w:rPr>
          <w:lang w:val="el-GR"/>
        </w:rPr>
        <w:t>ματα του αλγ</w:t>
      </w:r>
      <w:r w:rsidR="00C6150B">
        <w:rPr>
          <w:rFonts w:ascii="Calibri" w:hAnsi="Calibri" w:cs="Calibri"/>
          <w:lang w:val="el-GR"/>
        </w:rPr>
        <w:t>ό</w:t>
      </w:r>
      <w:r w:rsidRPr="00656681">
        <w:rPr>
          <w:lang w:val="el-GR"/>
        </w:rPr>
        <w:t>ριθμου και φτι</w:t>
      </w:r>
      <w:r w:rsidR="00C6150B">
        <w:rPr>
          <w:rFonts w:ascii="Calibri" w:hAnsi="Calibri" w:cs="Calibri"/>
          <w:lang w:val="el-GR"/>
        </w:rPr>
        <w:t>ά</w:t>
      </w:r>
      <w:r w:rsidRPr="00656681">
        <w:rPr>
          <w:lang w:val="el-GR"/>
        </w:rPr>
        <w:t>ξαμε το παρακάτω πρόγραμμα.</w:t>
      </w:r>
    </w:p>
    <w:p w14:paraId="119C686B" w14:textId="77777777" w:rsidR="004E4324" w:rsidRPr="00962788" w:rsidRDefault="004E4324" w:rsidP="007D5BFE">
      <w:pPr>
        <w:rPr>
          <w:lang w:val="el-GR"/>
        </w:rPr>
      </w:pPr>
    </w:p>
    <w:p w14:paraId="72F2C55F" w14:textId="77777777" w:rsidR="004E4324" w:rsidRPr="00962788" w:rsidRDefault="004E4324" w:rsidP="007D5BFE">
      <w:pPr>
        <w:rPr>
          <w:lang w:val="el-GR"/>
        </w:rPr>
      </w:pPr>
    </w:p>
    <w:p w14:paraId="57B1377E" w14:textId="77777777" w:rsidR="004E4324" w:rsidRPr="00962788" w:rsidRDefault="004E4324" w:rsidP="007D5BFE">
      <w:pPr>
        <w:rPr>
          <w:lang w:val="el-GR"/>
        </w:rPr>
      </w:pPr>
    </w:p>
    <w:p w14:paraId="650750C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w:t>
      </w:r>
      <w:proofErr w:type="spellStart"/>
      <w:r w:rsidRPr="004E4324">
        <w:rPr>
          <w:rFonts w:ascii="Consolas" w:eastAsia="Times New Roman" w:hAnsi="Consolas" w:cs="Times New Roman"/>
          <w:color w:val="CE9178"/>
          <w:kern w:val="0"/>
          <w:sz w:val="21"/>
          <w:szCs w:val="21"/>
          <w14:ligatures w14:val="none"/>
        </w:rPr>
        <w:t>heapsort.h</w:t>
      </w:r>
      <w:proofErr w:type="spellEnd"/>
      <w:proofErr w:type="gramStart"/>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6A9955"/>
          <w:kern w:val="0"/>
          <w:sz w:val="21"/>
          <w:szCs w:val="21"/>
          <w14:ligatures w14:val="none"/>
        </w:rPr>
        <w:t>/</w:t>
      </w:r>
      <w:proofErr w:type="gramEnd"/>
      <w:r w:rsidRPr="004E4324">
        <w:rPr>
          <w:rFonts w:ascii="Consolas" w:eastAsia="Times New Roman" w:hAnsi="Consolas" w:cs="Times New Roman"/>
          <w:color w:val="6A9955"/>
          <w:kern w:val="0"/>
          <w:sz w:val="21"/>
          <w:szCs w:val="21"/>
          <w14:ligatures w14:val="none"/>
        </w:rPr>
        <w:t xml:space="preserve">/access </w:t>
      </w:r>
      <w:proofErr w:type="spellStart"/>
      <w:r w:rsidRPr="004E4324">
        <w:rPr>
          <w:rFonts w:ascii="Consolas" w:eastAsia="Times New Roman" w:hAnsi="Consolas" w:cs="Times New Roman"/>
          <w:color w:val="6A9955"/>
          <w:kern w:val="0"/>
          <w:sz w:val="21"/>
          <w:szCs w:val="21"/>
          <w14:ligatures w14:val="none"/>
        </w:rPr>
        <w:t>heapsort.h</w:t>
      </w:r>
      <w:proofErr w:type="spellEnd"/>
    </w:p>
    <w:p w14:paraId="64B3D69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&lt;iostream&gt;</w:t>
      </w:r>
    </w:p>
    <w:p w14:paraId="623D0E77"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&lt;string&gt;</w:t>
      </w:r>
    </w:p>
    <w:p w14:paraId="5B60C55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#include</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&lt;chrono&gt;</w:t>
      </w:r>
      <w:r w:rsidRPr="004E4324">
        <w:rPr>
          <w:rFonts w:ascii="Consolas" w:eastAsia="Times New Roman" w:hAnsi="Consolas" w:cs="Times New Roman"/>
          <w:color w:val="569CD6"/>
          <w:kern w:val="0"/>
          <w:sz w:val="21"/>
          <w:szCs w:val="21"/>
          <w14:ligatures w14:val="none"/>
        </w:rPr>
        <w:t xml:space="preserve"> </w:t>
      </w:r>
      <w:r w:rsidRPr="004E4324">
        <w:rPr>
          <w:rFonts w:ascii="Consolas" w:eastAsia="Times New Roman" w:hAnsi="Consolas" w:cs="Times New Roman"/>
          <w:color w:val="6A9955"/>
          <w:kern w:val="0"/>
          <w:sz w:val="21"/>
          <w:szCs w:val="21"/>
          <w14:ligatures w14:val="none"/>
        </w:rPr>
        <w:t>// Include chrono for time measurements</w:t>
      </w:r>
    </w:p>
    <w:p w14:paraId="2A8094B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D5399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using</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namespace</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4EC9B0"/>
          <w:kern w:val="0"/>
          <w:sz w:val="21"/>
          <w:szCs w:val="21"/>
          <w14:ligatures w14:val="none"/>
        </w:rPr>
        <w:t>std</w:t>
      </w:r>
      <w:r w:rsidRPr="004E4324">
        <w:rPr>
          <w:rFonts w:ascii="Consolas" w:eastAsia="Times New Roman" w:hAnsi="Consolas" w:cs="Times New Roman"/>
          <w:color w:val="CCCCCC"/>
          <w:kern w:val="0"/>
          <w:sz w:val="21"/>
          <w:szCs w:val="21"/>
          <w14:ligatures w14:val="none"/>
        </w:rPr>
        <w:t>;</w:t>
      </w:r>
      <w:proofErr w:type="gramEnd"/>
    </w:p>
    <w:p w14:paraId="0C0E65C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586C0"/>
          <w:kern w:val="0"/>
          <w:sz w:val="21"/>
          <w:szCs w:val="21"/>
          <w14:ligatures w14:val="none"/>
        </w:rPr>
        <w:t>using</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namespace</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4EC9B0"/>
          <w:kern w:val="0"/>
          <w:sz w:val="21"/>
          <w:szCs w:val="21"/>
          <w14:ligatures w14:val="none"/>
        </w:rPr>
        <w:t>chrono</w:t>
      </w:r>
      <w:r w:rsidRPr="004E4324">
        <w:rPr>
          <w:rFonts w:ascii="Consolas" w:eastAsia="Times New Roman" w:hAnsi="Consolas" w:cs="Times New Roman"/>
          <w:color w:val="CCCCCC"/>
          <w:kern w:val="0"/>
          <w:sz w:val="21"/>
          <w:szCs w:val="21"/>
          <w14:ligatures w14:val="none"/>
        </w:rPr>
        <w:t>;</w:t>
      </w:r>
      <w:proofErr w:type="gramEnd"/>
    </w:p>
    <w:p w14:paraId="1F62CDD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80AA4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569CD6"/>
          <w:kern w:val="0"/>
          <w:sz w:val="21"/>
          <w:szCs w:val="21"/>
          <w14:ligatures w14:val="none"/>
        </w:rPr>
        <w:t>bool</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printOnce</w:t>
      </w:r>
      <w:proofErr w:type="spellEnd"/>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569CD6"/>
          <w:kern w:val="0"/>
          <w:sz w:val="21"/>
          <w:szCs w:val="21"/>
          <w14:ligatures w14:val="none"/>
        </w:rPr>
        <w:t>false</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w:t>
      </w:r>
      <w:proofErr w:type="spellStart"/>
      <w:r w:rsidRPr="004E4324">
        <w:rPr>
          <w:rFonts w:ascii="Consolas" w:eastAsia="Times New Roman" w:hAnsi="Consolas" w:cs="Times New Roman"/>
          <w:color w:val="6A9955"/>
          <w:kern w:val="0"/>
          <w:sz w:val="21"/>
          <w:szCs w:val="21"/>
          <w14:ligatures w14:val="none"/>
        </w:rPr>
        <w:t>boolean</w:t>
      </w:r>
      <w:proofErr w:type="spellEnd"/>
      <w:r w:rsidRPr="004E4324">
        <w:rPr>
          <w:rFonts w:ascii="Consolas" w:eastAsia="Times New Roman" w:hAnsi="Consolas" w:cs="Times New Roman"/>
          <w:color w:val="6A9955"/>
          <w:kern w:val="0"/>
          <w:sz w:val="21"/>
          <w:szCs w:val="21"/>
          <w14:ligatures w14:val="none"/>
        </w:rPr>
        <w:t xml:space="preserve"> value to print the found counts once</w:t>
      </w:r>
    </w:p>
    <w:p w14:paraId="5F11E79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CEF999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r w:rsidRPr="004E4324">
        <w:rPr>
          <w:rFonts w:ascii="Consolas" w:eastAsia="Times New Roman" w:hAnsi="Consolas" w:cs="Times New Roman"/>
          <w:color w:val="569CD6"/>
          <w:kern w:val="0"/>
          <w:sz w:val="21"/>
          <w:szCs w:val="21"/>
          <w14:ligatures w14:val="none"/>
        </w:rPr>
        <w:t>void</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BinarySearch</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4EC9B0"/>
          <w:kern w:val="0"/>
          <w:sz w:val="21"/>
          <w:szCs w:val="21"/>
          <w14:ligatures w14:val="none"/>
        </w:rPr>
        <w:t>SummedCount</w:t>
      </w:r>
      <w:proofErr w:type="spellEnd"/>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w:t>
      </w:r>
    </w:p>
    <w:p w14:paraId="1EE37BF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1816705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FE1993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define the index left and right of the array</w:t>
      </w:r>
    </w:p>
    <w:p w14:paraId="7CC0CA3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 </w:t>
      </w:r>
      <w:proofErr w:type="spellStart"/>
      <w:r w:rsidRPr="004E4324">
        <w:rPr>
          <w:rFonts w:ascii="Consolas" w:eastAsia="Times New Roman" w:hAnsi="Consolas" w:cs="Times New Roman"/>
          <w:color w:val="6A9955"/>
          <w:kern w:val="0"/>
          <w:sz w:val="21"/>
          <w:szCs w:val="21"/>
          <w14:ligatures w14:val="none"/>
        </w:rPr>
        <w:t>leftboundary</w:t>
      </w:r>
      <w:proofErr w:type="spellEnd"/>
      <w:r w:rsidRPr="004E4324">
        <w:rPr>
          <w:rFonts w:ascii="Consolas" w:eastAsia="Times New Roman" w:hAnsi="Consolas" w:cs="Times New Roman"/>
          <w:color w:val="6A9955"/>
          <w:kern w:val="0"/>
          <w:sz w:val="21"/>
          <w:szCs w:val="21"/>
          <w14:ligatures w14:val="none"/>
        </w:rPr>
        <w:t xml:space="preserve"> = the first sum to be greater than b1</w:t>
      </w:r>
    </w:p>
    <w:p w14:paraId="0B1AB95D"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45D15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while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//check if all sums between b1 and b2 have been searched</w:t>
      </w:r>
    </w:p>
    <w:p w14:paraId="607DDFE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//Calculate median</w:t>
      </w:r>
    </w:p>
    <w:p w14:paraId="5803C2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gramStart"/>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w:t>
      </w:r>
      <w:proofErr w:type="gramEnd"/>
    </w:p>
    <w:p w14:paraId="234AFA4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6F6C7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mid</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&gt;=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&amp;&amp;</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w:t>
      </w:r>
      <w:r w:rsidRPr="004E4324">
        <w:rPr>
          <w:rFonts w:ascii="Consolas" w:eastAsia="Times New Roman" w:hAnsi="Consolas" w:cs="Times New Roman"/>
          <w:color w:val="6A9955"/>
          <w:kern w:val="0"/>
          <w:sz w:val="21"/>
          <w:szCs w:val="21"/>
          <w14:ligatures w14:val="none"/>
        </w:rPr>
        <w:t xml:space="preserve">     // if the sum of the median index is &gt;= b1 and the sum of the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index is &lt;= b2</w:t>
      </w:r>
    </w:p>
    <w:p w14:paraId="63A053A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xml:space="preserve">                                                                            // then make the median the </w:t>
      </w:r>
      <w:proofErr w:type="spellStart"/>
      <w:r w:rsidRPr="004E4324">
        <w:rPr>
          <w:rFonts w:ascii="Consolas" w:eastAsia="Times New Roman" w:hAnsi="Consolas" w:cs="Times New Roman"/>
          <w:color w:val="6A9955"/>
          <w:kern w:val="0"/>
          <w:sz w:val="21"/>
          <w:szCs w:val="21"/>
          <w14:ligatures w14:val="none"/>
        </w:rPr>
        <w:t>leftboundary</w:t>
      </w:r>
      <w:proofErr w:type="spellEnd"/>
    </w:p>
    <w:p w14:paraId="18B5889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w:t>
      </w:r>
      <w:proofErr w:type="gramEnd"/>
    </w:p>
    <w:p w14:paraId="074572F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right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//update the number of right to the updated number of cells in </w:t>
      </w:r>
      <w:proofErr w:type="spellStart"/>
      <w:r w:rsidRPr="004E4324">
        <w:rPr>
          <w:rFonts w:ascii="Consolas" w:eastAsia="Times New Roman" w:hAnsi="Consolas" w:cs="Times New Roman"/>
          <w:color w:val="6A9955"/>
          <w:kern w:val="0"/>
          <w:sz w:val="21"/>
          <w:szCs w:val="21"/>
          <w14:ligatures w14:val="none"/>
        </w:rPr>
        <w:t>Summedcounts</w:t>
      </w:r>
      <w:proofErr w:type="spellEnd"/>
    </w:p>
    <w:p w14:paraId="0E58B92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//update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by moving it mid number positions right</w:t>
      </w:r>
    </w:p>
    <w:p w14:paraId="7CC439A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 </w:t>
      </w:r>
      <w:r w:rsidRPr="004E4324">
        <w:rPr>
          <w:rFonts w:ascii="Consolas" w:eastAsia="Times New Roman" w:hAnsi="Consolas" w:cs="Times New Roman"/>
          <w:color w:val="C586C0"/>
          <w:kern w:val="0"/>
          <w:sz w:val="21"/>
          <w:szCs w:val="21"/>
          <w14:ligatures w14:val="none"/>
        </w:rPr>
        <w:t>else</w:t>
      </w:r>
      <w:r w:rsidRPr="004E4324">
        <w:rPr>
          <w:rFonts w:ascii="Consolas" w:eastAsia="Times New Roman" w:hAnsi="Consolas" w:cs="Times New Roman"/>
          <w:color w:val="CCCCCC"/>
          <w:kern w:val="0"/>
          <w:sz w:val="21"/>
          <w:szCs w:val="21"/>
          <w14:ligatures w14:val="none"/>
        </w:rPr>
        <w:t xml:space="preserve"> {</w:t>
      </w:r>
    </w:p>
    <w:p w14:paraId="0EE49AC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left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mid</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w:t>
      </w:r>
      <w:proofErr w:type="gramEnd"/>
      <w:r w:rsidRPr="004E4324">
        <w:rPr>
          <w:rFonts w:ascii="Consolas" w:eastAsia="Times New Roman" w:hAnsi="Consolas" w:cs="Times New Roman"/>
          <w:color w:val="6A9955"/>
          <w:kern w:val="0"/>
          <w:sz w:val="21"/>
          <w:szCs w:val="21"/>
          <w14:ligatures w14:val="none"/>
        </w:rPr>
        <w:t xml:space="preserve">    //if the sum of the median index is &lt;= b1 and the sum of the </w:t>
      </w:r>
      <w:proofErr w:type="spellStart"/>
      <w:r w:rsidRPr="004E4324">
        <w:rPr>
          <w:rFonts w:ascii="Consolas" w:eastAsia="Times New Roman" w:hAnsi="Consolas" w:cs="Times New Roman"/>
          <w:color w:val="6A9955"/>
          <w:kern w:val="0"/>
          <w:sz w:val="21"/>
          <w:szCs w:val="21"/>
          <w14:ligatures w14:val="none"/>
        </w:rPr>
        <w:t>i</w:t>
      </w:r>
      <w:proofErr w:type="spellEnd"/>
      <w:r w:rsidRPr="004E4324">
        <w:rPr>
          <w:rFonts w:ascii="Consolas" w:eastAsia="Times New Roman" w:hAnsi="Consolas" w:cs="Times New Roman"/>
          <w:color w:val="6A9955"/>
          <w:kern w:val="0"/>
          <w:sz w:val="21"/>
          <w:szCs w:val="21"/>
          <w14:ligatures w14:val="none"/>
        </w:rPr>
        <w:t xml:space="preserve"> index &gt;=b2, update left by moving it one cell after the median</w:t>
      </w:r>
    </w:p>
    <w:p w14:paraId="7311A4E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06F0BE2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5CBC0F3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5A0DFDD"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printOnce</w:t>
      </w:r>
      <w:proofErr w:type="spellEnd"/>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//if </w:t>
      </w:r>
      <w:proofErr w:type="spellStart"/>
      <w:r w:rsidRPr="004E4324">
        <w:rPr>
          <w:rFonts w:ascii="Consolas" w:eastAsia="Times New Roman" w:hAnsi="Consolas" w:cs="Times New Roman"/>
          <w:color w:val="6A9955"/>
          <w:kern w:val="0"/>
          <w:sz w:val="21"/>
          <w:szCs w:val="21"/>
          <w14:ligatures w14:val="none"/>
        </w:rPr>
        <w:t>printOnce</w:t>
      </w:r>
      <w:proofErr w:type="spellEnd"/>
      <w:r w:rsidRPr="004E4324">
        <w:rPr>
          <w:rFonts w:ascii="Consolas" w:eastAsia="Times New Roman" w:hAnsi="Consolas" w:cs="Times New Roman"/>
          <w:color w:val="6A9955"/>
          <w:kern w:val="0"/>
          <w:sz w:val="21"/>
          <w:szCs w:val="21"/>
          <w14:ligatures w14:val="none"/>
        </w:rPr>
        <w:t xml:space="preserve"> is false then print the found regions</w:t>
      </w:r>
    </w:p>
    <w:p w14:paraId="77B8F92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E3C0FA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If no valid boundary found, return</w:t>
      </w:r>
    </w:p>
    <w:p w14:paraId="313197D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if</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B5CEA8"/>
          <w:kern w:val="0"/>
          <w:sz w:val="21"/>
          <w:szCs w:val="21"/>
          <w14:ligatures w14:val="none"/>
        </w:rPr>
        <w:t>1</w:t>
      </w:r>
      <w:r w:rsidRPr="004E4324">
        <w:rPr>
          <w:rFonts w:ascii="Consolas" w:eastAsia="Times New Roman" w:hAnsi="Consolas" w:cs="Times New Roman"/>
          <w:color w:val="CCCCCC"/>
          <w:kern w:val="0"/>
          <w:sz w:val="21"/>
          <w:szCs w:val="21"/>
          <w14:ligatures w14:val="none"/>
        </w:rPr>
        <w:t>) {</w:t>
      </w:r>
    </w:p>
    <w:p w14:paraId="569AFDF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"No regions found with summed birth counts in the given range."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roofErr w:type="gramEnd"/>
    </w:p>
    <w:p w14:paraId="130D543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C586C0"/>
          <w:kern w:val="0"/>
          <w:sz w:val="21"/>
          <w:szCs w:val="21"/>
          <w14:ligatures w14:val="none"/>
        </w:rPr>
        <w:t>return</w:t>
      </w:r>
      <w:r w:rsidRPr="004E4324">
        <w:rPr>
          <w:rFonts w:ascii="Consolas" w:eastAsia="Times New Roman" w:hAnsi="Consolas" w:cs="Times New Roman"/>
          <w:color w:val="CCCCCC"/>
          <w:kern w:val="0"/>
          <w:sz w:val="21"/>
          <w:szCs w:val="21"/>
          <w14:ligatures w14:val="none"/>
        </w:rPr>
        <w:t>;</w:t>
      </w:r>
      <w:proofErr w:type="gramEnd"/>
    </w:p>
    <w:p w14:paraId="0165261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20720A5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204170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Print regions with summed birth counts in the range [b1, b2]</w:t>
      </w:r>
    </w:p>
    <w:p w14:paraId="01F4685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"Regions with summed birth counts in the range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roofErr w:type="gramEnd"/>
    </w:p>
    <w:p w14:paraId="18526B2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E48EF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for</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leftBoundary</w:t>
      </w:r>
      <w:proofErr w:type="spellEnd"/>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size</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&amp;&amp;</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w:t>
      </w:r>
    </w:p>
    <w:p w14:paraId="574D1FC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"Region: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proofErr w:type="gramStart"/>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Region</w:t>
      </w:r>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Sum: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9CDCFE"/>
          <w:kern w:val="0"/>
          <w:sz w:val="21"/>
          <w:szCs w:val="21"/>
          <w14:ligatures w14:val="none"/>
        </w:rPr>
        <w:t>Sum</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44C9CA4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0C62A2C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3F0A4AC2"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w:t>
      </w:r>
    </w:p>
    <w:p w14:paraId="08E2D85C" w14:textId="77777777" w:rsidR="004E4324" w:rsidRPr="004E4324" w:rsidRDefault="004E4324" w:rsidP="004E4324">
      <w:pPr>
        <w:shd w:val="clear" w:color="auto" w:fill="1F1F1F"/>
        <w:spacing w:after="24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br/>
      </w:r>
      <w:r w:rsidRPr="004E4324">
        <w:rPr>
          <w:rFonts w:ascii="Consolas" w:eastAsia="Times New Roman" w:hAnsi="Consolas" w:cs="Times New Roman"/>
          <w:color w:val="CCCCCC"/>
          <w:kern w:val="0"/>
          <w:sz w:val="21"/>
          <w:szCs w:val="21"/>
          <w14:ligatures w14:val="none"/>
        </w:rPr>
        <w:br/>
      </w:r>
    </w:p>
    <w:p w14:paraId="0192F9C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DCDCAA"/>
          <w:kern w:val="0"/>
          <w:sz w:val="21"/>
          <w:szCs w:val="21"/>
          <w14:ligatures w14:val="none"/>
        </w:rPr>
        <w:t>main</w:t>
      </w:r>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p>
    <w:p w14:paraId="7E84C4D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w:t>
      </w:r>
    </w:p>
    <w:p w14:paraId="467F865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25521CD0"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Read_</w:t>
      </w:r>
      <w:proofErr w:type="gramStart"/>
      <w:r w:rsidRPr="004E4324">
        <w:rPr>
          <w:rFonts w:ascii="Consolas" w:eastAsia="Times New Roman" w:hAnsi="Consolas" w:cs="Times New Roman"/>
          <w:color w:val="DCDCAA"/>
          <w:kern w:val="0"/>
          <w:sz w:val="21"/>
          <w:szCs w:val="21"/>
          <w14:ligatures w14:val="none"/>
        </w:rPr>
        <w:t>Data</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//access </w:t>
      </w:r>
      <w:proofErr w:type="spellStart"/>
      <w:r w:rsidRPr="004E4324">
        <w:rPr>
          <w:rFonts w:ascii="Consolas" w:eastAsia="Times New Roman" w:hAnsi="Consolas" w:cs="Times New Roman"/>
          <w:color w:val="6A9955"/>
          <w:kern w:val="0"/>
          <w:sz w:val="21"/>
          <w:szCs w:val="21"/>
          <w14:ligatures w14:val="none"/>
        </w:rPr>
        <w:t>Read_Data</w:t>
      </w:r>
      <w:proofErr w:type="spellEnd"/>
      <w:r w:rsidRPr="004E4324">
        <w:rPr>
          <w:rFonts w:ascii="Consolas" w:eastAsia="Times New Roman" w:hAnsi="Consolas" w:cs="Times New Roman"/>
          <w:color w:val="6A9955"/>
          <w:kern w:val="0"/>
          <w:sz w:val="21"/>
          <w:szCs w:val="21"/>
          <w14:ligatures w14:val="none"/>
        </w:rPr>
        <w:t xml:space="preserve">() from </w:t>
      </w:r>
      <w:proofErr w:type="spellStart"/>
      <w:r w:rsidRPr="004E4324">
        <w:rPr>
          <w:rFonts w:ascii="Consolas" w:eastAsia="Times New Roman" w:hAnsi="Consolas" w:cs="Times New Roman"/>
          <w:color w:val="6A9955"/>
          <w:kern w:val="0"/>
          <w:sz w:val="21"/>
          <w:szCs w:val="21"/>
          <w14:ligatures w14:val="none"/>
        </w:rPr>
        <w:t>read_print.h</w:t>
      </w:r>
      <w:proofErr w:type="spellEnd"/>
    </w:p>
    <w:p w14:paraId="5A2823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0E8460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CalculateBirthSums</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79D2DBF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94DB51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xml:space="preserve">    // Sort the </w:t>
      </w:r>
      <w:proofErr w:type="spellStart"/>
      <w:r w:rsidRPr="004E4324">
        <w:rPr>
          <w:rFonts w:ascii="Consolas" w:eastAsia="Times New Roman" w:hAnsi="Consolas" w:cs="Times New Roman"/>
          <w:color w:val="6A9955"/>
          <w:kern w:val="0"/>
          <w:sz w:val="21"/>
          <w:szCs w:val="21"/>
          <w14:ligatures w14:val="none"/>
        </w:rPr>
        <w:t>Summedcounts</w:t>
      </w:r>
      <w:proofErr w:type="spellEnd"/>
      <w:r w:rsidRPr="004E4324">
        <w:rPr>
          <w:rFonts w:ascii="Consolas" w:eastAsia="Times New Roman" w:hAnsi="Consolas" w:cs="Times New Roman"/>
          <w:color w:val="6A9955"/>
          <w:kern w:val="0"/>
          <w:sz w:val="21"/>
          <w:szCs w:val="21"/>
          <w14:ligatures w14:val="none"/>
        </w:rPr>
        <w:t xml:space="preserve"> array using heap sort based on the Sum value</w:t>
      </w:r>
    </w:p>
    <w:p w14:paraId="2529719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heapSort</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MAXSUMS</w:t>
      </w:r>
      <w:r w:rsidRPr="004E4324">
        <w:rPr>
          <w:rFonts w:ascii="Consolas" w:eastAsia="Times New Roman" w:hAnsi="Consolas" w:cs="Times New Roman"/>
          <w:color w:val="CCCCCC"/>
          <w:kern w:val="0"/>
          <w:sz w:val="21"/>
          <w:szCs w:val="21"/>
          <w14:ligatures w14:val="none"/>
        </w:rPr>
        <w:t>);</w:t>
      </w:r>
    </w:p>
    <w:p w14:paraId="41F7DB8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CAE189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//define bound b1 and bound b2</w:t>
      </w:r>
    </w:p>
    <w:p w14:paraId="1DF35D4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4E4324">
        <w:rPr>
          <w:rFonts w:ascii="Consolas" w:eastAsia="Times New Roman" w:hAnsi="Consolas" w:cs="Times New Roman"/>
          <w:color w:val="CE9178"/>
          <w:kern w:val="0"/>
          <w:sz w:val="21"/>
          <w:szCs w:val="21"/>
          <w14:ligatures w14:val="none"/>
        </w:rPr>
        <w:t>"</w:t>
      </w:r>
      <w:r w:rsidRPr="004E4324">
        <w:rPr>
          <w:rFonts w:ascii="Consolas" w:eastAsia="Times New Roman" w:hAnsi="Consolas" w:cs="Times New Roman"/>
          <w:color w:val="CCCCCC"/>
          <w:kern w:val="0"/>
          <w:sz w:val="21"/>
          <w:szCs w:val="21"/>
          <w14:ligatures w14:val="none"/>
        </w:rPr>
        <w:t>;</w:t>
      </w:r>
      <w:proofErr w:type="gramEnd"/>
    </w:p>
    <w:p w14:paraId="1C4E84F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cin</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&gt;&gt;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&gt;&gt;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proofErr w:type="gramEnd"/>
    </w:p>
    <w:p w14:paraId="0B501AE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B25C11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Start measuring time</w:t>
      </w:r>
    </w:p>
    <w:p w14:paraId="126DD57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start_time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4EC9B0"/>
          <w:kern w:val="0"/>
          <w:sz w:val="21"/>
          <w:szCs w:val="21"/>
          <w14:ligatures w14:val="none"/>
        </w:rPr>
        <w:t>high_resolution_</w:t>
      </w:r>
      <w:proofErr w:type="gramStart"/>
      <w:r w:rsidRPr="004E4324">
        <w:rPr>
          <w:rFonts w:ascii="Consolas" w:eastAsia="Times New Roman" w:hAnsi="Consolas" w:cs="Times New Roman"/>
          <w:color w:val="4EC9B0"/>
          <w:kern w:val="0"/>
          <w:sz w:val="21"/>
          <w:szCs w:val="21"/>
          <w14:ligatures w14:val="none"/>
        </w:rPr>
        <w:t>clock</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DCDCAA"/>
          <w:kern w:val="0"/>
          <w:sz w:val="21"/>
          <w:szCs w:val="21"/>
          <w14:ligatures w14:val="none"/>
        </w:rPr>
        <w:t>now</w:t>
      </w:r>
      <w:r w:rsidRPr="004E4324">
        <w:rPr>
          <w:rFonts w:ascii="Consolas" w:eastAsia="Times New Roman" w:hAnsi="Consolas" w:cs="Times New Roman"/>
          <w:color w:val="CCCCCC"/>
          <w:kern w:val="0"/>
          <w:sz w:val="21"/>
          <w:szCs w:val="21"/>
          <w14:ligatures w14:val="none"/>
        </w:rPr>
        <w:t>();</w:t>
      </w:r>
    </w:p>
    <w:p w14:paraId="1AA319F6"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E27C32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const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2000</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6760E93"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for</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int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B5CEA8"/>
          <w:kern w:val="0"/>
          <w:sz w:val="21"/>
          <w:szCs w:val="21"/>
          <w14:ligatures w14:val="none"/>
        </w:rPr>
        <w:t>0</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proofErr w:type="spellStart"/>
      <w:r w:rsidRPr="004E4324">
        <w:rPr>
          <w:rFonts w:ascii="Consolas" w:eastAsia="Times New Roman" w:hAnsi="Consolas" w:cs="Times New Roman"/>
          <w:color w:val="9CDCFE"/>
          <w:kern w:val="0"/>
          <w:sz w:val="21"/>
          <w:szCs w:val="21"/>
          <w14:ligatures w14:val="none"/>
        </w:rPr>
        <w:t>i</w:t>
      </w:r>
      <w:proofErr w:type="spellEnd"/>
      <w:r w:rsidRPr="004E4324">
        <w:rPr>
          <w:rFonts w:ascii="Consolas" w:eastAsia="Times New Roman" w:hAnsi="Consolas" w:cs="Times New Roman"/>
          <w:color w:val="CCCCCC"/>
          <w:kern w:val="0"/>
          <w:sz w:val="21"/>
          <w:szCs w:val="21"/>
          <w14:ligatures w14:val="none"/>
        </w:rPr>
        <w:t>) {</w:t>
      </w:r>
    </w:p>
    <w:p w14:paraId="0A19F6C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D97F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075BF737"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6E279E98"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DCDCAA"/>
          <w:kern w:val="0"/>
          <w:sz w:val="21"/>
          <w:szCs w:val="21"/>
          <w14:ligatures w14:val="none"/>
        </w:rPr>
        <w:t>BinarySearch</w:t>
      </w:r>
      <w:proofErr w:type="spellEnd"/>
      <w:r w:rsidRPr="004E4324">
        <w:rPr>
          <w:rFonts w:ascii="Consolas" w:eastAsia="Times New Roman" w:hAnsi="Consolas" w:cs="Times New Roman"/>
          <w:color w:val="CCCCCC"/>
          <w:kern w:val="0"/>
          <w:sz w:val="21"/>
          <w:szCs w:val="21"/>
          <w14:ligatures w14:val="none"/>
        </w:rPr>
        <w:t>(</w:t>
      </w:r>
      <w:proofErr w:type="spellStart"/>
      <w:proofErr w:type="gramEnd"/>
      <w:r w:rsidRPr="004E4324">
        <w:rPr>
          <w:rFonts w:ascii="Consolas" w:eastAsia="Times New Roman" w:hAnsi="Consolas" w:cs="Times New Roman"/>
          <w:color w:val="9CDCFE"/>
          <w:kern w:val="0"/>
          <w:sz w:val="21"/>
          <w:szCs w:val="21"/>
          <w14:ligatures w14:val="none"/>
        </w:rPr>
        <w:t>Summedcounts</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MAXSUMS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b1</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b2</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Perform Binary Search on the data</w:t>
      </w:r>
    </w:p>
    <w:p w14:paraId="00FC0E1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printOnce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gramStart"/>
      <w:r w:rsidRPr="004E4324">
        <w:rPr>
          <w:rFonts w:ascii="Consolas" w:eastAsia="Times New Roman" w:hAnsi="Consolas" w:cs="Times New Roman"/>
          <w:color w:val="569CD6"/>
          <w:kern w:val="0"/>
          <w:sz w:val="21"/>
          <w:szCs w:val="21"/>
          <w14:ligatures w14:val="none"/>
        </w:rPr>
        <w:t>true</w:t>
      </w:r>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CCCCCC"/>
          <w:kern w:val="0"/>
          <w:sz w:val="21"/>
          <w:szCs w:val="21"/>
          <w14:ligatures w14:val="none"/>
        </w:rPr>
        <w:t xml:space="preserve">  </w:t>
      </w:r>
    </w:p>
    <w:p w14:paraId="60B5D00A"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39FAEC3F"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Stop measuring time</w:t>
      </w:r>
    </w:p>
    <w:p w14:paraId="6A45FF4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end_time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4EC9B0"/>
          <w:kern w:val="0"/>
          <w:sz w:val="21"/>
          <w:szCs w:val="21"/>
          <w14:ligatures w14:val="none"/>
        </w:rPr>
        <w:t>high_resolution_</w:t>
      </w:r>
      <w:proofErr w:type="gramStart"/>
      <w:r w:rsidRPr="004E4324">
        <w:rPr>
          <w:rFonts w:ascii="Consolas" w:eastAsia="Times New Roman" w:hAnsi="Consolas" w:cs="Times New Roman"/>
          <w:color w:val="4EC9B0"/>
          <w:kern w:val="0"/>
          <w:sz w:val="21"/>
          <w:szCs w:val="21"/>
          <w14:ligatures w14:val="none"/>
        </w:rPr>
        <w:t>clock</w:t>
      </w:r>
      <w:proofErr w:type="spellEnd"/>
      <w:r w:rsidRPr="004E4324">
        <w:rPr>
          <w:rFonts w:ascii="Consolas" w:eastAsia="Times New Roman" w:hAnsi="Consolas" w:cs="Times New Roman"/>
          <w:color w:val="CCCCCC"/>
          <w:kern w:val="0"/>
          <w:sz w:val="21"/>
          <w:szCs w:val="21"/>
          <w14:ligatures w14:val="none"/>
        </w:rPr>
        <w:t>::</w:t>
      </w:r>
      <w:proofErr w:type="gramEnd"/>
      <w:r w:rsidRPr="004E4324">
        <w:rPr>
          <w:rFonts w:ascii="Consolas" w:eastAsia="Times New Roman" w:hAnsi="Consolas" w:cs="Times New Roman"/>
          <w:color w:val="DCDCAA"/>
          <w:kern w:val="0"/>
          <w:sz w:val="21"/>
          <w:szCs w:val="21"/>
          <w14:ligatures w14:val="none"/>
        </w:rPr>
        <w:t>now</w:t>
      </w:r>
      <w:r w:rsidRPr="004E4324">
        <w:rPr>
          <w:rFonts w:ascii="Consolas" w:eastAsia="Times New Roman" w:hAnsi="Consolas" w:cs="Times New Roman"/>
          <w:color w:val="CCCCCC"/>
          <w:kern w:val="0"/>
          <w:sz w:val="21"/>
          <w:szCs w:val="21"/>
          <w14:ligatures w14:val="none"/>
        </w:rPr>
        <w:t>();</w:t>
      </w:r>
    </w:p>
    <w:p w14:paraId="1A604C0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B5233BC"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1B97A92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569CD6"/>
          <w:kern w:val="0"/>
          <w:sz w:val="21"/>
          <w:szCs w:val="21"/>
          <w14:ligatures w14:val="none"/>
        </w:rPr>
        <w:t>auto</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duration</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duration_cast</w:t>
      </w:r>
      <w:proofErr w:type="spellEnd"/>
      <w:r w:rsidRPr="004E4324">
        <w:rPr>
          <w:rFonts w:ascii="Consolas" w:eastAsia="Times New Roman" w:hAnsi="Consolas" w:cs="Times New Roman"/>
          <w:color w:val="CCCCCC"/>
          <w:kern w:val="0"/>
          <w:sz w:val="21"/>
          <w:szCs w:val="21"/>
          <w14:ligatures w14:val="none"/>
        </w:rPr>
        <w:t>&lt;</w:t>
      </w:r>
      <w:r w:rsidRPr="004E4324">
        <w:rPr>
          <w:rFonts w:ascii="Consolas" w:eastAsia="Times New Roman" w:hAnsi="Consolas" w:cs="Times New Roman"/>
          <w:color w:val="4EC9B0"/>
          <w:kern w:val="0"/>
          <w:sz w:val="21"/>
          <w:szCs w:val="21"/>
          <w14:ligatures w14:val="none"/>
        </w:rPr>
        <w:t>microseconds</w:t>
      </w:r>
      <w:proofErr w:type="gramStart"/>
      <w:r w:rsidRPr="004E4324">
        <w:rPr>
          <w:rFonts w:ascii="Consolas" w:eastAsia="Times New Roman" w:hAnsi="Consolas" w:cs="Times New Roman"/>
          <w:color w:val="CCCCCC"/>
          <w:kern w:val="0"/>
          <w:sz w:val="21"/>
          <w:szCs w:val="21"/>
          <w14:ligatures w14:val="none"/>
        </w:rPr>
        <w:t>&gt;(</w:t>
      </w:r>
      <w:proofErr w:type="spellStart"/>
      <w:proofErr w:type="gramEnd"/>
      <w:r w:rsidRPr="004E4324">
        <w:rPr>
          <w:rFonts w:ascii="Consolas" w:eastAsia="Times New Roman" w:hAnsi="Consolas" w:cs="Times New Roman"/>
          <w:color w:val="9CDCFE"/>
          <w:kern w:val="0"/>
          <w:sz w:val="21"/>
          <w:szCs w:val="21"/>
          <w14:ligatures w14:val="none"/>
        </w:rPr>
        <w:t>end_time</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start_time</w:t>
      </w:r>
      <w:proofErr w:type="spellEnd"/>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6A9955"/>
          <w:kern w:val="0"/>
          <w:sz w:val="21"/>
          <w:szCs w:val="21"/>
          <w14:ligatures w14:val="none"/>
        </w:rPr>
        <w:t xml:space="preserve"> // Calculate the duration in microseconds</w:t>
      </w:r>
    </w:p>
    <w:p w14:paraId="2441591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7A03C75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w:t>
      </w:r>
    </w:p>
    <w:p w14:paraId="7E02EB0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6A9955"/>
          <w:kern w:val="0"/>
          <w:sz w:val="21"/>
          <w:szCs w:val="21"/>
          <w14:ligatures w14:val="none"/>
        </w:rPr>
        <w:t>    // Print the average execution time of Binary Search</w:t>
      </w:r>
    </w:p>
    <w:p w14:paraId="50FE918E"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9CDCFE"/>
          <w:kern w:val="0"/>
          <w:sz w:val="21"/>
          <w:szCs w:val="21"/>
          <w14:ligatures w14:val="none"/>
        </w:rPr>
        <w:t>cout</w:t>
      </w:r>
      <w:proofErr w:type="spell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"Binary Search execution time: "</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proofErr w:type="gramStart"/>
      <w:r w:rsidRPr="004E4324">
        <w:rPr>
          <w:rFonts w:ascii="Consolas" w:eastAsia="Times New Roman" w:hAnsi="Consolas" w:cs="Times New Roman"/>
          <w:color w:val="9CDCFE"/>
          <w:kern w:val="0"/>
          <w:sz w:val="21"/>
          <w:szCs w:val="21"/>
          <w14:ligatures w14:val="none"/>
        </w:rPr>
        <w:t>duration</w:t>
      </w:r>
      <w:r w:rsidRPr="004E4324">
        <w:rPr>
          <w:rFonts w:ascii="Consolas" w:eastAsia="Times New Roman" w:hAnsi="Consolas" w:cs="Times New Roman"/>
          <w:color w:val="CCCCCC"/>
          <w:kern w:val="0"/>
          <w:sz w:val="21"/>
          <w:szCs w:val="21"/>
          <w14:ligatures w14:val="none"/>
        </w:rPr>
        <w:t>.</w:t>
      </w:r>
      <w:r w:rsidRPr="004E4324">
        <w:rPr>
          <w:rFonts w:ascii="Consolas" w:eastAsia="Times New Roman" w:hAnsi="Consolas" w:cs="Times New Roman"/>
          <w:color w:val="DCDCAA"/>
          <w:kern w:val="0"/>
          <w:sz w:val="21"/>
          <w:szCs w:val="21"/>
          <w14:ligatures w14:val="none"/>
        </w:rPr>
        <w:t>count</w:t>
      </w:r>
      <w:proofErr w:type="spellEnd"/>
      <w:proofErr w:type="gramEnd"/>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4D4D4"/>
          <w:kern w:val="0"/>
          <w:sz w:val="21"/>
          <w:szCs w:val="21"/>
          <w14:ligatures w14:val="none"/>
        </w:rPr>
        <w: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9CDCFE"/>
          <w:kern w:val="0"/>
          <w:sz w:val="21"/>
          <w:szCs w:val="21"/>
          <w14:ligatures w14:val="none"/>
        </w:rPr>
        <w:t>iterations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E9178"/>
          <w:kern w:val="0"/>
          <w:sz w:val="21"/>
          <w:szCs w:val="21"/>
          <w14:ligatures w14:val="none"/>
        </w:rPr>
        <w:t>" microseconds"</w:t>
      </w: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DCDCAA"/>
          <w:kern w:val="0"/>
          <w:sz w:val="21"/>
          <w:szCs w:val="21"/>
          <w14:ligatures w14:val="none"/>
        </w:rPr>
        <w:t>&lt;&lt;</w:t>
      </w:r>
      <w:r w:rsidRPr="004E4324">
        <w:rPr>
          <w:rFonts w:ascii="Consolas" w:eastAsia="Times New Roman" w:hAnsi="Consolas" w:cs="Times New Roman"/>
          <w:color w:val="CCCCCC"/>
          <w:kern w:val="0"/>
          <w:sz w:val="21"/>
          <w:szCs w:val="21"/>
          <w14:ligatures w14:val="none"/>
        </w:rPr>
        <w:t xml:space="preserve"> </w:t>
      </w:r>
      <w:proofErr w:type="spellStart"/>
      <w:r w:rsidRPr="004E4324">
        <w:rPr>
          <w:rFonts w:ascii="Consolas" w:eastAsia="Times New Roman" w:hAnsi="Consolas" w:cs="Times New Roman"/>
          <w:color w:val="DCDCAA"/>
          <w:kern w:val="0"/>
          <w:sz w:val="21"/>
          <w:szCs w:val="21"/>
          <w14:ligatures w14:val="none"/>
        </w:rPr>
        <w:t>endl</w:t>
      </w:r>
      <w:proofErr w:type="spellEnd"/>
      <w:r w:rsidRPr="004E4324">
        <w:rPr>
          <w:rFonts w:ascii="Consolas" w:eastAsia="Times New Roman" w:hAnsi="Consolas" w:cs="Times New Roman"/>
          <w:color w:val="CCCCCC"/>
          <w:kern w:val="0"/>
          <w:sz w:val="21"/>
          <w:szCs w:val="21"/>
          <w14:ligatures w14:val="none"/>
        </w:rPr>
        <w:t>;</w:t>
      </w:r>
    </w:p>
    <w:p w14:paraId="5122C8BB"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3E7B8719"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r w:rsidRPr="004E4324">
        <w:rPr>
          <w:rFonts w:ascii="Consolas" w:eastAsia="Times New Roman" w:hAnsi="Consolas" w:cs="Times New Roman"/>
          <w:color w:val="CCCCCC"/>
          <w:kern w:val="0"/>
          <w:sz w:val="21"/>
          <w:szCs w:val="21"/>
          <w14:ligatures w14:val="none"/>
        </w:rPr>
        <w:t xml:space="preserve">  </w:t>
      </w:r>
    </w:p>
    <w:p w14:paraId="23FAA9C4"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14:ligatures w14:val="none"/>
        </w:rPr>
      </w:pPr>
    </w:p>
    <w:p w14:paraId="624F9C51"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4E4324">
        <w:rPr>
          <w:rFonts w:ascii="Consolas" w:eastAsia="Times New Roman" w:hAnsi="Consolas" w:cs="Times New Roman"/>
          <w:color w:val="CCCCCC"/>
          <w:kern w:val="0"/>
          <w:sz w:val="21"/>
          <w:szCs w:val="21"/>
          <w14:ligatures w14:val="none"/>
        </w:rPr>
        <w:t xml:space="preserve">    </w:t>
      </w:r>
      <w:r w:rsidRPr="004E4324">
        <w:rPr>
          <w:rFonts w:ascii="Consolas" w:eastAsia="Times New Roman" w:hAnsi="Consolas" w:cs="Times New Roman"/>
          <w:color w:val="C586C0"/>
          <w:kern w:val="0"/>
          <w:sz w:val="21"/>
          <w:szCs w:val="21"/>
          <w14:ligatures w14:val="none"/>
        </w:rPr>
        <w:t>return</w:t>
      </w:r>
      <w:r w:rsidRPr="004E4324">
        <w:rPr>
          <w:rFonts w:ascii="Consolas" w:eastAsia="Times New Roman" w:hAnsi="Consolas" w:cs="Times New Roman"/>
          <w:color w:val="CCCCCC"/>
          <w:kern w:val="0"/>
          <w:sz w:val="21"/>
          <w:szCs w:val="21"/>
          <w:lang w:val="el-GR"/>
          <w14:ligatures w14:val="none"/>
        </w:rPr>
        <w:t xml:space="preserve"> </w:t>
      </w:r>
      <w:proofErr w:type="gramStart"/>
      <w:r w:rsidRPr="004E4324">
        <w:rPr>
          <w:rFonts w:ascii="Consolas" w:eastAsia="Times New Roman" w:hAnsi="Consolas" w:cs="Times New Roman"/>
          <w:color w:val="B5CEA8"/>
          <w:kern w:val="0"/>
          <w:sz w:val="21"/>
          <w:szCs w:val="21"/>
          <w:lang w:val="el-GR"/>
          <w14:ligatures w14:val="none"/>
        </w:rPr>
        <w:t>0</w:t>
      </w:r>
      <w:r w:rsidRPr="004E4324">
        <w:rPr>
          <w:rFonts w:ascii="Consolas" w:eastAsia="Times New Roman" w:hAnsi="Consolas" w:cs="Times New Roman"/>
          <w:color w:val="CCCCCC"/>
          <w:kern w:val="0"/>
          <w:sz w:val="21"/>
          <w:szCs w:val="21"/>
          <w:lang w:val="el-GR"/>
          <w14:ligatures w14:val="none"/>
        </w:rPr>
        <w:t>;</w:t>
      </w:r>
      <w:proofErr w:type="gramEnd"/>
    </w:p>
    <w:p w14:paraId="232CC0A5" w14:textId="77777777" w:rsidR="004E4324" w:rsidRPr="004E4324" w:rsidRDefault="004E4324" w:rsidP="004E43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4E4324">
        <w:rPr>
          <w:rFonts w:ascii="Consolas" w:eastAsia="Times New Roman" w:hAnsi="Consolas" w:cs="Times New Roman"/>
          <w:color w:val="CCCCCC"/>
          <w:kern w:val="0"/>
          <w:sz w:val="21"/>
          <w:szCs w:val="21"/>
          <w:lang w:val="el-GR"/>
          <w14:ligatures w14:val="none"/>
        </w:rPr>
        <w:t>}</w:t>
      </w:r>
    </w:p>
    <w:p w14:paraId="7A7B2489" w14:textId="77777777" w:rsidR="004E4324" w:rsidRPr="00656681" w:rsidRDefault="004E4324" w:rsidP="007D5BFE">
      <w:pPr>
        <w:rPr>
          <w:lang w:val="el-GR"/>
        </w:rPr>
      </w:pPr>
    </w:p>
    <w:p w14:paraId="7942C439" w14:textId="5F9C7BF1" w:rsidR="00A97E96" w:rsidRPr="00A97E96" w:rsidRDefault="00A97E96" w:rsidP="00A97E96">
      <w:pPr>
        <w:rPr>
          <w:lang w:val="el-GR"/>
        </w:rPr>
      </w:pPr>
      <w:r w:rsidRPr="00A97E96">
        <w:rPr>
          <w:lang w:val="el-GR"/>
        </w:rPr>
        <w:t xml:space="preserve">Αυτός ο κώδικας περιέχει ένα πρόγραμμα C++ που περιλαμβάνει την υλοποίηση ενός δυαδικού αλγορίθμου αναζήτησης (Binary Search) για την αναζήτηση περιοχών στις οποίες η συνολική γέννηση είναι στο εύρος [b1, b2]. </w:t>
      </w:r>
    </w:p>
    <w:p w14:paraId="116EBE8A" w14:textId="77777777" w:rsidR="00A97E96" w:rsidRPr="00A97E96" w:rsidRDefault="00A97E96" w:rsidP="00A97E96">
      <w:pPr>
        <w:rPr>
          <w:lang w:val="el-GR"/>
        </w:rPr>
      </w:pPr>
    </w:p>
    <w:p w14:paraId="6090631C" w14:textId="77777777" w:rsidR="00A97E96" w:rsidRPr="00A97E96" w:rsidRDefault="00A97E96" w:rsidP="00A97E96">
      <w:pPr>
        <w:rPr>
          <w:lang w:val="el-GR"/>
        </w:rPr>
      </w:pPr>
      <w:r w:rsidRPr="00A97E96">
        <w:rPr>
          <w:lang w:val="el-GR"/>
        </w:rPr>
        <w:t>Βιβλιοθήκες και Ορισμοί:</w:t>
      </w:r>
    </w:p>
    <w:p w14:paraId="1E37251B" w14:textId="77777777" w:rsidR="00A97E96" w:rsidRPr="00A97E96" w:rsidRDefault="00A97E96" w:rsidP="00A97E96">
      <w:pPr>
        <w:rPr>
          <w:lang w:val="el-GR"/>
        </w:rPr>
      </w:pPr>
    </w:p>
    <w:p w14:paraId="449740EB" w14:textId="77777777" w:rsidR="00A97E96" w:rsidRPr="00A97E96" w:rsidRDefault="00A97E96" w:rsidP="00A97E96">
      <w:pPr>
        <w:rPr>
          <w:lang w:val="el-GR"/>
        </w:rPr>
      </w:pPr>
      <w:r w:rsidRPr="00A97E96">
        <w:rPr>
          <w:lang w:val="el-GR"/>
        </w:rPr>
        <w:t>Χρησιμοποιούνται οι βιβλιοθήκες &lt;iostream&gt;, &lt;string&gt; και &lt;chrono&gt; για τις βασικές εισόδους/εξόδους, τη διαχείριση συμβολοσειρών και τη μέτρηση του χρόνου αντίστοιχα.</w:t>
      </w:r>
    </w:p>
    <w:p w14:paraId="79A2557A" w14:textId="782A7EC9" w:rsidR="00A97E96" w:rsidRPr="00962788" w:rsidRDefault="00A97E96" w:rsidP="00A97E96">
      <w:pPr>
        <w:rPr>
          <w:lang w:val="el-GR"/>
        </w:rPr>
      </w:pPr>
      <w:r w:rsidRPr="00A97E96">
        <w:rPr>
          <w:lang w:val="el-GR"/>
        </w:rPr>
        <w:t xml:space="preserve">Η </w:t>
      </w:r>
      <w:r w:rsidR="000134FC" w:rsidRPr="000134FC">
        <w:rPr>
          <w:lang w:val="el-GR"/>
        </w:rPr>
        <w:t>“</w:t>
      </w:r>
      <w:r w:rsidRPr="00A97E96">
        <w:rPr>
          <w:lang w:val="el-GR"/>
        </w:rPr>
        <w:t>SummedCount</w:t>
      </w:r>
      <w:r w:rsidR="000134FC" w:rsidRPr="000134FC">
        <w:rPr>
          <w:lang w:val="el-GR"/>
        </w:rPr>
        <w:t>”</w:t>
      </w:r>
      <w:r w:rsidRPr="00A97E96">
        <w:rPr>
          <w:lang w:val="el-GR"/>
        </w:rPr>
        <w:t xml:space="preserve"> είναι η δομή δεδομένων που περιέχει πληροφορίες περιοχών (Region) και συνολικής γέννησης (Sum).</w:t>
      </w:r>
    </w:p>
    <w:p w14:paraId="567A6B94" w14:textId="77777777" w:rsidR="008953A1" w:rsidRPr="00962788" w:rsidRDefault="008953A1" w:rsidP="00A97E96">
      <w:pPr>
        <w:rPr>
          <w:lang w:val="el-GR"/>
        </w:rPr>
      </w:pPr>
    </w:p>
    <w:p w14:paraId="63B62EEA" w14:textId="77777777" w:rsidR="00A97E96" w:rsidRPr="00A97E96" w:rsidRDefault="00A97E96" w:rsidP="00A97E96">
      <w:pPr>
        <w:rPr>
          <w:lang w:val="el-GR"/>
        </w:rPr>
      </w:pPr>
      <w:r w:rsidRPr="00A97E96">
        <w:rPr>
          <w:lang w:val="el-GR"/>
        </w:rPr>
        <w:t>Δυαδική Αναζήτηση (BinarySearch):</w:t>
      </w:r>
    </w:p>
    <w:p w14:paraId="5F32C21D" w14:textId="77777777" w:rsidR="00A97E96" w:rsidRPr="00A97E96" w:rsidRDefault="00A97E96" w:rsidP="00A97E96">
      <w:pPr>
        <w:rPr>
          <w:lang w:val="el-GR"/>
        </w:rPr>
      </w:pPr>
    </w:p>
    <w:p w14:paraId="394DBD15" w14:textId="77777777" w:rsidR="00A97E96" w:rsidRPr="00A97E96" w:rsidRDefault="00A97E96" w:rsidP="00A97E96">
      <w:pPr>
        <w:rPr>
          <w:lang w:val="el-GR"/>
        </w:rPr>
      </w:pPr>
      <w:r w:rsidRPr="00A97E96">
        <w:rPr>
          <w:lang w:val="el-GR"/>
        </w:rPr>
        <w:t>Αναζητεί πρώτα την αριστερή συνοριοθέτηση (leftBoundary) των περιοχών όπου η συνολική γέννηση είναι τουλάχιστον b1.</w:t>
      </w:r>
    </w:p>
    <w:p w14:paraId="765BB3B4" w14:textId="77777777" w:rsidR="00A97E96" w:rsidRPr="00A97E96" w:rsidRDefault="00A97E96" w:rsidP="00A97E96">
      <w:pPr>
        <w:rPr>
          <w:lang w:val="el-GR"/>
        </w:rPr>
      </w:pPr>
      <w:r w:rsidRPr="00A97E96">
        <w:rPr>
          <w:lang w:val="el-GR"/>
        </w:rPr>
        <w:t>Χρησιμοποιεί δυαδική αναζήτηση σε ταξινομημένο πίνακα (Summedcounts[]) για αποδοτική αναζήτηση.</w:t>
      </w:r>
    </w:p>
    <w:p w14:paraId="370A01DE" w14:textId="77777777" w:rsidR="00A97E96" w:rsidRPr="00A97E96" w:rsidRDefault="00A97E96" w:rsidP="00A97E96">
      <w:pPr>
        <w:rPr>
          <w:lang w:val="el-GR"/>
        </w:rPr>
      </w:pPr>
      <w:r w:rsidRPr="00A97E96">
        <w:rPr>
          <w:lang w:val="el-GR"/>
        </w:rPr>
        <w:t>Αφού βρει την leftBoundary, εκτυπώνει τις περιοχές όπου η συνολική γέννηση είναι στο εύρος [b1, b2].</w:t>
      </w:r>
    </w:p>
    <w:p w14:paraId="15F676B2" w14:textId="77777777" w:rsidR="00A97E96" w:rsidRPr="00A97E96" w:rsidRDefault="00A97E96" w:rsidP="00A97E96">
      <w:pPr>
        <w:rPr>
          <w:lang w:val="el-GR"/>
        </w:rPr>
      </w:pPr>
      <w:r w:rsidRPr="00A97E96">
        <w:rPr>
          <w:lang w:val="el-GR"/>
        </w:rPr>
        <w:t>Κύρια Συνάρτηση (main):</w:t>
      </w:r>
    </w:p>
    <w:p w14:paraId="2B34445C" w14:textId="77777777" w:rsidR="00A97E96" w:rsidRPr="00A97E96" w:rsidRDefault="00A97E96" w:rsidP="00A97E96">
      <w:pPr>
        <w:rPr>
          <w:lang w:val="el-GR"/>
        </w:rPr>
      </w:pPr>
    </w:p>
    <w:p w14:paraId="0F2F5205" w14:textId="77777777" w:rsidR="00A97E96" w:rsidRPr="00A97E96" w:rsidRDefault="00A97E96" w:rsidP="00A97E96">
      <w:pPr>
        <w:rPr>
          <w:lang w:val="el-GR"/>
        </w:rPr>
      </w:pPr>
      <w:r w:rsidRPr="00A97E96">
        <w:rPr>
          <w:lang w:val="el-GR"/>
        </w:rPr>
        <w:t>Καλεί δύο σημαντικές λειτουργίες Read_Data() και CalculateBirthSums() που δεν παρατίθενται εδώ, αλλά προφανώς διαβάζουν δεδομένα και υπολογίζουν τις συνολικές γεννήσεις για κάθε περιοχή από το 2005 έως το 2022.</w:t>
      </w:r>
    </w:p>
    <w:p w14:paraId="256A4011" w14:textId="631CCBAF" w:rsidR="00A97E96" w:rsidRPr="00A97E96" w:rsidRDefault="00A97E96" w:rsidP="00A97E96">
      <w:pPr>
        <w:rPr>
          <w:lang w:val="el-GR"/>
        </w:rPr>
      </w:pPr>
      <w:r w:rsidRPr="00A97E96">
        <w:rPr>
          <w:lang w:val="el-GR"/>
        </w:rPr>
        <w:t xml:space="preserve">Ταξινομεί τον πίνακα Summedcounts χρησιμοποιώντας heap sort με βάση την τιμή </w:t>
      </w:r>
      <w:r w:rsidR="003720E0" w:rsidRPr="003720E0">
        <w:rPr>
          <w:lang w:val="el-GR"/>
        </w:rPr>
        <w:t>“</w:t>
      </w:r>
      <w:r w:rsidRPr="00A97E96">
        <w:rPr>
          <w:lang w:val="el-GR"/>
        </w:rPr>
        <w:t>Sum</w:t>
      </w:r>
      <w:r w:rsidR="003720E0" w:rsidRPr="003720E0">
        <w:rPr>
          <w:lang w:val="el-GR"/>
        </w:rPr>
        <w:t>”</w:t>
      </w:r>
      <w:r w:rsidRPr="00A97E96">
        <w:rPr>
          <w:lang w:val="el-GR"/>
        </w:rPr>
        <w:t>.</w:t>
      </w:r>
    </w:p>
    <w:p w14:paraId="78289321" w14:textId="77777777" w:rsidR="00A97E96" w:rsidRPr="00A97E96" w:rsidRDefault="00A97E96" w:rsidP="00A97E96">
      <w:pPr>
        <w:rPr>
          <w:lang w:val="el-GR"/>
        </w:rPr>
      </w:pPr>
      <w:r w:rsidRPr="00A97E96">
        <w:rPr>
          <w:lang w:val="el-GR"/>
        </w:rPr>
        <w:t>Ζητά από το χρήστη να εισάγει τα όρια b1 και b2.</w:t>
      </w:r>
    </w:p>
    <w:p w14:paraId="47A159B7" w14:textId="77777777" w:rsidR="00A97E96" w:rsidRPr="00A97E96" w:rsidRDefault="00A97E96" w:rsidP="00A97E96">
      <w:pPr>
        <w:rPr>
          <w:lang w:val="el-GR"/>
        </w:rPr>
      </w:pPr>
      <w:r w:rsidRPr="00A97E96">
        <w:rPr>
          <w:lang w:val="el-GR"/>
        </w:rPr>
        <w:t>Μετρά και εκτυπώνει τον μέσο χρόνο εκτέλεσης της δυαδικής αναζήτησης για 2000 επαναλήψεις, χρησιμοποιώντας την &lt;chrono&gt; για μέτρηση του χρόνου.</w:t>
      </w:r>
    </w:p>
    <w:p w14:paraId="09C41F40" w14:textId="3D09D7DD" w:rsidR="007D5BFE" w:rsidRPr="00962788" w:rsidRDefault="007D5BFE" w:rsidP="00A97E96">
      <w:pPr>
        <w:rPr>
          <w:lang w:val="el-GR"/>
        </w:rPr>
      </w:pPr>
    </w:p>
    <w:p w14:paraId="115EB7DF" w14:textId="0E87723C" w:rsidR="00996E49" w:rsidRDefault="00996E49" w:rsidP="00A97E96">
      <w:pPr>
        <w:rPr>
          <w:lang w:val="el-GR"/>
        </w:rPr>
      </w:pPr>
      <w:r>
        <w:rPr>
          <w:lang w:val="el-GR"/>
        </w:rPr>
        <w:t xml:space="preserve">Παράδειγμα </w:t>
      </w:r>
      <w:r w:rsidR="00FF1D31">
        <w:rPr>
          <w:lang w:val="el-GR"/>
        </w:rPr>
        <w:t xml:space="preserve">εκτέλεσης του προγράμματος: </w:t>
      </w:r>
    </w:p>
    <w:p w14:paraId="09BC4FC5" w14:textId="289EC4F0" w:rsidR="00FF1D31" w:rsidRDefault="001C511E" w:rsidP="00A97E96">
      <w:pPr>
        <w:rPr>
          <w:lang w:val="el-GR"/>
        </w:rPr>
      </w:pPr>
      <w:r w:rsidRPr="001C511E">
        <w:rPr>
          <w:noProof/>
          <w:lang w:val="el-GR"/>
        </w:rPr>
        <w:drawing>
          <wp:inline distT="0" distB="0" distL="0" distR="0" wp14:anchorId="6DF5EE78" wp14:editId="4CCD1ECE">
            <wp:extent cx="5943600" cy="3282315"/>
            <wp:effectExtent l="0" t="0" r="0" b="0"/>
            <wp:docPr id="1497394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394275" name="Picture 1" descr="A screenshot of a computer&#10;&#10;Description automatically generated"/>
                    <pic:cNvPicPr/>
                  </pic:nvPicPr>
                  <pic:blipFill>
                    <a:blip r:embed="rId24"/>
                    <a:stretch>
                      <a:fillRect/>
                    </a:stretch>
                  </pic:blipFill>
                  <pic:spPr>
                    <a:xfrm>
                      <a:off x="0" y="0"/>
                      <a:ext cx="5943600" cy="3282315"/>
                    </a:xfrm>
                    <a:prstGeom prst="rect">
                      <a:avLst/>
                    </a:prstGeom>
                  </pic:spPr>
                </pic:pic>
              </a:graphicData>
            </a:graphic>
          </wp:inline>
        </w:drawing>
      </w:r>
    </w:p>
    <w:p w14:paraId="795FB91F" w14:textId="77777777" w:rsidR="00004F49" w:rsidRDefault="00004F49" w:rsidP="00A97E96">
      <w:pPr>
        <w:rPr>
          <w:lang w:val="el-GR"/>
        </w:rPr>
      </w:pPr>
    </w:p>
    <w:p w14:paraId="12C91724" w14:textId="77777777" w:rsidR="00004F49" w:rsidRDefault="00004F49" w:rsidP="00A97E96">
      <w:pPr>
        <w:rPr>
          <w:lang w:val="el-GR"/>
        </w:rPr>
      </w:pPr>
    </w:p>
    <w:p w14:paraId="01EEA00F" w14:textId="77777777" w:rsidR="00004F49" w:rsidRDefault="00004F49" w:rsidP="00A97E96">
      <w:pPr>
        <w:rPr>
          <w:lang w:val="el-GR"/>
        </w:rPr>
      </w:pPr>
    </w:p>
    <w:p w14:paraId="39676FDE" w14:textId="0888E374" w:rsidR="00004F49" w:rsidRDefault="001C511E" w:rsidP="00A97E96">
      <w:pPr>
        <w:rPr>
          <w:lang w:val="el-GR"/>
        </w:rPr>
      </w:pPr>
      <w:r w:rsidRPr="001C511E">
        <w:rPr>
          <w:lang w:val="el-GR"/>
        </w:rPr>
        <w:t>Για την υλοπο</w:t>
      </w:r>
      <w:r w:rsidR="009C72F4">
        <w:rPr>
          <w:rFonts w:ascii="Calibri" w:hAnsi="Calibri" w:cs="Calibri"/>
          <w:lang w:val="el-GR"/>
        </w:rPr>
        <w:t>ί</w:t>
      </w:r>
      <w:r w:rsidRPr="001C511E">
        <w:rPr>
          <w:lang w:val="el-GR"/>
        </w:rPr>
        <w:t xml:space="preserve">ηση της  </w:t>
      </w:r>
      <w:r>
        <w:t>Interpolation</w:t>
      </w:r>
      <w:r w:rsidRPr="001C511E">
        <w:rPr>
          <w:lang w:val="el-GR"/>
        </w:rPr>
        <w:t xml:space="preserve"> </w:t>
      </w:r>
      <w:r>
        <w:t>Search</w:t>
      </w:r>
      <w:r w:rsidRPr="001C511E">
        <w:rPr>
          <w:lang w:val="el-GR"/>
        </w:rPr>
        <w:t xml:space="preserve"> φτι</w:t>
      </w:r>
      <w:r w:rsidR="009C72F4">
        <w:rPr>
          <w:rFonts w:ascii="Calibri" w:hAnsi="Calibri" w:cs="Calibri"/>
          <w:lang w:val="el-GR"/>
        </w:rPr>
        <w:t>ά</w:t>
      </w:r>
      <w:r w:rsidRPr="001C511E">
        <w:rPr>
          <w:lang w:val="el-GR"/>
        </w:rPr>
        <w:t xml:space="preserve">ξαμε </w:t>
      </w:r>
      <w:r w:rsidR="009C72F4">
        <w:rPr>
          <w:rFonts w:ascii="Calibri" w:hAnsi="Calibri" w:cs="Calibri"/>
          <w:lang w:val="el-GR"/>
        </w:rPr>
        <w:t>έ</w:t>
      </w:r>
      <w:r w:rsidRPr="001C511E">
        <w:rPr>
          <w:lang w:val="el-GR"/>
        </w:rPr>
        <w:t>να c++ αρχε</w:t>
      </w:r>
      <w:r w:rsidR="009C72F4">
        <w:rPr>
          <w:rFonts w:ascii="Calibri" w:hAnsi="Calibri" w:cs="Calibri"/>
          <w:lang w:val="el-GR"/>
        </w:rPr>
        <w:t>ί</w:t>
      </w:r>
      <w:r w:rsidRPr="001C511E">
        <w:rPr>
          <w:lang w:val="el-GR"/>
        </w:rPr>
        <w:t xml:space="preserve">ο με </w:t>
      </w:r>
      <w:r w:rsidR="009C72F4">
        <w:rPr>
          <w:rFonts w:ascii="Calibri" w:hAnsi="Calibri" w:cs="Calibri"/>
          <w:lang w:val="el-GR"/>
        </w:rPr>
        <w:t>ό</w:t>
      </w:r>
      <w:r w:rsidRPr="001C511E">
        <w:rPr>
          <w:lang w:val="el-GR"/>
        </w:rPr>
        <w:t xml:space="preserve">νομα </w:t>
      </w:r>
      <w:r w:rsidR="009C72F4" w:rsidRPr="009C72F4">
        <w:rPr>
          <w:lang w:val="el-GR"/>
        </w:rPr>
        <w:t>“</w:t>
      </w:r>
      <w:proofErr w:type="spellStart"/>
      <w:r>
        <w:t>InterpolationSearch</w:t>
      </w:r>
      <w:proofErr w:type="spellEnd"/>
      <w:r w:rsidRPr="001C511E">
        <w:rPr>
          <w:lang w:val="el-GR"/>
        </w:rPr>
        <w:t>.cpp</w:t>
      </w:r>
      <w:r w:rsidR="009C72F4" w:rsidRPr="009C72F4">
        <w:rPr>
          <w:lang w:val="el-GR"/>
        </w:rPr>
        <w:t>”</w:t>
      </w:r>
      <w:r w:rsidRPr="001C511E">
        <w:rPr>
          <w:lang w:val="el-GR"/>
        </w:rPr>
        <w:t>. Ακολουθ</w:t>
      </w:r>
      <w:r w:rsidR="009C72F4">
        <w:rPr>
          <w:rFonts w:ascii="Calibri" w:hAnsi="Calibri" w:cs="Calibri"/>
          <w:lang w:val="el-GR"/>
        </w:rPr>
        <w:t>ή</w:t>
      </w:r>
      <w:r w:rsidRPr="001C511E">
        <w:rPr>
          <w:lang w:val="el-GR"/>
        </w:rPr>
        <w:t>σαμε τα β</w:t>
      </w:r>
      <w:r w:rsidR="009C72F4">
        <w:rPr>
          <w:rFonts w:ascii="Calibri" w:hAnsi="Calibri" w:cs="Calibri"/>
          <w:lang w:val="el-GR"/>
        </w:rPr>
        <w:t>ή</w:t>
      </w:r>
      <w:r w:rsidRPr="001C511E">
        <w:rPr>
          <w:lang w:val="el-GR"/>
        </w:rPr>
        <w:t>ματα του αλγ</w:t>
      </w:r>
      <w:r w:rsidR="009C72F4">
        <w:rPr>
          <w:rFonts w:ascii="Calibri" w:hAnsi="Calibri" w:cs="Calibri"/>
          <w:lang w:val="el-GR"/>
        </w:rPr>
        <w:t>ό</w:t>
      </w:r>
      <w:r w:rsidRPr="001C511E">
        <w:rPr>
          <w:lang w:val="el-GR"/>
        </w:rPr>
        <w:t>ριθμου και φτι</w:t>
      </w:r>
      <w:r w:rsidR="009C72F4">
        <w:rPr>
          <w:rFonts w:ascii="Calibri" w:hAnsi="Calibri" w:cs="Calibri"/>
          <w:lang w:val="el-GR"/>
        </w:rPr>
        <w:t>ά</w:t>
      </w:r>
      <w:r w:rsidRPr="001C511E">
        <w:rPr>
          <w:lang w:val="el-GR"/>
        </w:rPr>
        <w:t>ξαμε το παρακάτω πρόγραμμα.</w:t>
      </w:r>
    </w:p>
    <w:p w14:paraId="0FE5C378" w14:textId="77777777" w:rsidR="00004F49" w:rsidRDefault="00004F49" w:rsidP="00A97E96">
      <w:pPr>
        <w:rPr>
          <w:lang w:val="el-GR"/>
        </w:rPr>
      </w:pPr>
    </w:p>
    <w:p w14:paraId="1EA2DA29" w14:textId="77777777" w:rsidR="00004F49" w:rsidRDefault="00004F49" w:rsidP="00A97E96">
      <w:pPr>
        <w:rPr>
          <w:lang w:val="el-GR"/>
        </w:rPr>
      </w:pPr>
    </w:p>
    <w:p w14:paraId="2BDE2FAB" w14:textId="77777777" w:rsidR="00004F49" w:rsidRDefault="00004F49" w:rsidP="00A97E96">
      <w:pPr>
        <w:rPr>
          <w:lang w:val="el-GR"/>
        </w:rPr>
      </w:pPr>
    </w:p>
    <w:p w14:paraId="36BDE844" w14:textId="77777777" w:rsidR="00004F49" w:rsidRDefault="00004F49" w:rsidP="00A97E96">
      <w:pPr>
        <w:rPr>
          <w:lang w:val="el-GR"/>
        </w:rPr>
      </w:pPr>
    </w:p>
    <w:p w14:paraId="003E58E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w:t>
      </w:r>
      <w:proofErr w:type="spellStart"/>
      <w:r w:rsidRPr="00750F7B">
        <w:rPr>
          <w:rFonts w:ascii="Consolas" w:eastAsia="Times New Roman" w:hAnsi="Consolas" w:cs="Times New Roman"/>
          <w:color w:val="CE9178"/>
          <w:kern w:val="0"/>
          <w:sz w:val="21"/>
          <w:szCs w:val="21"/>
          <w14:ligatures w14:val="none"/>
        </w:rPr>
        <w:t>heapsort.h</w:t>
      </w:r>
      <w:proofErr w:type="spellEnd"/>
      <w:proofErr w:type="gramStart"/>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6A9955"/>
          <w:kern w:val="0"/>
          <w:sz w:val="21"/>
          <w:szCs w:val="21"/>
          <w14:ligatures w14:val="none"/>
        </w:rPr>
        <w:t>/</w:t>
      </w:r>
      <w:proofErr w:type="gramEnd"/>
      <w:r w:rsidRPr="00750F7B">
        <w:rPr>
          <w:rFonts w:ascii="Consolas" w:eastAsia="Times New Roman" w:hAnsi="Consolas" w:cs="Times New Roman"/>
          <w:color w:val="6A9955"/>
          <w:kern w:val="0"/>
          <w:sz w:val="21"/>
          <w:szCs w:val="21"/>
          <w14:ligatures w14:val="none"/>
        </w:rPr>
        <w:t xml:space="preserve">/access </w:t>
      </w:r>
      <w:proofErr w:type="spellStart"/>
      <w:r w:rsidRPr="00750F7B">
        <w:rPr>
          <w:rFonts w:ascii="Consolas" w:eastAsia="Times New Roman" w:hAnsi="Consolas" w:cs="Times New Roman"/>
          <w:color w:val="6A9955"/>
          <w:kern w:val="0"/>
          <w:sz w:val="21"/>
          <w:szCs w:val="21"/>
          <w14:ligatures w14:val="none"/>
        </w:rPr>
        <w:t>heapsort.h</w:t>
      </w:r>
      <w:proofErr w:type="spellEnd"/>
    </w:p>
    <w:p w14:paraId="72E56E1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&lt;iostream&gt;</w:t>
      </w:r>
    </w:p>
    <w:p w14:paraId="66BDF9F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&lt;string&gt;</w:t>
      </w:r>
    </w:p>
    <w:p w14:paraId="212C7AFD"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#include</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&lt;chrono&gt;</w:t>
      </w:r>
      <w:r w:rsidRPr="00750F7B">
        <w:rPr>
          <w:rFonts w:ascii="Consolas" w:eastAsia="Times New Roman" w:hAnsi="Consolas" w:cs="Times New Roman"/>
          <w:color w:val="569CD6"/>
          <w:kern w:val="0"/>
          <w:sz w:val="21"/>
          <w:szCs w:val="21"/>
          <w14:ligatures w14:val="none"/>
        </w:rPr>
        <w:t xml:space="preserve"> </w:t>
      </w:r>
      <w:r w:rsidRPr="00750F7B">
        <w:rPr>
          <w:rFonts w:ascii="Consolas" w:eastAsia="Times New Roman" w:hAnsi="Consolas" w:cs="Times New Roman"/>
          <w:color w:val="6A9955"/>
          <w:kern w:val="0"/>
          <w:sz w:val="21"/>
          <w:szCs w:val="21"/>
          <w14:ligatures w14:val="none"/>
        </w:rPr>
        <w:t>// Include chrono for time measurements</w:t>
      </w:r>
    </w:p>
    <w:p w14:paraId="4276FD1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9D882F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using</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namespace</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4EC9B0"/>
          <w:kern w:val="0"/>
          <w:sz w:val="21"/>
          <w:szCs w:val="21"/>
          <w14:ligatures w14:val="none"/>
        </w:rPr>
        <w:t>std</w:t>
      </w:r>
      <w:r w:rsidRPr="00750F7B">
        <w:rPr>
          <w:rFonts w:ascii="Consolas" w:eastAsia="Times New Roman" w:hAnsi="Consolas" w:cs="Times New Roman"/>
          <w:color w:val="CCCCCC"/>
          <w:kern w:val="0"/>
          <w:sz w:val="21"/>
          <w:szCs w:val="21"/>
          <w14:ligatures w14:val="none"/>
        </w:rPr>
        <w:t>;</w:t>
      </w:r>
      <w:proofErr w:type="gramEnd"/>
    </w:p>
    <w:p w14:paraId="32254A9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586C0"/>
          <w:kern w:val="0"/>
          <w:sz w:val="21"/>
          <w:szCs w:val="21"/>
          <w14:ligatures w14:val="none"/>
        </w:rPr>
        <w:t>using</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namespace</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4EC9B0"/>
          <w:kern w:val="0"/>
          <w:sz w:val="21"/>
          <w:szCs w:val="21"/>
          <w14:ligatures w14:val="none"/>
        </w:rPr>
        <w:t>chrono</w:t>
      </w:r>
      <w:r w:rsidRPr="00750F7B">
        <w:rPr>
          <w:rFonts w:ascii="Consolas" w:eastAsia="Times New Roman" w:hAnsi="Consolas" w:cs="Times New Roman"/>
          <w:color w:val="CCCCCC"/>
          <w:kern w:val="0"/>
          <w:sz w:val="21"/>
          <w:szCs w:val="21"/>
          <w14:ligatures w14:val="none"/>
        </w:rPr>
        <w:t>;</w:t>
      </w:r>
      <w:proofErr w:type="gramEnd"/>
    </w:p>
    <w:p w14:paraId="5BAB95A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098880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bool</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printOnce</w:t>
      </w:r>
      <w:proofErr w:type="spellEnd"/>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false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w:t>
      </w:r>
      <w:proofErr w:type="spellStart"/>
      <w:r w:rsidRPr="00750F7B">
        <w:rPr>
          <w:rFonts w:ascii="Consolas" w:eastAsia="Times New Roman" w:hAnsi="Consolas" w:cs="Times New Roman"/>
          <w:color w:val="6A9955"/>
          <w:kern w:val="0"/>
          <w:sz w:val="21"/>
          <w:szCs w:val="21"/>
          <w14:ligatures w14:val="none"/>
        </w:rPr>
        <w:t>boolean</w:t>
      </w:r>
      <w:proofErr w:type="spellEnd"/>
      <w:r w:rsidRPr="00750F7B">
        <w:rPr>
          <w:rFonts w:ascii="Consolas" w:eastAsia="Times New Roman" w:hAnsi="Consolas" w:cs="Times New Roman"/>
          <w:color w:val="6A9955"/>
          <w:kern w:val="0"/>
          <w:sz w:val="21"/>
          <w:szCs w:val="21"/>
          <w14:ligatures w14:val="none"/>
        </w:rPr>
        <w:t xml:space="preserve"> value to print the found counts once</w:t>
      </w:r>
    </w:p>
    <w:p w14:paraId="56A81B8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A35352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void</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InterpolationSearch</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4EC9B0"/>
          <w:kern w:val="0"/>
          <w:sz w:val="21"/>
          <w:szCs w:val="21"/>
          <w14:ligatures w14:val="none"/>
        </w:rPr>
        <w:t>SummedCount</w:t>
      </w:r>
      <w:proofErr w:type="spellEnd"/>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size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b1</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9CDCFE"/>
          <w:kern w:val="0"/>
          <w:sz w:val="21"/>
          <w:szCs w:val="21"/>
          <w14:ligatures w14:val="none"/>
        </w:rPr>
        <w:t>b2</w:t>
      </w:r>
      <w:r w:rsidRPr="00750F7B">
        <w:rPr>
          <w:rFonts w:ascii="Consolas" w:eastAsia="Times New Roman" w:hAnsi="Consolas" w:cs="Times New Roman"/>
          <w:color w:val="CCCCCC"/>
          <w:kern w:val="0"/>
          <w:sz w:val="21"/>
          <w:szCs w:val="21"/>
          <w14:ligatures w14:val="none"/>
        </w:rPr>
        <w:t>) {</w:t>
      </w:r>
    </w:p>
    <w:p w14:paraId="3645FA7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
    <w:p w14:paraId="35A61EB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0F42B0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0</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size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define the index low and high of the array</w:t>
      </w:r>
    </w:p>
    <w:p w14:paraId="7223139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 the first sum to be greater than b1</w:t>
      </w:r>
    </w:p>
    <w:p w14:paraId="46B276B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bool</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countsFound</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false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Flag to track if counts are found within the range</w:t>
      </w:r>
    </w:p>
    <w:p w14:paraId="478150F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70C6262"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Perform Interpolation Search to find the left boundary (first element &gt;= b1)</w:t>
      </w:r>
    </w:p>
    <w:p w14:paraId="4127221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while</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&gt;=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[high].</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w:t>
      </w:r>
    </w:p>
    <w:p w14:paraId="1553BA0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high)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If low and high point to the same element</w:t>
      </w:r>
    </w:p>
    <w:p w14:paraId="48155B9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p>
    <w:p w14:paraId="7666912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w:t>
      </w:r>
      <w:r w:rsidRPr="00750F7B">
        <w:rPr>
          <w:rFonts w:ascii="Consolas" w:eastAsia="Times New Roman" w:hAnsi="Consolas" w:cs="Times New Roman"/>
          <w:color w:val="6A9955"/>
          <w:kern w:val="0"/>
          <w:sz w:val="21"/>
          <w:szCs w:val="21"/>
          <w14:ligatures w14:val="none"/>
        </w:rPr>
        <w:t xml:space="preserve"> // Set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if element equals b1</w:t>
      </w:r>
    </w:p>
    <w:p w14:paraId="57DB904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586C0"/>
          <w:kern w:val="0"/>
          <w:sz w:val="21"/>
          <w:szCs w:val="21"/>
          <w14:ligatures w14:val="none"/>
        </w:rPr>
        <w:t>break</w:t>
      </w:r>
      <w:r w:rsidRPr="00750F7B">
        <w:rPr>
          <w:rFonts w:ascii="Consolas" w:eastAsia="Times New Roman" w:hAnsi="Consolas" w:cs="Times New Roman"/>
          <w:color w:val="CCCCCC"/>
          <w:kern w:val="0"/>
          <w:sz w:val="21"/>
          <w:szCs w:val="21"/>
          <w14:ligatures w14:val="none"/>
        </w:rPr>
        <w:t>;</w:t>
      </w:r>
      <w:proofErr w:type="gramEnd"/>
    </w:p>
    <w:p w14:paraId="1D3C0C6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23B3AB6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3EC235F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Calculate the position using the interpolation formula</w:t>
      </w:r>
    </w:p>
    <w:p w14:paraId="3B9C8E5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[high</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[low].</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w:t>
      </w:r>
    </w:p>
    <w:p w14:paraId="000D31A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153717F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[pos</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b1) {</w:t>
      </w:r>
    </w:p>
    <w:p w14:paraId="7D9FCE2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w:t>
      </w:r>
      <w:r w:rsidRPr="00750F7B">
        <w:rPr>
          <w:rFonts w:ascii="Consolas" w:eastAsia="Times New Roman" w:hAnsi="Consolas" w:cs="Times New Roman"/>
          <w:color w:val="6A9955"/>
          <w:kern w:val="0"/>
          <w:sz w:val="21"/>
          <w:szCs w:val="21"/>
          <w14:ligatures w14:val="none"/>
        </w:rPr>
        <w:t xml:space="preserve"> // If element at pos equals b1,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 pos </w:t>
      </w:r>
    </w:p>
    <w:p w14:paraId="76B3963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586C0"/>
          <w:kern w:val="0"/>
          <w:sz w:val="21"/>
          <w:szCs w:val="21"/>
          <w14:ligatures w14:val="none"/>
        </w:rPr>
        <w:t>break</w:t>
      </w:r>
      <w:r w:rsidRPr="00750F7B">
        <w:rPr>
          <w:rFonts w:ascii="Consolas" w:eastAsia="Times New Roman" w:hAnsi="Consolas" w:cs="Times New Roman"/>
          <w:color w:val="CCCCCC"/>
          <w:kern w:val="0"/>
          <w:sz w:val="21"/>
          <w:szCs w:val="21"/>
          <w14:ligatures w14:val="none"/>
        </w:rPr>
        <w:t>;</w:t>
      </w:r>
      <w:proofErr w:type="gramEnd"/>
    </w:p>
    <w:p w14:paraId="62973FC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5F75C5B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442F38A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[pos</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6A9955"/>
          <w:kern w:val="0"/>
          <w:sz w:val="21"/>
          <w:szCs w:val="21"/>
          <w14:ligatures w14:val="none"/>
        </w:rPr>
        <w:t xml:space="preserve">  // If element at pos less than b1</w:t>
      </w:r>
    </w:p>
    <w:p w14:paraId="629D2E7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low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//update the number of index low to the updated number of cells in </w:t>
      </w:r>
      <w:proofErr w:type="spellStart"/>
      <w:r w:rsidRPr="00750F7B">
        <w:rPr>
          <w:rFonts w:ascii="Consolas" w:eastAsia="Times New Roman" w:hAnsi="Consolas" w:cs="Times New Roman"/>
          <w:color w:val="6A9955"/>
          <w:kern w:val="0"/>
          <w:sz w:val="21"/>
          <w:szCs w:val="21"/>
          <w14:ligatures w14:val="none"/>
        </w:rPr>
        <w:t>Summedcounts</w:t>
      </w:r>
      <w:proofErr w:type="spellEnd"/>
    </w:p>
    <w:p w14:paraId="430C763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 </w:t>
      </w:r>
    </w:p>
    <w:p w14:paraId="5020779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If element at pos greater than b1</w:t>
      </w:r>
    </w:p>
    <w:p w14:paraId="0898EAF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else</w:t>
      </w:r>
      <w:r w:rsidRPr="00750F7B">
        <w:rPr>
          <w:rFonts w:ascii="Consolas" w:eastAsia="Times New Roman" w:hAnsi="Consolas" w:cs="Times New Roman"/>
          <w:color w:val="CCCCCC"/>
          <w:kern w:val="0"/>
          <w:sz w:val="21"/>
          <w:szCs w:val="21"/>
          <w14:ligatures w14:val="none"/>
        </w:rPr>
        <w:t xml:space="preserve"> {    </w:t>
      </w:r>
    </w:p>
    <w:p w14:paraId="6D7B0362"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high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pos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//update the number of </w:t>
      </w:r>
      <w:proofErr w:type="gramStart"/>
      <w:r w:rsidRPr="00750F7B">
        <w:rPr>
          <w:rFonts w:ascii="Consolas" w:eastAsia="Times New Roman" w:hAnsi="Consolas" w:cs="Times New Roman"/>
          <w:color w:val="6A9955"/>
          <w:kern w:val="0"/>
          <w:sz w:val="21"/>
          <w:szCs w:val="21"/>
          <w14:ligatures w14:val="none"/>
        </w:rPr>
        <w:t>index</w:t>
      </w:r>
      <w:proofErr w:type="gramEnd"/>
      <w:r w:rsidRPr="00750F7B">
        <w:rPr>
          <w:rFonts w:ascii="Consolas" w:eastAsia="Times New Roman" w:hAnsi="Consolas" w:cs="Times New Roman"/>
          <w:color w:val="6A9955"/>
          <w:kern w:val="0"/>
          <w:sz w:val="21"/>
          <w:szCs w:val="21"/>
          <w14:ligatures w14:val="none"/>
        </w:rPr>
        <w:t xml:space="preserve"> high to the updated number of cells in </w:t>
      </w:r>
      <w:proofErr w:type="spellStart"/>
      <w:r w:rsidRPr="00750F7B">
        <w:rPr>
          <w:rFonts w:ascii="Consolas" w:eastAsia="Times New Roman" w:hAnsi="Consolas" w:cs="Times New Roman"/>
          <w:color w:val="6A9955"/>
          <w:kern w:val="0"/>
          <w:sz w:val="21"/>
          <w:szCs w:val="21"/>
          <w14:ligatures w14:val="none"/>
        </w:rPr>
        <w:t>Summedcounts</w:t>
      </w:r>
      <w:proofErr w:type="spellEnd"/>
    </w:p>
    <w:p w14:paraId="233DB7E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 </w:t>
      </w:r>
    </w:p>
    <w:p w14:paraId="11C4983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3E116A60" w14:textId="77777777" w:rsidR="00750F7B" w:rsidRPr="00750F7B" w:rsidRDefault="00750F7B" w:rsidP="00750F7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D2AB54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printOnce</w:t>
      </w:r>
      <w:proofErr w:type="spellEnd"/>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//if </w:t>
      </w:r>
      <w:proofErr w:type="spellStart"/>
      <w:r w:rsidRPr="00750F7B">
        <w:rPr>
          <w:rFonts w:ascii="Consolas" w:eastAsia="Times New Roman" w:hAnsi="Consolas" w:cs="Times New Roman"/>
          <w:color w:val="6A9955"/>
          <w:kern w:val="0"/>
          <w:sz w:val="21"/>
          <w:szCs w:val="21"/>
          <w14:ligatures w14:val="none"/>
        </w:rPr>
        <w:t>printOnce</w:t>
      </w:r>
      <w:proofErr w:type="spellEnd"/>
      <w:r w:rsidRPr="00750F7B">
        <w:rPr>
          <w:rFonts w:ascii="Consolas" w:eastAsia="Times New Roman" w:hAnsi="Consolas" w:cs="Times New Roman"/>
          <w:color w:val="6A9955"/>
          <w:kern w:val="0"/>
          <w:sz w:val="21"/>
          <w:szCs w:val="21"/>
          <w14:ligatures w14:val="none"/>
        </w:rPr>
        <w:t xml:space="preserve"> is false then print the found regions</w:t>
      </w:r>
    </w:p>
    <w:p w14:paraId="2A79147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B5CEA8"/>
          <w:kern w:val="0"/>
          <w:sz w:val="21"/>
          <w:szCs w:val="21"/>
          <w14:ligatures w14:val="none"/>
        </w:rPr>
        <w:t>1</w:t>
      </w:r>
      <w:r w:rsidRPr="00750F7B">
        <w:rPr>
          <w:rFonts w:ascii="Consolas" w:eastAsia="Times New Roman" w:hAnsi="Consolas" w:cs="Times New Roman"/>
          <w:color w:val="CCCCCC"/>
          <w:kern w:val="0"/>
          <w:sz w:val="21"/>
          <w:szCs w:val="21"/>
          <w14:ligatures w14:val="none"/>
        </w:rPr>
        <w:t>) {</w:t>
      </w:r>
    </w:p>
    <w:p w14:paraId="0212475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low;</w:t>
      </w:r>
      <w:r w:rsidRPr="00750F7B">
        <w:rPr>
          <w:rFonts w:ascii="Consolas" w:eastAsia="Times New Roman" w:hAnsi="Consolas" w:cs="Times New Roman"/>
          <w:color w:val="6A9955"/>
          <w:kern w:val="0"/>
          <w:sz w:val="21"/>
          <w:szCs w:val="21"/>
          <w14:ligatures w14:val="none"/>
        </w:rPr>
        <w:t xml:space="preserve"> // If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not found, set it to low</w:t>
      </w:r>
    </w:p>
    <w:p w14:paraId="124773A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5A2BA29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570A113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"Regions with summed birth counts in the range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b2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roofErr w:type="gramEnd"/>
    </w:p>
    <w:p w14:paraId="38433CF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6862B8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xml:space="preserve">    // Iterate from </w:t>
      </w:r>
      <w:proofErr w:type="spellStart"/>
      <w:r w:rsidRPr="00750F7B">
        <w:rPr>
          <w:rFonts w:ascii="Consolas" w:eastAsia="Times New Roman" w:hAnsi="Consolas" w:cs="Times New Roman"/>
          <w:color w:val="6A9955"/>
          <w:kern w:val="0"/>
          <w:sz w:val="21"/>
          <w:szCs w:val="21"/>
          <w14:ligatures w14:val="none"/>
        </w:rPr>
        <w:t>leftBoundary</w:t>
      </w:r>
      <w:proofErr w:type="spellEnd"/>
      <w:r w:rsidRPr="00750F7B">
        <w:rPr>
          <w:rFonts w:ascii="Consolas" w:eastAsia="Times New Roman" w:hAnsi="Consolas" w:cs="Times New Roman"/>
          <w:color w:val="6A9955"/>
          <w:kern w:val="0"/>
          <w:sz w:val="21"/>
          <w:szCs w:val="21"/>
          <w14:ligatures w14:val="none"/>
        </w:rPr>
        <w:t xml:space="preserve"> to the end or until the sum exceeds b2</w:t>
      </w:r>
    </w:p>
    <w:p w14:paraId="6441313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for</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leftBoundary</w:t>
      </w:r>
      <w:proofErr w:type="spellEnd"/>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size </w:t>
      </w:r>
      <w:r w:rsidRPr="00750F7B">
        <w:rPr>
          <w:rFonts w:ascii="Consolas" w:eastAsia="Times New Roman" w:hAnsi="Consolas" w:cs="Times New Roman"/>
          <w:color w:val="D4D4D4"/>
          <w:kern w:val="0"/>
          <w:sz w:val="21"/>
          <w:szCs w:val="21"/>
          <w14:ligatures w14:val="none"/>
        </w:rPr>
        <w:t>&amp;&amp;</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b2;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w:t>
      </w:r>
    </w:p>
    <w:p w14:paraId="340ABE6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"Region: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Region</w:t>
      </w:r>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Sum: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9CDCFE"/>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9CDCFE"/>
          <w:kern w:val="0"/>
          <w:sz w:val="21"/>
          <w:szCs w:val="21"/>
          <w14:ligatures w14:val="none"/>
        </w:rPr>
        <w:t>Sum</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1B37A667"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countsFound</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true</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w:t>
      </w:r>
      <w:proofErr w:type="gramEnd"/>
      <w:r w:rsidRPr="00750F7B">
        <w:rPr>
          <w:rFonts w:ascii="Consolas" w:eastAsia="Times New Roman" w:hAnsi="Consolas" w:cs="Times New Roman"/>
          <w:color w:val="6A9955"/>
          <w:kern w:val="0"/>
          <w:sz w:val="21"/>
          <w:szCs w:val="21"/>
          <w14:ligatures w14:val="none"/>
        </w:rPr>
        <w:t>/ Set flag to true if any counts are found within the range</w:t>
      </w:r>
    </w:p>
    <w:p w14:paraId="40F7723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6FE6908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B43B3B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if</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countsFound</w:t>
      </w:r>
      <w:proofErr w:type="spellEnd"/>
      <w:proofErr w:type="gramEnd"/>
      <w:r w:rsidRPr="00750F7B">
        <w:rPr>
          <w:rFonts w:ascii="Consolas" w:eastAsia="Times New Roman" w:hAnsi="Consolas" w:cs="Times New Roman"/>
          <w:color w:val="CCCCCC"/>
          <w:kern w:val="0"/>
          <w:sz w:val="21"/>
          <w:szCs w:val="21"/>
          <w14:ligatures w14:val="none"/>
        </w:rPr>
        <w:t>) {</w:t>
      </w:r>
      <w:r w:rsidRPr="00750F7B">
        <w:rPr>
          <w:rFonts w:ascii="Consolas" w:eastAsia="Times New Roman" w:hAnsi="Consolas" w:cs="Times New Roman"/>
          <w:color w:val="6A9955"/>
          <w:kern w:val="0"/>
          <w:sz w:val="21"/>
          <w:szCs w:val="21"/>
          <w14:ligatures w14:val="none"/>
        </w:rPr>
        <w:t xml:space="preserve">  // if </w:t>
      </w:r>
      <w:proofErr w:type="spellStart"/>
      <w:r w:rsidRPr="00750F7B">
        <w:rPr>
          <w:rFonts w:ascii="Consolas" w:eastAsia="Times New Roman" w:hAnsi="Consolas" w:cs="Times New Roman"/>
          <w:color w:val="6A9955"/>
          <w:kern w:val="0"/>
          <w:sz w:val="21"/>
          <w:szCs w:val="21"/>
          <w14:ligatures w14:val="none"/>
        </w:rPr>
        <w:t>countsfound</w:t>
      </w:r>
      <w:proofErr w:type="spellEnd"/>
      <w:r w:rsidRPr="00750F7B">
        <w:rPr>
          <w:rFonts w:ascii="Consolas" w:eastAsia="Times New Roman" w:hAnsi="Consolas" w:cs="Times New Roman"/>
          <w:color w:val="6A9955"/>
          <w:kern w:val="0"/>
          <w:sz w:val="21"/>
          <w:szCs w:val="21"/>
          <w14:ligatures w14:val="none"/>
        </w:rPr>
        <w:t xml:space="preserve"> = false</w:t>
      </w:r>
    </w:p>
    <w:p w14:paraId="6F51FBC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"No regions found with summed birth counts in the given range."</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roofErr w:type="gramEnd"/>
    </w:p>
    <w:p w14:paraId="3735A13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1F77A32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w:t>
      </w:r>
    </w:p>
    <w:p w14:paraId="4BBB3B5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w:t>
      </w:r>
    </w:p>
    <w:p w14:paraId="68E0D544"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14628F4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DCDCAA"/>
          <w:kern w:val="0"/>
          <w:sz w:val="21"/>
          <w:szCs w:val="21"/>
          <w14:ligatures w14:val="none"/>
        </w:rPr>
        <w:t>main</w:t>
      </w:r>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 {</w:t>
      </w:r>
    </w:p>
    <w:p w14:paraId="241FA77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Read_</w:t>
      </w:r>
      <w:proofErr w:type="gramStart"/>
      <w:r w:rsidRPr="00750F7B">
        <w:rPr>
          <w:rFonts w:ascii="Consolas" w:eastAsia="Times New Roman" w:hAnsi="Consolas" w:cs="Times New Roman"/>
          <w:color w:val="DCDCAA"/>
          <w:kern w:val="0"/>
          <w:sz w:val="21"/>
          <w:szCs w:val="21"/>
          <w14:ligatures w14:val="none"/>
        </w:rPr>
        <w:t>Data</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//access </w:t>
      </w:r>
      <w:proofErr w:type="spellStart"/>
      <w:r w:rsidRPr="00750F7B">
        <w:rPr>
          <w:rFonts w:ascii="Consolas" w:eastAsia="Times New Roman" w:hAnsi="Consolas" w:cs="Times New Roman"/>
          <w:color w:val="6A9955"/>
          <w:kern w:val="0"/>
          <w:sz w:val="21"/>
          <w:szCs w:val="21"/>
          <w14:ligatures w14:val="none"/>
        </w:rPr>
        <w:t>Read_Data</w:t>
      </w:r>
      <w:proofErr w:type="spellEnd"/>
      <w:r w:rsidRPr="00750F7B">
        <w:rPr>
          <w:rFonts w:ascii="Consolas" w:eastAsia="Times New Roman" w:hAnsi="Consolas" w:cs="Times New Roman"/>
          <w:color w:val="6A9955"/>
          <w:kern w:val="0"/>
          <w:sz w:val="21"/>
          <w:szCs w:val="21"/>
          <w14:ligatures w14:val="none"/>
        </w:rPr>
        <w:t xml:space="preserve">() from </w:t>
      </w:r>
      <w:proofErr w:type="spellStart"/>
      <w:r w:rsidRPr="00750F7B">
        <w:rPr>
          <w:rFonts w:ascii="Consolas" w:eastAsia="Times New Roman" w:hAnsi="Consolas" w:cs="Times New Roman"/>
          <w:color w:val="6A9955"/>
          <w:kern w:val="0"/>
          <w:sz w:val="21"/>
          <w:szCs w:val="21"/>
          <w14:ligatures w14:val="none"/>
        </w:rPr>
        <w:t>read_print.h</w:t>
      </w:r>
      <w:proofErr w:type="spellEnd"/>
    </w:p>
    <w:p w14:paraId="6D68E9D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CalculateBirthSums</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6CE05E0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6845343"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xml:space="preserve">    // Sort the </w:t>
      </w:r>
      <w:proofErr w:type="spellStart"/>
      <w:r w:rsidRPr="00750F7B">
        <w:rPr>
          <w:rFonts w:ascii="Consolas" w:eastAsia="Times New Roman" w:hAnsi="Consolas" w:cs="Times New Roman"/>
          <w:color w:val="6A9955"/>
          <w:kern w:val="0"/>
          <w:sz w:val="21"/>
          <w:szCs w:val="21"/>
          <w14:ligatures w14:val="none"/>
        </w:rPr>
        <w:t>Summedcounts</w:t>
      </w:r>
      <w:proofErr w:type="spellEnd"/>
      <w:r w:rsidRPr="00750F7B">
        <w:rPr>
          <w:rFonts w:ascii="Consolas" w:eastAsia="Times New Roman" w:hAnsi="Consolas" w:cs="Times New Roman"/>
          <w:color w:val="6A9955"/>
          <w:kern w:val="0"/>
          <w:sz w:val="21"/>
          <w:szCs w:val="21"/>
          <w14:ligatures w14:val="none"/>
        </w:rPr>
        <w:t xml:space="preserve"> array using heap sort based on the Sum value</w:t>
      </w:r>
    </w:p>
    <w:p w14:paraId="4D7B230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heapSort</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CCCCCC"/>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xml:space="preserve">, MAXSUMS); </w:t>
      </w:r>
    </w:p>
    <w:p w14:paraId="07FACC5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DB318"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b1, b2;</w:t>
      </w:r>
      <w:r w:rsidRPr="00750F7B">
        <w:rPr>
          <w:rFonts w:ascii="Consolas" w:eastAsia="Times New Roman" w:hAnsi="Consolas" w:cs="Times New Roman"/>
          <w:color w:val="6A9955"/>
          <w:kern w:val="0"/>
          <w:sz w:val="21"/>
          <w:szCs w:val="21"/>
          <w14:ligatures w14:val="none"/>
        </w:rPr>
        <w:t xml:space="preserve"> //define bound b1 and bound b2</w:t>
      </w:r>
    </w:p>
    <w:p w14:paraId="604C6DD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750F7B">
        <w:rPr>
          <w:rFonts w:ascii="Consolas" w:eastAsia="Times New Roman" w:hAnsi="Consolas" w:cs="Times New Roman"/>
          <w:color w:val="CE9178"/>
          <w:kern w:val="0"/>
          <w:sz w:val="21"/>
          <w:szCs w:val="21"/>
          <w14:ligatures w14:val="none"/>
        </w:rPr>
        <w:t>"</w:t>
      </w:r>
      <w:r w:rsidRPr="00750F7B">
        <w:rPr>
          <w:rFonts w:ascii="Consolas" w:eastAsia="Times New Roman" w:hAnsi="Consolas" w:cs="Times New Roman"/>
          <w:color w:val="CCCCCC"/>
          <w:kern w:val="0"/>
          <w:sz w:val="21"/>
          <w:szCs w:val="21"/>
          <w14:ligatures w14:val="none"/>
        </w:rPr>
        <w:t>;</w:t>
      </w:r>
      <w:proofErr w:type="gramEnd"/>
    </w:p>
    <w:p w14:paraId="6F1FC8CB"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cin</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&gt;&gt;</w:t>
      </w:r>
      <w:r w:rsidRPr="00750F7B">
        <w:rPr>
          <w:rFonts w:ascii="Consolas" w:eastAsia="Times New Roman" w:hAnsi="Consolas" w:cs="Times New Roman"/>
          <w:color w:val="CCCCCC"/>
          <w:kern w:val="0"/>
          <w:sz w:val="21"/>
          <w:szCs w:val="21"/>
          <w14:ligatures w14:val="none"/>
        </w:rPr>
        <w:t xml:space="preserve"> b1 </w:t>
      </w:r>
      <w:r w:rsidRPr="00750F7B">
        <w:rPr>
          <w:rFonts w:ascii="Consolas" w:eastAsia="Times New Roman" w:hAnsi="Consolas" w:cs="Times New Roman"/>
          <w:color w:val="D4D4D4"/>
          <w:kern w:val="0"/>
          <w:sz w:val="21"/>
          <w:szCs w:val="21"/>
          <w14:ligatures w14:val="none"/>
        </w:rPr>
        <w:t>&gt;&gt;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CCCCCC"/>
          <w:kern w:val="0"/>
          <w:sz w:val="21"/>
          <w:szCs w:val="21"/>
          <w14:ligatures w14:val="none"/>
        </w:rPr>
        <w:t>b2;</w:t>
      </w:r>
      <w:proofErr w:type="gramEnd"/>
    </w:p>
    <w:p w14:paraId="31670A35" w14:textId="77777777" w:rsidR="00750F7B" w:rsidRPr="00750F7B" w:rsidRDefault="00750F7B" w:rsidP="00750F7B">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8FF73D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start_time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4EC9B0"/>
          <w:kern w:val="0"/>
          <w:sz w:val="21"/>
          <w:szCs w:val="21"/>
          <w14:ligatures w14:val="none"/>
        </w:rPr>
        <w:t>high_resolution_</w:t>
      </w:r>
      <w:proofErr w:type="gramStart"/>
      <w:r w:rsidRPr="00750F7B">
        <w:rPr>
          <w:rFonts w:ascii="Consolas" w:eastAsia="Times New Roman" w:hAnsi="Consolas" w:cs="Times New Roman"/>
          <w:color w:val="4EC9B0"/>
          <w:kern w:val="0"/>
          <w:sz w:val="21"/>
          <w:szCs w:val="21"/>
          <w14:ligatures w14:val="none"/>
        </w:rPr>
        <w:t>clock</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DCDCAA"/>
          <w:kern w:val="0"/>
          <w:sz w:val="21"/>
          <w:szCs w:val="21"/>
          <w14:ligatures w14:val="none"/>
        </w:rPr>
        <w:t>now</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Start measuring time</w:t>
      </w:r>
    </w:p>
    <w:p w14:paraId="5B0BB7C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6B9526E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const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iterations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2000</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54014F51"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for</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int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B5CEA8"/>
          <w:kern w:val="0"/>
          <w:sz w:val="21"/>
          <w:szCs w:val="21"/>
          <w14:ligatures w14:val="none"/>
        </w:rPr>
        <w:t>0</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w:t>
      </w:r>
      <w:r w:rsidRPr="00750F7B">
        <w:rPr>
          <w:rFonts w:ascii="Consolas" w:eastAsia="Times New Roman" w:hAnsi="Consolas" w:cs="Times New Roman"/>
          <w:color w:val="CCCCCC"/>
          <w:kern w:val="0"/>
          <w:sz w:val="21"/>
          <w:szCs w:val="21"/>
          <w14:ligatures w14:val="none"/>
        </w:rPr>
        <w:t xml:space="preserve"> iterations; </w:t>
      </w:r>
      <w:r w:rsidRPr="00750F7B">
        <w:rPr>
          <w:rFonts w:ascii="Consolas" w:eastAsia="Times New Roman" w:hAnsi="Consolas" w:cs="Times New Roman"/>
          <w:color w:val="D4D4D4"/>
          <w:kern w:val="0"/>
          <w:sz w:val="21"/>
          <w:szCs w:val="21"/>
          <w14:ligatures w14:val="none"/>
        </w:rPr>
        <w:t>++</w:t>
      </w:r>
      <w:proofErr w:type="spellStart"/>
      <w:r w:rsidRPr="00750F7B">
        <w:rPr>
          <w:rFonts w:ascii="Consolas" w:eastAsia="Times New Roman" w:hAnsi="Consolas" w:cs="Times New Roman"/>
          <w:color w:val="CCCCCC"/>
          <w:kern w:val="0"/>
          <w:sz w:val="21"/>
          <w:szCs w:val="21"/>
          <w14:ligatures w14:val="none"/>
        </w:rPr>
        <w:t>i</w:t>
      </w:r>
      <w:proofErr w:type="spellEnd"/>
      <w:r w:rsidRPr="00750F7B">
        <w:rPr>
          <w:rFonts w:ascii="Consolas" w:eastAsia="Times New Roman" w:hAnsi="Consolas" w:cs="Times New Roman"/>
          <w:color w:val="CCCCCC"/>
          <w:kern w:val="0"/>
          <w:sz w:val="21"/>
          <w:szCs w:val="21"/>
          <w14:ligatures w14:val="none"/>
        </w:rPr>
        <w:t>) {</w:t>
      </w:r>
    </w:p>
    <w:p w14:paraId="514CBEA6"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83AD98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DCDCAA"/>
          <w:kern w:val="0"/>
          <w:sz w:val="21"/>
          <w:szCs w:val="21"/>
          <w14:ligatures w14:val="none"/>
        </w:rPr>
        <w:t>InterpolationSearch</w:t>
      </w:r>
      <w:proofErr w:type="spellEnd"/>
      <w:r w:rsidRPr="00750F7B">
        <w:rPr>
          <w:rFonts w:ascii="Consolas" w:eastAsia="Times New Roman" w:hAnsi="Consolas" w:cs="Times New Roman"/>
          <w:color w:val="CCCCCC"/>
          <w:kern w:val="0"/>
          <w:sz w:val="21"/>
          <w:szCs w:val="21"/>
          <w14:ligatures w14:val="none"/>
        </w:rPr>
        <w:t>(</w:t>
      </w:r>
      <w:proofErr w:type="spellStart"/>
      <w:proofErr w:type="gramEnd"/>
      <w:r w:rsidRPr="00750F7B">
        <w:rPr>
          <w:rFonts w:ascii="Consolas" w:eastAsia="Times New Roman" w:hAnsi="Consolas" w:cs="Times New Roman"/>
          <w:color w:val="CCCCCC"/>
          <w:kern w:val="0"/>
          <w:sz w:val="21"/>
          <w:szCs w:val="21"/>
          <w14:ligatures w14:val="none"/>
        </w:rPr>
        <w:t>Summedcounts</w:t>
      </w:r>
      <w:proofErr w:type="spellEnd"/>
      <w:r w:rsidRPr="00750F7B">
        <w:rPr>
          <w:rFonts w:ascii="Consolas" w:eastAsia="Times New Roman" w:hAnsi="Consolas" w:cs="Times New Roman"/>
          <w:color w:val="CCCCCC"/>
          <w:kern w:val="0"/>
          <w:sz w:val="21"/>
          <w:szCs w:val="21"/>
          <w14:ligatures w14:val="none"/>
        </w:rPr>
        <w:t>, MAXSUMS, b1, b2);</w:t>
      </w:r>
      <w:r w:rsidRPr="00750F7B">
        <w:rPr>
          <w:rFonts w:ascii="Consolas" w:eastAsia="Times New Roman" w:hAnsi="Consolas" w:cs="Times New Roman"/>
          <w:color w:val="6A9955"/>
          <w:kern w:val="0"/>
          <w:sz w:val="21"/>
          <w:szCs w:val="21"/>
          <w14:ligatures w14:val="none"/>
        </w:rPr>
        <w:t xml:space="preserve"> // Perform interpolation search on the data</w:t>
      </w:r>
    </w:p>
    <w:p w14:paraId="54B89145"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printOnce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gramStart"/>
      <w:r w:rsidRPr="00750F7B">
        <w:rPr>
          <w:rFonts w:ascii="Consolas" w:eastAsia="Times New Roman" w:hAnsi="Consolas" w:cs="Times New Roman"/>
          <w:color w:val="569CD6"/>
          <w:kern w:val="0"/>
          <w:sz w:val="21"/>
          <w:szCs w:val="21"/>
          <w14:ligatures w14:val="none"/>
        </w:rPr>
        <w:t>true</w:t>
      </w:r>
      <w:r w:rsidRPr="00750F7B">
        <w:rPr>
          <w:rFonts w:ascii="Consolas" w:eastAsia="Times New Roman" w:hAnsi="Consolas" w:cs="Times New Roman"/>
          <w:color w:val="CCCCCC"/>
          <w:kern w:val="0"/>
          <w:sz w:val="21"/>
          <w:szCs w:val="21"/>
          <w14:ligatures w14:val="none"/>
        </w:rPr>
        <w:t>;</w:t>
      </w:r>
      <w:proofErr w:type="gramEnd"/>
    </w:p>
    <w:p w14:paraId="47A9F3DC"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    </w:t>
      </w:r>
    </w:p>
    <w:p w14:paraId="5DFD190F"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
    <w:p w14:paraId="51B741FE"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4EC9B0"/>
          <w:kern w:val="0"/>
          <w:sz w:val="21"/>
          <w:szCs w:val="21"/>
          <w14:ligatures w14:val="none"/>
        </w:rPr>
        <w:t>high_resolution_</w:t>
      </w:r>
      <w:proofErr w:type="gramStart"/>
      <w:r w:rsidRPr="00750F7B">
        <w:rPr>
          <w:rFonts w:ascii="Consolas" w:eastAsia="Times New Roman" w:hAnsi="Consolas" w:cs="Times New Roman"/>
          <w:color w:val="4EC9B0"/>
          <w:kern w:val="0"/>
          <w:sz w:val="21"/>
          <w:szCs w:val="21"/>
          <w14:ligatures w14:val="none"/>
        </w:rPr>
        <w:t>clock</w:t>
      </w:r>
      <w:proofErr w:type="spellEnd"/>
      <w:r w:rsidRPr="00750F7B">
        <w:rPr>
          <w:rFonts w:ascii="Consolas" w:eastAsia="Times New Roman" w:hAnsi="Consolas" w:cs="Times New Roman"/>
          <w:color w:val="CCCCCC"/>
          <w:kern w:val="0"/>
          <w:sz w:val="21"/>
          <w:szCs w:val="21"/>
          <w14:ligatures w14:val="none"/>
        </w:rPr>
        <w:t>::</w:t>
      </w:r>
      <w:proofErr w:type="gramEnd"/>
      <w:r w:rsidRPr="00750F7B">
        <w:rPr>
          <w:rFonts w:ascii="Consolas" w:eastAsia="Times New Roman" w:hAnsi="Consolas" w:cs="Times New Roman"/>
          <w:color w:val="DCDCAA"/>
          <w:kern w:val="0"/>
          <w:sz w:val="21"/>
          <w:szCs w:val="21"/>
          <w14:ligatures w14:val="none"/>
        </w:rPr>
        <w:t>now</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Stop measuring time</w:t>
      </w:r>
    </w:p>
    <w:p w14:paraId="7E6B9C8A"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0161503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569CD6"/>
          <w:kern w:val="0"/>
          <w:sz w:val="21"/>
          <w:szCs w:val="21"/>
          <w14:ligatures w14:val="none"/>
        </w:rPr>
        <w:t>auto</w:t>
      </w:r>
      <w:r w:rsidRPr="00750F7B">
        <w:rPr>
          <w:rFonts w:ascii="Consolas" w:eastAsia="Times New Roman" w:hAnsi="Consolas" w:cs="Times New Roman"/>
          <w:color w:val="CCCCCC"/>
          <w:kern w:val="0"/>
          <w:sz w:val="21"/>
          <w:szCs w:val="21"/>
          <w14:ligatures w14:val="none"/>
        </w:rPr>
        <w:t xml:space="preserve"> duration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DCDCAA"/>
          <w:kern w:val="0"/>
          <w:sz w:val="21"/>
          <w:szCs w:val="21"/>
          <w14:ligatures w14:val="none"/>
        </w:rPr>
        <w:t>duration_cast</w:t>
      </w:r>
      <w:proofErr w:type="spellEnd"/>
      <w:r w:rsidRPr="00750F7B">
        <w:rPr>
          <w:rFonts w:ascii="Consolas" w:eastAsia="Times New Roman" w:hAnsi="Consolas" w:cs="Times New Roman"/>
          <w:color w:val="CCCCCC"/>
          <w:kern w:val="0"/>
          <w:sz w:val="21"/>
          <w:szCs w:val="21"/>
          <w14:ligatures w14:val="none"/>
        </w:rPr>
        <w:t>&lt;</w:t>
      </w:r>
      <w:r w:rsidRPr="00750F7B">
        <w:rPr>
          <w:rFonts w:ascii="Consolas" w:eastAsia="Times New Roman" w:hAnsi="Consolas" w:cs="Times New Roman"/>
          <w:color w:val="4EC9B0"/>
          <w:kern w:val="0"/>
          <w:sz w:val="21"/>
          <w:szCs w:val="21"/>
          <w14:ligatures w14:val="none"/>
        </w:rPr>
        <w:t>microseconds</w:t>
      </w:r>
      <w:proofErr w:type="gramStart"/>
      <w:r w:rsidRPr="00750F7B">
        <w:rPr>
          <w:rFonts w:ascii="Consolas" w:eastAsia="Times New Roman" w:hAnsi="Consolas" w:cs="Times New Roman"/>
          <w:color w:val="CCCCCC"/>
          <w:kern w:val="0"/>
          <w:sz w:val="21"/>
          <w:szCs w:val="21"/>
          <w14:ligatures w14:val="none"/>
        </w:rPr>
        <w:t>&gt;(</w:t>
      </w:r>
      <w:proofErr w:type="spellStart"/>
      <w:proofErr w:type="gramEnd"/>
      <w:r w:rsidRPr="00750F7B">
        <w:rPr>
          <w:rFonts w:ascii="Consolas" w:eastAsia="Times New Roman" w:hAnsi="Consolas" w:cs="Times New Roman"/>
          <w:color w:val="CCCCCC"/>
          <w:kern w:val="0"/>
          <w:sz w:val="21"/>
          <w:szCs w:val="21"/>
          <w14:ligatures w14:val="none"/>
        </w:rPr>
        <w:t>end_time</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start_time</w:t>
      </w:r>
      <w:proofErr w:type="spellEnd"/>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6A9955"/>
          <w:kern w:val="0"/>
          <w:sz w:val="21"/>
          <w:szCs w:val="21"/>
          <w14:ligatures w14:val="none"/>
        </w:rPr>
        <w:t xml:space="preserve"> // Calculate the duration in microseconds</w:t>
      </w:r>
    </w:p>
    <w:p w14:paraId="0D4F5860"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6A9955"/>
          <w:kern w:val="0"/>
          <w:sz w:val="21"/>
          <w:szCs w:val="21"/>
          <w14:ligatures w14:val="none"/>
        </w:rPr>
        <w:t>    // Print the average execution time of Interpolation Search</w:t>
      </w:r>
    </w:p>
    <w:p w14:paraId="37FE212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cout</w:t>
      </w:r>
      <w:proofErr w:type="spell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"Interpolation Search execution time: "</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proofErr w:type="gramStart"/>
      <w:r w:rsidRPr="00750F7B">
        <w:rPr>
          <w:rFonts w:ascii="Consolas" w:eastAsia="Times New Roman" w:hAnsi="Consolas" w:cs="Times New Roman"/>
          <w:color w:val="9CDCFE"/>
          <w:kern w:val="0"/>
          <w:sz w:val="21"/>
          <w:szCs w:val="21"/>
          <w14:ligatures w14:val="none"/>
        </w:rPr>
        <w:t>duration</w:t>
      </w:r>
      <w:r w:rsidRPr="00750F7B">
        <w:rPr>
          <w:rFonts w:ascii="Consolas" w:eastAsia="Times New Roman" w:hAnsi="Consolas" w:cs="Times New Roman"/>
          <w:color w:val="CCCCCC"/>
          <w:kern w:val="0"/>
          <w:sz w:val="21"/>
          <w:szCs w:val="21"/>
          <w14:ligatures w14:val="none"/>
        </w:rPr>
        <w:t>.</w:t>
      </w:r>
      <w:r w:rsidRPr="00750F7B">
        <w:rPr>
          <w:rFonts w:ascii="Consolas" w:eastAsia="Times New Roman" w:hAnsi="Consolas" w:cs="Times New Roman"/>
          <w:color w:val="DCDCAA"/>
          <w:kern w:val="0"/>
          <w:sz w:val="21"/>
          <w:szCs w:val="21"/>
          <w14:ligatures w14:val="none"/>
        </w:rPr>
        <w:t>count</w:t>
      </w:r>
      <w:proofErr w:type="spellEnd"/>
      <w:proofErr w:type="gramEnd"/>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w:t>
      </w:r>
      <w:r w:rsidRPr="00750F7B">
        <w:rPr>
          <w:rFonts w:ascii="Consolas" w:eastAsia="Times New Roman" w:hAnsi="Consolas" w:cs="Times New Roman"/>
          <w:color w:val="CCCCCC"/>
          <w:kern w:val="0"/>
          <w:sz w:val="21"/>
          <w:szCs w:val="21"/>
          <w14:ligatures w14:val="none"/>
        </w:rPr>
        <w:t xml:space="preserve">iterations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E9178"/>
          <w:kern w:val="0"/>
          <w:sz w:val="21"/>
          <w:szCs w:val="21"/>
          <w14:ligatures w14:val="none"/>
        </w:rPr>
        <w:t>" microseconds"</w:t>
      </w: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D4D4D4"/>
          <w:kern w:val="0"/>
          <w:sz w:val="21"/>
          <w:szCs w:val="21"/>
          <w14:ligatures w14:val="none"/>
        </w:rPr>
        <w:t>&lt;&lt;</w:t>
      </w:r>
      <w:r w:rsidRPr="00750F7B">
        <w:rPr>
          <w:rFonts w:ascii="Consolas" w:eastAsia="Times New Roman" w:hAnsi="Consolas" w:cs="Times New Roman"/>
          <w:color w:val="CCCCCC"/>
          <w:kern w:val="0"/>
          <w:sz w:val="21"/>
          <w:szCs w:val="21"/>
          <w14:ligatures w14:val="none"/>
        </w:rPr>
        <w:t xml:space="preserve"> </w:t>
      </w:r>
      <w:proofErr w:type="spellStart"/>
      <w:r w:rsidRPr="00750F7B">
        <w:rPr>
          <w:rFonts w:ascii="Consolas" w:eastAsia="Times New Roman" w:hAnsi="Consolas" w:cs="Times New Roman"/>
          <w:color w:val="CCCCCC"/>
          <w:kern w:val="0"/>
          <w:sz w:val="21"/>
          <w:szCs w:val="21"/>
          <w14:ligatures w14:val="none"/>
        </w:rPr>
        <w:t>endl</w:t>
      </w:r>
      <w:proofErr w:type="spellEnd"/>
      <w:r w:rsidRPr="00750F7B">
        <w:rPr>
          <w:rFonts w:ascii="Consolas" w:eastAsia="Times New Roman" w:hAnsi="Consolas" w:cs="Times New Roman"/>
          <w:color w:val="CCCCCC"/>
          <w:kern w:val="0"/>
          <w:sz w:val="21"/>
          <w:szCs w:val="21"/>
          <w14:ligatures w14:val="none"/>
        </w:rPr>
        <w:t>;</w:t>
      </w:r>
    </w:p>
    <w:p w14:paraId="2B4AEF69" w14:textId="77777777" w:rsidR="00750F7B" w:rsidRPr="00750F7B" w:rsidRDefault="00750F7B" w:rsidP="00750F7B">
      <w:pPr>
        <w:shd w:val="clear" w:color="auto" w:fill="1F1F1F"/>
        <w:spacing w:after="0" w:line="285" w:lineRule="atLeast"/>
        <w:rPr>
          <w:rFonts w:ascii="Consolas" w:eastAsia="Times New Roman" w:hAnsi="Consolas" w:cs="Times New Roman"/>
          <w:color w:val="CCCCCC"/>
          <w:kern w:val="0"/>
          <w:sz w:val="21"/>
          <w:szCs w:val="21"/>
          <w14:ligatures w14:val="none"/>
        </w:rPr>
      </w:pPr>
    </w:p>
    <w:p w14:paraId="74CF5247" w14:textId="77777777" w:rsidR="00750F7B" w:rsidRPr="00962788" w:rsidRDefault="00750F7B" w:rsidP="00750F7B">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750F7B">
        <w:rPr>
          <w:rFonts w:ascii="Consolas" w:eastAsia="Times New Roman" w:hAnsi="Consolas" w:cs="Times New Roman"/>
          <w:color w:val="CCCCCC"/>
          <w:kern w:val="0"/>
          <w:sz w:val="21"/>
          <w:szCs w:val="21"/>
          <w14:ligatures w14:val="none"/>
        </w:rPr>
        <w:t xml:space="preserve">    </w:t>
      </w:r>
      <w:r w:rsidRPr="00750F7B">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50946467" w14:textId="77777777" w:rsidR="00750F7B" w:rsidRPr="00962788" w:rsidRDefault="00750F7B" w:rsidP="00750F7B">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26E65E95" w14:textId="77777777" w:rsidR="00004F49" w:rsidRDefault="00004F49" w:rsidP="00A97E96">
      <w:pPr>
        <w:rPr>
          <w:lang w:val="el-GR"/>
        </w:rPr>
      </w:pPr>
    </w:p>
    <w:p w14:paraId="1D063F1A" w14:textId="77777777" w:rsidR="00A43CE7" w:rsidRPr="00962788" w:rsidRDefault="00A43CE7" w:rsidP="00A97E96">
      <w:pPr>
        <w:rPr>
          <w:lang w:val="el-GR"/>
        </w:rPr>
      </w:pPr>
    </w:p>
    <w:p w14:paraId="74A255E0" w14:textId="77777777" w:rsidR="00804A71" w:rsidRPr="00962788" w:rsidRDefault="00804A71" w:rsidP="00A97E96">
      <w:pPr>
        <w:rPr>
          <w:lang w:val="el-GR"/>
        </w:rPr>
      </w:pPr>
    </w:p>
    <w:p w14:paraId="0C965D41" w14:textId="75165CA8" w:rsidR="00A43CE7" w:rsidRPr="00A43CE7" w:rsidRDefault="00A43CE7" w:rsidP="00A43CE7">
      <w:pPr>
        <w:rPr>
          <w:lang w:val="el-GR"/>
        </w:rPr>
      </w:pPr>
      <w:r w:rsidRPr="00A43CE7">
        <w:rPr>
          <w:lang w:val="el-GR"/>
        </w:rPr>
        <w:t xml:space="preserve">Αυτός ο κώδικας περιλαμβάνει ένα πρόγραμμα C++ που χρησιμοποιεί τη μέθοδο αναζήτησης με </w:t>
      </w:r>
      <w:r w:rsidR="00C34000">
        <w:rPr>
          <w:lang w:val="el-GR"/>
        </w:rPr>
        <w:t>Παρεμβολή</w:t>
      </w:r>
      <w:r w:rsidRPr="00A43CE7">
        <w:rPr>
          <w:lang w:val="el-GR"/>
        </w:rPr>
        <w:t xml:space="preserve"> (Interpolation Search) για να βρει περιοχές όπου η συνολική γέννηση είναι εντός ενός καθορισμένου εύρους [b1, b2].</w:t>
      </w:r>
    </w:p>
    <w:p w14:paraId="7F842C60" w14:textId="77777777" w:rsidR="00A43CE7" w:rsidRPr="00A43CE7" w:rsidRDefault="00A43CE7" w:rsidP="00A43CE7">
      <w:pPr>
        <w:rPr>
          <w:lang w:val="el-GR"/>
        </w:rPr>
      </w:pPr>
    </w:p>
    <w:p w14:paraId="095C7205" w14:textId="77777777" w:rsidR="00A43CE7" w:rsidRPr="00A43CE7" w:rsidRDefault="00A43CE7" w:rsidP="00A43CE7">
      <w:pPr>
        <w:rPr>
          <w:lang w:val="el-GR"/>
        </w:rPr>
      </w:pPr>
    </w:p>
    <w:p w14:paraId="3A8EE0D0" w14:textId="77777777" w:rsidR="00A43CE7" w:rsidRPr="00A43CE7" w:rsidRDefault="00A43CE7" w:rsidP="00A43CE7">
      <w:pPr>
        <w:rPr>
          <w:lang w:val="el-GR"/>
        </w:rPr>
      </w:pPr>
      <w:r w:rsidRPr="00A43CE7">
        <w:rPr>
          <w:lang w:val="el-GR"/>
        </w:rPr>
        <w:t>Βιβλιοθήκες και Δήλωσεις:</w:t>
      </w:r>
    </w:p>
    <w:p w14:paraId="165371D8" w14:textId="77777777" w:rsidR="00A43CE7" w:rsidRPr="00A43CE7" w:rsidRDefault="00A43CE7" w:rsidP="00A43CE7">
      <w:pPr>
        <w:rPr>
          <w:lang w:val="el-GR"/>
        </w:rPr>
      </w:pPr>
    </w:p>
    <w:p w14:paraId="1A431CA0" w14:textId="77777777" w:rsidR="00A43CE7" w:rsidRPr="00A43CE7" w:rsidRDefault="00A43CE7" w:rsidP="00A43CE7">
      <w:pPr>
        <w:rPr>
          <w:lang w:val="el-GR"/>
        </w:rPr>
      </w:pPr>
      <w:r w:rsidRPr="00A43CE7">
        <w:rPr>
          <w:lang w:val="el-GR"/>
        </w:rPr>
        <w:t>Περιλαμβάνονται οι βιβλιοθήκες &lt;iostream&gt;, &lt;string&gt; και &lt;chrono&gt; για τις βασικές εισόδους/εξόδους, τη διαχείριση συμβολοσειρών και τη μέτρηση του χρόνου αντίστοιχα.</w:t>
      </w:r>
    </w:p>
    <w:p w14:paraId="1BADDF99" w14:textId="77777777" w:rsidR="00A43CE7" w:rsidRDefault="00A43CE7" w:rsidP="00A43CE7">
      <w:pPr>
        <w:rPr>
          <w:lang w:val="el-GR"/>
        </w:rPr>
      </w:pPr>
      <w:r w:rsidRPr="00A43CE7">
        <w:rPr>
          <w:lang w:val="el-GR"/>
        </w:rPr>
        <w:t>Υπάρχει μια δήλωση printOnce που χρησιμοποιείται για να ελέγχει αν έχουν εκτυπωθεί οι εύρεσης για το εύρος [b1, b2].</w:t>
      </w:r>
    </w:p>
    <w:p w14:paraId="270C7D26" w14:textId="77777777" w:rsidR="00C34000" w:rsidRPr="00A43CE7" w:rsidRDefault="00C34000" w:rsidP="00A43CE7">
      <w:pPr>
        <w:rPr>
          <w:lang w:val="el-GR"/>
        </w:rPr>
      </w:pPr>
    </w:p>
    <w:p w14:paraId="7867B045" w14:textId="77777777" w:rsidR="00A43CE7" w:rsidRPr="00A43CE7" w:rsidRDefault="00A43CE7" w:rsidP="00A43CE7">
      <w:pPr>
        <w:rPr>
          <w:lang w:val="el-GR"/>
        </w:rPr>
      </w:pPr>
      <w:r w:rsidRPr="00A43CE7">
        <w:rPr>
          <w:lang w:val="el-GR"/>
        </w:rPr>
        <w:t>Συνάρτηση Αναζήτησης (InterpolationSearch):</w:t>
      </w:r>
    </w:p>
    <w:p w14:paraId="3CE2300B" w14:textId="77777777" w:rsidR="00A43CE7" w:rsidRPr="00A43CE7" w:rsidRDefault="00A43CE7" w:rsidP="00A43CE7">
      <w:pPr>
        <w:rPr>
          <w:lang w:val="el-GR"/>
        </w:rPr>
      </w:pPr>
    </w:p>
    <w:p w14:paraId="4C59DBE7" w14:textId="466CE557" w:rsidR="00A43CE7" w:rsidRPr="00A43CE7" w:rsidRDefault="00A43CE7" w:rsidP="00A43CE7">
      <w:pPr>
        <w:rPr>
          <w:lang w:val="el-GR"/>
        </w:rPr>
      </w:pPr>
      <w:r w:rsidRPr="00A43CE7">
        <w:rPr>
          <w:lang w:val="el-GR"/>
        </w:rPr>
        <w:t xml:space="preserve">Αρχικοποιείται η low και η high για τα όρια του πίνακα </w:t>
      </w:r>
      <w:r w:rsidR="001F61EB" w:rsidRPr="001F61EB">
        <w:rPr>
          <w:lang w:val="el-GR"/>
        </w:rPr>
        <w:t>“</w:t>
      </w:r>
      <w:r w:rsidRPr="00A43CE7">
        <w:rPr>
          <w:lang w:val="el-GR"/>
        </w:rPr>
        <w:t>Summedcounts</w:t>
      </w:r>
      <w:r w:rsidR="001F61EB" w:rsidRPr="001F61EB">
        <w:rPr>
          <w:lang w:val="el-GR"/>
        </w:rPr>
        <w:t>”</w:t>
      </w:r>
      <w:r w:rsidRPr="00A43CE7">
        <w:rPr>
          <w:lang w:val="el-GR"/>
        </w:rPr>
        <w:t>.</w:t>
      </w:r>
    </w:p>
    <w:p w14:paraId="2E5618D1" w14:textId="77777777" w:rsidR="00A43CE7" w:rsidRPr="00A43CE7" w:rsidRDefault="00A43CE7" w:rsidP="00A43CE7">
      <w:pPr>
        <w:rPr>
          <w:lang w:val="el-GR"/>
        </w:rPr>
      </w:pPr>
      <w:r w:rsidRPr="00A43CE7">
        <w:rPr>
          <w:lang w:val="el-GR"/>
        </w:rPr>
        <w:t>Χρησιμοποιείται η μέθοδος της διασταύρωσης για να βρει τον leftBoundary, που είναι το πρώτο στοιχείο του πίνακα με συνολική γέννηση &gt;= b1.</w:t>
      </w:r>
    </w:p>
    <w:p w14:paraId="3802D2FB" w14:textId="77777777" w:rsidR="00A43CE7" w:rsidRPr="00A43CE7" w:rsidRDefault="00A43CE7" w:rsidP="00A43CE7">
      <w:pPr>
        <w:rPr>
          <w:lang w:val="el-GR"/>
        </w:rPr>
      </w:pPr>
      <w:r w:rsidRPr="00A43CE7">
        <w:rPr>
          <w:lang w:val="el-GR"/>
        </w:rPr>
        <w:t>Αν το leftBoundary δεν βρεθεί κατά τη διάρκεια της αναζήτησης, τότε ορίζεται στο low.</w:t>
      </w:r>
    </w:p>
    <w:p w14:paraId="5F64C4D8" w14:textId="77777777" w:rsidR="00A43CE7" w:rsidRPr="00A43CE7" w:rsidRDefault="00A43CE7" w:rsidP="00A43CE7">
      <w:pPr>
        <w:rPr>
          <w:lang w:val="el-GR"/>
        </w:rPr>
      </w:pPr>
      <w:r w:rsidRPr="00A43CE7">
        <w:rPr>
          <w:lang w:val="el-GR"/>
        </w:rPr>
        <w:t>Εκτυπώνονται οι περιοχές όπου η συνολική γέννηση είναι στο εύρος [b1, b2], χρησιμοποιώντας το leftBoundary ως σημείο έναρξης.</w:t>
      </w:r>
    </w:p>
    <w:p w14:paraId="37E06E42" w14:textId="77777777" w:rsidR="00A43CE7" w:rsidRPr="00A43CE7" w:rsidRDefault="00A43CE7" w:rsidP="00A43CE7">
      <w:pPr>
        <w:rPr>
          <w:lang w:val="el-GR"/>
        </w:rPr>
      </w:pPr>
      <w:r w:rsidRPr="00A43CE7">
        <w:rPr>
          <w:lang w:val="el-GR"/>
        </w:rPr>
        <w:t>Κύρια Συνάρτηση (main):</w:t>
      </w:r>
    </w:p>
    <w:p w14:paraId="37F2A102" w14:textId="77777777" w:rsidR="00A43CE7" w:rsidRPr="00A43CE7" w:rsidRDefault="00A43CE7" w:rsidP="00A43CE7">
      <w:pPr>
        <w:rPr>
          <w:lang w:val="el-GR"/>
        </w:rPr>
      </w:pPr>
    </w:p>
    <w:p w14:paraId="7217AB0E" w14:textId="77777777" w:rsidR="00A43CE7" w:rsidRPr="00A43CE7" w:rsidRDefault="00A43CE7" w:rsidP="00A43CE7">
      <w:pPr>
        <w:rPr>
          <w:lang w:val="el-GR"/>
        </w:rPr>
      </w:pPr>
      <w:r w:rsidRPr="00A43CE7">
        <w:rPr>
          <w:lang w:val="el-GR"/>
        </w:rPr>
        <w:t>Καλείται η Read_Data() και η CalculateBirthSums() για την ανάγνωση δεδομένων και τον υπολογισμό των συνολικών γεννήσεων για κάθε περιοχή.</w:t>
      </w:r>
    </w:p>
    <w:p w14:paraId="110A366B" w14:textId="5C1DCBE5" w:rsidR="00A43CE7" w:rsidRPr="00A43CE7" w:rsidRDefault="00A43CE7" w:rsidP="00A43CE7">
      <w:pPr>
        <w:rPr>
          <w:lang w:val="el-GR"/>
        </w:rPr>
      </w:pPr>
      <w:r w:rsidRPr="00A43CE7">
        <w:rPr>
          <w:lang w:val="el-GR"/>
        </w:rPr>
        <w:t xml:space="preserve">Ο ταξινομημένος πίνακας </w:t>
      </w:r>
      <w:r w:rsidR="001F61EB" w:rsidRPr="001F61EB">
        <w:rPr>
          <w:lang w:val="el-GR"/>
        </w:rPr>
        <w:t>“</w:t>
      </w:r>
      <w:r w:rsidRPr="00A43CE7">
        <w:rPr>
          <w:lang w:val="el-GR"/>
        </w:rPr>
        <w:t>Summedcounts</w:t>
      </w:r>
      <w:r w:rsidR="001F61EB" w:rsidRPr="001F61EB">
        <w:rPr>
          <w:lang w:val="el-GR"/>
        </w:rPr>
        <w:t>”</w:t>
      </w:r>
      <w:r w:rsidRPr="00A43CE7">
        <w:rPr>
          <w:lang w:val="el-GR"/>
        </w:rPr>
        <w:t xml:space="preserve"> χρησιμοποιείται για την εφαρμογή του αλγορίθμου heapsort.</w:t>
      </w:r>
    </w:p>
    <w:p w14:paraId="4FD663F0" w14:textId="77777777" w:rsidR="00A43CE7" w:rsidRPr="00A43CE7" w:rsidRDefault="00A43CE7" w:rsidP="00A43CE7">
      <w:pPr>
        <w:rPr>
          <w:lang w:val="el-GR"/>
        </w:rPr>
      </w:pPr>
      <w:r w:rsidRPr="00A43CE7">
        <w:rPr>
          <w:lang w:val="el-GR"/>
        </w:rPr>
        <w:t>Ζητούνται από τον χρήστη τα όρια b1 και b2.</w:t>
      </w:r>
    </w:p>
    <w:p w14:paraId="6EC4C973" w14:textId="77777777" w:rsidR="00A43CE7" w:rsidRPr="00A43CE7" w:rsidRDefault="00A43CE7" w:rsidP="00A43CE7">
      <w:pPr>
        <w:rPr>
          <w:lang w:val="el-GR"/>
        </w:rPr>
      </w:pPr>
      <w:r w:rsidRPr="00A43CE7">
        <w:rPr>
          <w:lang w:val="el-GR"/>
        </w:rPr>
        <w:t>Η διαδικασία αναζήτησης με διασταύρωση (InterpolationSearch) εκτελείται επαναληπτικά για 2000 επαναλήψεις για τη μέτρηση του μέσου χρόνου εκτέλεσης.</w:t>
      </w:r>
    </w:p>
    <w:p w14:paraId="0E7123C3" w14:textId="77777777" w:rsidR="00A43CE7" w:rsidRPr="00962788" w:rsidRDefault="00A43CE7" w:rsidP="00A43CE7">
      <w:pPr>
        <w:rPr>
          <w:lang w:val="el-GR"/>
        </w:rPr>
      </w:pPr>
      <w:r w:rsidRPr="00A43CE7">
        <w:rPr>
          <w:lang w:val="el-GR"/>
        </w:rPr>
        <w:t>Εκτυπώνεται ο μέσος χρόνος εκτέλεσης της αναζήτησης.</w:t>
      </w:r>
    </w:p>
    <w:p w14:paraId="1ED1EB2C" w14:textId="77777777" w:rsidR="009349F5" w:rsidRPr="00962788" w:rsidRDefault="009349F5" w:rsidP="00A43CE7">
      <w:pPr>
        <w:rPr>
          <w:lang w:val="el-GR"/>
        </w:rPr>
      </w:pPr>
    </w:p>
    <w:p w14:paraId="7C25AF6B" w14:textId="4A2C8F20" w:rsidR="00A43CE7" w:rsidRPr="00962788" w:rsidRDefault="00A43CE7" w:rsidP="00A43CE7">
      <w:pPr>
        <w:rPr>
          <w:lang w:val="el-GR"/>
        </w:rPr>
      </w:pPr>
    </w:p>
    <w:p w14:paraId="3B140A5C" w14:textId="27A0CC68" w:rsidR="009349F5" w:rsidRPr="009349F5" w:rsidRDefault="009349F5" w:rsidP="00A43CE7">
      <w:r w:rsidRPr="009349F5">
        <w:t>Πα</w:t>
      </w:r>
      <w:proofErr w:type="spellStart"/>
      <w:r w:rsidRPr="009349F5">
        <w:t>ράδειγμ</w:t>
      </w:r>
      <w:proofErr w:type="spellEnd"/>
      <w:r w:rsidRPr="009349F5">
        <w:t xml:space="preserve">α </w:t>
      </w:r>
      <w:proofErr w:type="spellStart"/>
      <w:r w:rsidRPr="009349F5">
        <w:t>εκτέλεσης</w:t>
      </w:r>
      <w:proofErr w:type="spellEnd"/>
      <w:r w:rsidRPr="009349F5">
        <w:t xml:space="preserve"> </w:t>
      </w:r>
      <w:proofErr w:type="spellStart"/>
      <w:r w:rsidRPr="009349F5">
        <w:t>του</w:t>
      </w:r>
      <w:proofErr w:type="spellEnd"/>
      <w:r w:rsidRPr="009349F5">
        <w:t xml:space="preserve"> π</w:t>
      </w:r>
      <w:proofErr w:type="spellStart"/>
      <w:r w:rsidRPr="009349F5">
        <w:t>ρογράμμ</w:t>
      </w:r>
      <w:proofErr w:type="spellEnd"/>
      <w:r w:rsidRPr="009349F5">
        <w:t>ατος:</w:t>
      </w:r>
    </w:p>
    <w:p w14:paraId="38D9F387" w14:textId="0FCE0872" w:rsidR="00DE7A89" w:rsidRDefault="009349F5" w:rsidP="00A43CE7">
      <w:r w:rsidRPr="009349F5">
        <w:rPr>
          <w:noProof/>
          <w:lang w:val="el-GR"/>
        </w:rPr>
        <w:drawing>
          <wp:inline distT="0" distB="0" distL="0" distR="0" wp14:anchorId="6E26A87F" wp14:editId="27F52BF4">
            <wp:extent cx="5943600" cy="3009900"/>
            <wp:effectExtent l="0" t="0" r="0" b="0"/>
            <wp:docPr id="741954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54677" name="Picture 1" descr="A screenshot of a computer&#10;&#10;Description automatically generated"/>
                    <pic:cNvPicPr/>
                  </pic:nvPicPr>
                  <pic:blipFill>
                    <a:blip r:embed="rId25"/>
                    <a:stretch>
                      <a:fillRect/>
                    </a:stretch>
                  </pic:blipFill>
                  <pic:spPr>
                    <a:xfrm>
                      <a:off x="0" y="0"/>
                      <a:ext cx="5943600" cy="3009900"/>
                    </a:xfrm>
                    <a:prstGeom prst="rect">
                      <a:avLst/>
                    </a:prstGeom>
                  </pic:spPr>
                </pic:pic>
              </a:graphicData>
            </a:graphic>
          </wp:inline>
        </w:drawing>
      </w:r>
    </w:p>
    <w:p w14:paraId="2FD9E772" w14:textId="77777777" w:rsidR="00AE78AF" w:rsidRDefault="00AE78AF" w:rsidP="00A43CE7"/>
    <w:p w14:paraId="151DCC26" w14:textId="77777777" w:rsidR="00AE78AF" w:rsidRDefault="00AE78AF" w:rsidP="00A43CE7"/>
    <w:p w14:paraId="4A858B7A" w14:textId="77777777" w:rsidR="00AE78AF" w:rsidRDefault="00AE78AF" w:rsidP="00A43CE7"/>
    <w:p w14:paraId="336026D4" w14:textId="77777777" w:rsidR="00AE78AF" w:rsidRDefault="00AE78AF" w:rsidP="00A43CE7"/>
    <w:p w14:paraId="31A349C7" w14:textId="77777777" w:rsidR="00AE78AF" w:rsidRDefault="00AE78AF" w:rsidP="00A43CE7"/>
    <w:p w14:paraId="2A43A411" w14:textId="77777777" w:rsidR="00AE78AF" w:rsidRDefault="00AE78AF" w:rsidP="00A43CE7"/>
    <w:p w14:paraId="56CCC256" w14:textId="77777777" w:rsidR="00AE78AF" w:rsidRPr="00656681" w:rsidRDefault="00AE78AF" w:rsidP="00AE78AF">
      <w:pPr>
        <w:rPr>
          <w:b/>
          <w:bCs/>
          <w:sz w:val="32"/>
          <w:szCs w:val="32"/>
          <w:lang w:val="el-GR"/>
        </w:rPr>
      </w:pPr>
      <w:r w:rsidRPr="00656681">
        <w:rPr>
          <w:b/>
          <w:bCs/>
          <w:sz w:val="32"/>
          <w:szCs w:val="32"/>
          <w:lang w:val="el-GR"/>
        </w:rPr>
        <w:t>Πειραματικη συγκριση</w:t>
      </w:r>
    </w:p>
    <w:p w14:paraId="72709F27" w14:textId="77777777" w:rsidR="00AE78AF" w:rsidRPr="00962788" w:rsidRDefault="00AE78AF" w:rsidP="00A43CE7">
      <w:pPr>
        <w:rPr>
          <w:lang w:val="el-GR"/>
        </w:rPr>
      </w:pPr>
    </w:p>
    <w:p w14:paraId="62E491BC" w14:textId="77777777" w:rsidR="00AE78AF" w:rsidRPr="00AE78AF" w:rsidRDefault="00AE78AF" w:rsidP="00AE78AF">
      <w:pPr>
        <w:rPr>
          <w:lang w:val="el-GR"/>
        </w:rPr>
      </w:pPr>
      <w:r w:rsidRPr="00AE78AF">
        <w:rPr>
          <w:lang w:val="el-GR"/>
        </w:rPr>
        <w:t>Δυαδική Αναζήτηση:</w:t>
      </w:r>
    </w:p>
    <w:p w14:paraId="75B7CE2F" w14:textId="77777777" w:rsidR="00AE78AF" w:rsidRPr="00AE78AF" w:rsidRDefault="00AE78AF" w:rsidP="00AE78AF">
      <w:pPr>
        <w:rPr>
          <w:lang w:val="el-GR"/>
        </w:rPr>
      </w:pPr>
      <w:r w:rsidRPr="00AE78AF">
        <w:rPr>
          <w:lang w:val="el-GR"/>
        </w:rPr>
        <w:t>Ο αλγόριθμος αυτός απαιτεί ταξινομημένα δεδομένα.</w:t>
      </w:r>
    </w:p>
    <w:p w14:paraId="276DC8B4" w14:textId="77777777" w:rsidR="00AE78AF" w:rsidRPr="00AE78AF" w:rsidRDefault="00AE78AF" w:rsidP="00AE78AF">
      <w:pPr>
        <w:rPr>
          <w:lang w:val="el-GR"/>
        </w:rPr>
      </w:pPr>
      <w:r w:rsidRPr="00AE78AF">
        <w:rPr>
          <w:lang w:val="el-GR"/>
        </w:rPr>
        <w:t xml:space="preserve">Ο μέσος χρόνος περίπτωσης της δυαδικής αναζήτησης είναι </w:t>
      </w:r>
      <w:r>
        <w:t>O</w:t>
      </w:r>
      <w:r w:rsidRPr="00AE78AF">
        <w:rPr>
          <w:lang w:val="el-GR"/>
        </w:rPr>
        <w:t>(</w:t>
      </w:r>
      <w:r>
        <w:t>log</w:t>
      </w:r>
      <w:r w:rsidRPr="00AE78AF">
        <w:rPr>
          <w:lang w:val="el-GR"/>
        </w:rPr>
        <w:t xml:space="preserve"> </w:t>
      </w:r>
      <w:r>
        <w:t>n</w:t>
      </w:r>
      <w:r w:rsidRPr="00AE78AF">
        <w:rPr>
          <w:lang w:val="el-GR"/>
        </w:rPr>
        <w:t xml:space="preserve">), όπου </w:t>
      </w:r>
      <w:r>
        <w:t>n</w:t>
      </w:r>
      <w:r w:rsidRPr="00AE78AF">
        <w:rPr>
          <w:lang w:val="el-GR"/>
        </w:rPr>
        <w:t xml:space="preserve"> είναι το πλήθος των στοιχείων.</w:t>
      </w:r>
    </w:p>
    <w:p w14:paraId="39B95CF6" w14:textId="77777777" w:rsidR="00AE78AF" w:rsidRPr="00AE78AF" w:rsidRDefault="00AE78AF" w:rsidP="00AE78AF">
      <w:pPr>
        <w:rPr>
          <w:lang w:val="el-GR"/>
        </w:rPr>
      </w:pPr>
      <w:r w:rsidRPr="00AE78AF">
        <w:rPr>
          <w:lang w:val="el-GR"/>
        </w:rPr>
        <w:t>Επηρεάζεται από την κατανομή των δεδομένων, καθώς αν τα δεδομένα είναι ευαίσθητα στην ταξινόμηση,</w:t>
      </w:r>
    </w:p>
    <w:p w14:paraId="17300C5B" w14:textId="77777777" w:rsidR="00AE78AF" w:rsidRPr="00AE78AF" w:rsidRDefault="00AE78AF" w:rsidP="00AE78AF">
      <w:pPr>
        <w:rPr>
          <w:lang w:val="el-GR"/>
        </w:rPr>
      </w:pPr>
      <w:r w:rsidRPr="00AE78AF">
        <w:rPr>
          <w:lang w:val="el-GR"/>
        </w:rPr>
        <w:t>(π.χ., εντοπίζονται σε συγκεκριμένες περιοχές), τότε μπορεί να επιτύχει πολύ καλή απόδοση.</w:t>
      </w:r>
    </w:p>
    <w:p w14:paraId="2956C15F" w14:textId="77777777" w:rsidR="00AE78AF" w:rsidRPr="00AE78AF" w:rsidRDefault="00AE78AF" w:rsidP="00AE78AF">
      <w:pPr>
        <w:rPr>
          <w:lang w:val="el-GR"/>
        </w:rPr>
      </w:pPr>
      <w:r w:rsidRPr="00AE78AF">
        <w:rPr>
          <w:lang w:val="el-GR"/>
        </w:rPr>
        <w:t>Ωστόσο, εάν τα δεδομένα δεν είναι ομοιόμορφα κατανεμημένα ή δεν είναι καλά ταξινομημένα,</w:t>
      </w:r>
    </w:p>
    <w:p w14:paraId="004529D7" w14:textId="77777777" w:rsidR="00AE78AF" w:rsidRPr="00AE78AF" w:rsidRDefault="00AE78AF" w:rsidP="00AE78AF">
      <w:pPr>
        <w:rPr>
          <w:lang w:val="el-GR"/>
        </w:rPr>
      </w:pPr>
      <w:r w:rsidRPr="00AE78AF">
        <w:rPr>
          <w:lang w:val="el-GR"/>
        </w:rPr>
        <w:t>ο αλγόριθμος μπορεί να αποδειχθεί λιγότερο αποδοτικός.</w:t>
      </w:r>
    </w:p>
    <w:p w14:paraId="7862C5CA" w14:textId="77777777" w:rsidR="00AE78AF" w:rsidRPr="00AE78AF" w:rsidRDefault="00AE78AF" w:rsidP="00AE78AF">
      <w:pPr>
        <w:rPr>
          <w:lang w:val="el-GR"/>
        </w:rPr>
      </w:pPr>
    </w:p>
    <w:p w14:paraId="004AC86E" w14:textId="77777777" w:rsidR="00AE78AF" w:rsidRPr="00AE78AF" w:rsidRDefault="00AE78AF" w:rsidP="00AE78AF">
      <w:pPr>
        <w:rPr>
          <w:lang w:val="el-GR"/>
        </w:rPr>
      </w:pPr>
      <w:r w:rsidRPr="00AE78AF">
        <w:rPr>
          <w:lang w:val="el-GR"/>
        </w:rPr>
        <w:t>Αναζήτηση με Παρεμβολή:</w:t>
      </w:r>
    </w:p>
    <w:p w14:paraId="4FF7D0FE" w14:textId="77777777" w:rsidR="00AE78AF" w:rsidRPr="00AE78AF" w:rsidRDefault="00AE78AF" w:rsidP="00AE78AF">
      <w:pPr>
        <w:rPr>
          <w:lang w:val="el-GR"/>
        </w:rPr>
      </w:pPr>
      <w:r w:rsidRPr="00AE78AF">
        <w:rPr>
          <w:lang w:val="el-GR"/>
        </w:rPr>
        <w:t>Ο αλγόριθμος αυτός είναι μια εκτελεστική βελτίωση της δυαδικής αναζήτησης που προσπαθεί να εκτιμήσει περισσότερο τη θέση του στοιχείου που αναζητούμε.</w:t>
      </w:r>
    </w:p>
    <w:p w14:paraId="7119807B" w14:textId="77777777" w:rsidR="00AE78AF" w:rsidRPr="00AE78AF" w:rsidRDefault="00AE78AF" w:rsidP="00AE78AF">
      <w:pPr>
        <w:rPr>
          <w:lang w:val="el-GR"/>
        </w:rPr>
      </w:pPr>
      <w:r w:rsidRPr="00AE78AF">
        <w:rPr>
          <w:lang w:val="el-GR"/>
        </w:rPr>
        <w:t xml:space="preserve">Ο μέσος χρόνος περίπτωσης της αναζήτησης με παρεμβολή είναι </w:t>
      </w:r>
      <w:r>
        <w:t>O</w:t>
      </w:r>
      <w:r w:rsidRPr="00AE78AF">
        <w:rPr>
          <w:lang w:val="el-GR"/>
        </w:rPr>
        <w:t>(</w:t>
      </w:r>
      <w:proofErr w:type="spellStart"/>
      <w:r>
        <w:t>loglogn</w:t>
      </w:r>
      <w:proofErr w:type="spellEnd"/>
      <w:r w:rsidRPr="00AE78AF">
        <w:rPr>
          <w:lang w:val="el-GR"/>
        </w:rPr>
        <w:t xml:space="preserve">) και ο χρόνος χειρότερης περίπτωσης ειναι </w:t>
      </w:r>
      <w:r>
        <w:t>O</w:t>
      </w:r>
      <w:r w:rsidRPr="00AE78AF">
        <w:rPr>
          <w:lang w:val="el-GR"/>
        </w:rPr>
        <w:t>(</w:t>
      </w:r>
      <w:r>
        <w:t>n</w:t>
      </w:r>
      <w:r w:rsidRPr="00AE78AF">
        <w:rPr>
          <w:lang w:val="el-GR"/>
        </w:rPr>
        <w:t xml:space="preserve">), όπου </w:t>
      </w:r>
      <w:r>
        <w:t>n</w:t>
      </w:r>
      <w:r w:rsidRPr="00AE78AF">
        <w:rPr>
          <w:lang w:val="el-GR"/>
        </w:rPr>
        <w:t xml:space="preserve"> είναι το πλήθος των στοιχείων.</w:t>
      </w:r>
    </w:p>
    <w:p w14:paraId="7A62DF99" w14:textId="77777777" w:rsidR="00AE78AF" w:rsidRPr="00AE78AF" w:rsidRDefault="00AE78AF" w:rsidP="00AE78AF">
      <w:pPr>
        <w:rPr>
          <w:lang w:val="el-GR"/>
        </w:rPr>
      </w:pPr>
      <w:r w:rsidRPr="00AE78AF">
        <w:rPr>
          <w:lang w:val="el-GR"/>
        </w:rPr>
        <w:t>Ο αλγόριθμος είναι επίσης ευαίσθητος στην κατανομή των δεδομένων και μπορεί να παρουσιάσει καλή απόδοση όταν τα δεδομένα είναι καλά διανεμημένα.</w:t>
      </w:r>
    </w:p>
    <w:p w14:paraId="3E28E698" w14:textId="77777777" w:rsidR="00AE78AF" w:rsidRPr="00AE78AF" w:rsidRDefault="00AE78AF" w:rsidP="00AE78AF">
      <w:pPr>
        <w:rPr>
          <w:lang w:val="el-GR"/>
        </w:rPr>
      </w:pPr>
      <w:r w:rsidRPr="00AE78AF">
        <w:rPr>
          <w:lang w:val="el-GR"/>
        </w:rPr>
        <w:t>Ωστόσο, εάν τα δεδομένα δεν είναι ομοιόμορφα κατανεμημένα ή δεν ακολουθούν ένα μοντέλο πρόβλεψης, η απόδοση του αλγορίθμου αναζήτησης με διαδοχικές</w:t>
      </w:r>
    </w:p>
    <w:p w14:paraId="4223325B" w14:textId="77777777" w:rsidR="00AE78AF" w:rsidRPr="00AE78AF" w:rsidRDefault="00AE78AF" w:rsidP="00AE78AF">
      <w:pPr>
        <w:rPr>
          <w:lang w:val="el-GR"/>
        </w:rPr>
      </w:pPr>
      <w:r w:rsidRPr="00AE78AF">
        <w:rPr>
          <w:lang w:val="el-GR"/>
        </w:rPr>
        <w:t>προσεγγίσεις μπορεί να είναι αντίστοιχα χειρότερη.</w:t>
      </w:r>
    </w:p>
    <w:p w14:paraId="5B4F9E6E" w14:textId="77777777" w:rsidR="00AE78AF" w:rsidRPr="00AE78AF" w:rsidRDefault="00AE78AF" w:rsidP="00AE78AF">
      <w:pPr>
        <w:rPr>
          <w:lang w:val="el-GR"/>
        </w:rPr>
      </w:pPr>
    </w:p>
    <w:p w14:paraId="187DC5D8" w14:textId="77777777" w:rsidR="00AE78AF" w:rsidRPr="00AE78AF" w:rsidRDefault="00AE78AF" w:rsidP="00AE78AF">
      <w:pPr>
        <w:rPr>
          <w:lang w:val="el-GR"/>
        </w:rPr>
      </w:pPr>
      <w:r w:rsidRPr="00AE78AF">
        <w:rPr>
          <w:lang w:val="el-GR"/>
        </w:rPr>
        <w:t xml:space="preserve">Με βάση τους μέσους χρόνους περίπτωσης του κάθε αλγόριθμου παρατηρούμε ότι ο αλγόριθμος </w:t>
      </w:r>
      <w:r>
        <w:t>Interpolation</w:t>
      </w:r>
      <w:r w:rsidRPr="00AE78AF">
        <w:rPr>
          <w:lang w:val="el-GR"/>
        </w:rPr>
        <w:t xml:space="preserve"> </w:t>
      </w:r>
      <w:r>
        <w:t>Search</w:t>
      </w:r>
      <w:r w:rsidRPr="00AE78AF">
        <w:rPr>
          <w:lang w:val="el-GR"/>
        </w:rPr>
        <w:t xml:space="preserve"> με μέσο χρόνο περίπτωσης </w:t>
      </w:r>
      <w:r>
        <w:t>O</w:t>
      </w:r>
      <w:r w:rsidRPr="00AE78AF">
        <w:rPr>
          <w:lang w:val="el-GR"/>
        </w:rPr>
        <w:t>(</w:t>
      </w:r>
      <w:proofErr w:type="spellStart"/>
      <w:r>
        <w:t>loglogn</w:t>
      </w:r>
      <w:proofErr w:type="spellEnd"/>
      <w:r w:rsidRPr="00AE78AF">
        <w:rPr>
          <w:lang w:val="el-GR"/>
        </w:rPr>
        <w:t>) έιναι σχετικά</w:t>
      </w:r>
    </w:p>
    <w:p w14:paraId="45A369C0" w14:textId="2C1BA7D1" w:rsidR="00AE78AF" w:rsidRPr="00962788" w:rsidRDefault="00AE78AF" w:rsidP="00AE78AF">
      <w:pPr>
        <w:rPr>
          <w:lang w:val="el-GR"/>
        </w:rPr>
      </w:pPr>
      <w:r w:rsidRPr="00AE78AF">
        <w:rPr>
          <w:lang w:val="el-GR"/>
        </w:rPr>
        <w:t xml:space="preserve">πιο αποδοτικός σε σχέση με τον αλγοριθμο </w:t>
      </w:r>
      <w:r>
        <w:t>Binary</w:t>
      </w:r>
      <w:r w:rsidRPr="00AE78AF">
        <w:rPr>
          <w:lang w:val="el-GR"/>
        </w:rPr>
        <w:t xml:space="preserve"> </w:t>
      </w:r>
      <w:r>
        <w:t>Search</w:t>
      </w:r>
      <w:r w:rsidRPr="00AE78AF">
        <w:rPr>
          <w:lang w:val="el-GR"/>
        </w:rPr>
        <w:t xml:space="preserve"> με μέσο χρόνο περίπτωσης </w:t>
      </w:r>
      <w:r>
        <w:t>O</w:t>
      </w:r>
      <w:r w:rsidRPr="00AE78AF">
        <w:rPr>
          <w:lang w:val="el-GR"/>
        </w:rPr>
        <w:t>(</w:t>
      </w:r>
      <w:proofErr w:type="spellStart"/>
      <w:r>
        <w:t>logn</w:t>
      </w:r>
      <w:proofErr w:type="spellEnd"/>
      <w:r w:rsidRPr="00AE78AF">
        <w:rPr>
          <w:lang w:val="el-GR"/>
        </w:rPr>
        <w:t>).</w:t>
      </w:r>
    </w:p>
    <w:p w14:paraId="03FA7BED" w14:textId="77777777" w:rsidR="001F40DE" w:rsidRPr="00962788" w:rsidRDefault="001F40DE" w:rsidP="00AE78AF">
      <w:pPr>
        <w:rPr>
          <w:lang w:val="el-GR"/>
        </w:rPr>
      </w:pPr>
    </w:p>
    <w:p w14:paraId="10ECA495" w14:textId="77777777" w:rsidR="001A3FF3" w:rsidRPr="00962788" w:rsidRDefault="001A3FF3" w:rsidP="00AE78AF">
      <w:pPr>
        <w:rPr>
          <w:lang w:val="el-GR"/>
        </w:rPr>
      </w:pPr>
    </w:p>
    <w:p w14:paraId="2C76AAA9" w14:textId="77777777" w:rsidR="001A3FF3" w:rsidRPr="00962788" w:rsidRDefault="001A3FF3" w:rsidP="00AE78AF">
      <w:pPr>
        <w:rPr>
          <w:lang w:val="el-GR"/>
        </w:rPr>
      </w:pPr>
    </w:p>
    <w:p w14:paraId="184A1821" w14:textId="77777777" w:rsidR="001A3FF3" w:rsidRPr="00962788" w:rsidRDefault="001A3FF3" w:rsidP="00AE78AF">
      <w:pPr>
        <w:rPr>
          <w:lang w:val="el-GR"/>
        </w:rPr>
      </w:pPr>
    </w:p>
    <w:p w14:paraId="1E6C8CDD" w14:textId="77777777" w:rsidR="001A3FF3" w:rsidRPr="00962788" w:rsidRDefault="001A3FF3" w:rsidP="00AE78AF">
      <w:pPr>
        <w:rPr>
          <w:lang w:val="el-GR"/>
        </w:rPr>
      </w:pPr>
    </w:p>
    <w:p w14:paraId="6126DE5B" w14:textId="3403EAC4" w:rsidR="00656681" w:rsidRPr="00962788" w:rsidRDefault="001A3FF3" w:rsidP="001A3FF3">
      <w:pPr>
        <w:keepNext/>
        <w:keepLines/>
        <w:spacing w:before="360" w:after="80"/>
        <w:outlineLvl w:val="0"/>
        <w:rPr>
          <w:rFonts w:asciiTheme="majorHAnsi" w:eastAsiaTheme="majorEastAsia" w:hAnsiTheme="majorHAnsi" w:cstheme="majorBidi"/>
          <w:b/>
          <w:bCs/>
          <w:color w:val="0F4761" w:themeColor="accent1" w:themeShade="BF"/>
          <w:sz w:val="40"/>
          <w:szCs w:val="40"/>
          <w:lang w:val="el-GR"/>
        </w:rPr>
      </w:pPr>
      <w:r>
        <w:rPr>
          <w:rFonts w:asciiTheme="majorHAnsi" w:eastAsiaTheme="majorEastAsia" w:hAnsiTheme="majorHAnsi" w:cstheme="majorBidi"/>
          <w:b/>
          <w:bCs/>
          <w:color w:val="0F4761" w:themeColor="accent1" w:themeShade="BF"/>
          <w:sz w:val="40"/>
          <w:szCs w:val="40"/>
          <w:lang w:val="el-GR"/>
        </w:rPr>
        <w:t>Δυαδική Αναζήτηση Παρεμβολής</w:t>
      </w:r>
    </w:p>
    <w:p w14:paraId="5C31BAD7" w14:textId="5FC33B20" w:rsidR="001A3FF3" w:rsidRPr="00962788" w:rsidRDefault="00297B6B" w:rsidP="00AE78AF">
      <w:pPr>
        <w:rPr>
          <w:lang w:val="el-GR"/>
        </w:rPr>
      </w:pPr>
      <w:r w:rsidRPr="00297B6B">
        <w:rPr>
          <w:lang w:val="el-GR"/>
        </w:rPr>
        <w:t xml:space="preserve">Για την υλοποιηση του </w:t>
      </w:r>
      <w:r>
        <w:rPr>
          <w:lang w:val="el-GR"/>
        </w:rPr>
        <w:t>τεταρτου</w:t>
      </w:r>
      <w:r w:rsidRPr="00297B6B">
        <w:rPr>
          <w:lang w:val="el-GR"/>
        </w:rPr>
        <w:t xml:space="preserve"> ερωτηματος φτιαξαμε ενα </w:t>
      </w:r>
      <w:r w:rsidRPr="00297B6B">
        <w:t>c</w:t>
      </w:r>
      <w:r w:rsidRPr="00297B6B">
        <w:rPr>
          <w:lang w:val="el-GR"/>
        </w:rPr>
        <w:t xml:space="preserve">++ αρχειο με ονομα </w:t>
      </w:r>
      <w:proofErr w:type="spellStart"/>
      <w:r>
        <w:t>BinaryInterpolationSearch</w:t>
      </w:r>
      <w:proofErr w:type="spellEnd"/>
      <w:r w:rsidRPr="00297B6B">
        <w:rPr>
          <w:lang w:val="el-GR"/>
        </w:rPr>
        <w:t>.</w:t>
      </w:r>
      <w:proofErr w:type="spellStart"/>
      <w:r w:rsidRPr="00297B6B">
        <w:t>cpp</w:t>
      </w:r>
      <w:proofErr w:type="spellEnd"/>
      <w:r w:rsidRPr="00297B6B">
        <w:rPr>
          <w:lang w:val="el-GR"/>
        </w:rPr>
        <w:t>. Ακολουθησαμε τα βηματα του αλγοριθμου και φτιαξαμε το παρακάτω πρόγραμμα.</w:t>
      </w:r>
    </w:p>
    <w:p w14:paraId="4DBF5A04" w14:textId="77777777" w:rsidR="00297B6B" w:rsidRPr="00962788" w:rsidRDefault="00297B6B" w:rsidP="00AE78AF">
      <w:pPr>
        <w:rPr>
          <w:lang w:val="el-GR"/>
        </w:rPr>
      </w:pPr>
    </w:p>
    <w:p w14:paraId="16B264CC" w14:textId="77777777" w:rsidR="00297B6B" w:rsidRPr="00962788" w:rsidRDefault="00297B6B" w:rsidP="00AE78AF">
      <w:pPr>
        <w:rPr>
          <w:lang w:val="el-GR"/>
        </w:rPr>
      </w:pPr>
    </w:p>
    <w:p w14:paraId="650DCC3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w:t>
      </w:r>
      <w:proofErr w:type="spellStart"/>
      <w:r w:rsidRPr="00A00824">
        <w:rPr>
          <w:rFonts w:ascii="Consolas" w:eastAsia="Times New Roman" w:hAnsi="Consolas" w:cs="Times New Roman"/>
          <w:color w:val="CE9178"/>
          <w:kern w:val="0"/>
          <w:sz w:val="21"/>
          <w:szCs w:val="21"/>
          <w14:ligatures w14:val="none"/>
        </w:rPr>
        <w:t>heapsort.h</w:t>
      </w:r>
      <w:proofErr w:type="spellEnd"/>
      <w:proofErr w:type="gramStart"/>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6A9955"/>
          <w:kern w:val="0"/>
          <w:sz w:val="21"/>
          <w:szCs w:val="21"/>
          <w14:ligatures w14:val="none"/>
        </w:rPr>
        <w:t>/</w:t>
      </w:r>
      <w:proofErr w:type="gramEnd"/>
      <w:r w:rsidRPr="00A00824">
        <w:rPr>
          <w:rFonts w:ascii="Consolas" w:eastAsia="Times New Roman" w:hAnsi="Consolas" w:cs="Times New Roman"/>
          <w:color w:val="6A9955"/>
          <w:kern w:val="0"/>
          <w:sz w:val="21"/>
          <w:szCs w:val="21"/>
          <w14:ligatures w14:val="none"/>
        </w:rPr>
        <w:t xml:space="preserve">/ access </w:t>
      </w:r>
      <w:proofErr w:type="spellStart"/>
      <w:r w:rsidRPr="00A00824">
        <w:rPr>
          <w:rFonts w:ascii="Consolas" w:eastAsia="Times New Roman" w:hAnsi="Consolas" w:cs="Times New Roman"/>
          <w:color w:val="6A9955"/>
          <w:kern w:val="0"/>
          <w:sz w:val="21"/>
          <w:szCs w:val="21"/>
          <w14:ligatures w14:val="none"/>
        </w:rPr>
        <w:t>heapsort.h</w:t>
      </w:r>
      <w:proofErr w:type="spellEnd"/>
    </w:p>
    <w:p w14:paraId="5D5F7D3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&lt;iostream&gt;</w:t>
      </w:r>
    </w:p>
    <w:p w14:paraId="3353AC2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&lt;string&gt;</w:t>
      </w:r>
    </w:p>
    <w:p w14:paraId="2BFF3F3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&lt;chrono&gt;</w:t>
      </w:r>
    </w:p>
    <w:p w14:paraId="7A28D08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#include</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&lt;</w:t>
      </w:r>
      <w:proofErr w:type="spellStart"/>
      <w:r w:rsidRPr="00A00824">
        <w:rPr>
          <w:rFonts w:ascii="Consolas" w:eastAsia="Times New Roman" w:hAnsi="Consolas" w:cs="Times New Roman"/>
          <w:color w:val="CE9178"/>
          <w:kern w:val="0"/>
          <w:sz w:val="21"/>
          <w:szCs w:val="21"/>
          <w14:ligatures w14:val="none"/>
        </w:rPr>
        <w:t>cmath</w:t>
      </w:r>
      <w:proofErr w:type="spellEnd"/>
      <w:r w:rsidRPr="00A00824">
        <w:rPr>
          <w:rFonts w:ascii="Consolas" w:eastAsia="Times New Roman" w:hAnsi="Consolas" w:cs="Times New Roman"/>
          <w:color w:val="CE9178"/>
          <w:kern w:val="0"/>
          <w:sz w:val="21"/>
          <w:szCs w:val="21"/>
          <w14:ligatures w14:val="none"/>
        </w:rPr>
        <w:t>&gt;</w:t>
      </w:r>
      <w:r w:rsidRPr="00A00824">
        <w:rPr>
          <w:rFonts w:ascii="Consolas" w:eastAsia="Times New Roman" w:hAnsi="Consolas" w:cs="Times New Roman"/>
          <w:color w:val="569CD6"/>
          <w:kern w:val="0"/>
          <w:sz w:val="21"/>
          <w:szCs w:val="21"/>
          <w14:ligatures w14:val="none"/>
        </w:rPr>
        <w:t xml:space="preserve"> </w:t>
      </w:r>
      <w:r w:rsidRPr="00A00824">
        <w:rPr>
          <w:rFonts w:ascii="Consolas" w:eastAsia="Times New Roman" w:hAnsi="Consolas" w:cs="Times New Roman"/>
          <w:color w:val="6A9955"/>
          <w:kern w:val="0"/>
          <w:sz w:val="21"/>
          <w:szCs w:val="21"/>
          <w14:ligatures w14:val="none"/>
        </w:rPr>
        <w:t xml:space="preserve">// Include </w:t>
      </w:r>
      <w:proofErr w:type="spellStart"/>
      <w:r w:rsidRPr="00A00824">
        <w:rPr>
          <w:rFonts w:ascii="Consolas" w:eastAsia="Times New Roman" w:hAnsi="Consolas" w:cs="Times New Roman"/>
          <w:color w:val="6A9955"/>
          <w:kern w:val="0"/>
          <w:sz w:val="21"/>
          <w:szCs w:val="21"/>
          <w14:ligatures w14:val="none"/>
        </w:rPr>
        <w:t>cmath</w:t>
      </w:r>
      <w:proofErr w:type="spellEnd"/>
      <w:r w:rsidRPr="00A00824">
        <w:rPr>
          <w:rFonts w:ascii="Consolas" w:eastAsia="Times New Roman" w:hAnsi="Consolas" w:cs="Times New Roman"/>
          <w:color w:val="6A9955"/>
          <w:kern w:val="0"/>
          <w:sz w:val="21"/>
          <w:szCs w:val="21"/>
          <w14:ligatures w14:val="none"/>
        </w:rPr>
        <w:t xml:space="preserve"> for sqrt</w:t>
      </w:r>
    </w:p>
    <w:p w14:paraId="0AD5E4E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ABB3B9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using</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namespace</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4EC9B0"/>
          <w:kern w:val="0"/>
          <w:sz w:val="21"/>
          <w:szCs w:val="21"/>
          <w14:ligatures w14:val="none"/>
        </w:rPr>
        <w:t>std</w:t>
      </w:r>
      <w:r w:rsidRPr="00A00824">
        <w:rPr>
          <w:rFonts w:ascii="Consolas" w:eastAsia="Times New Roman" w:hAnsi="Consolas" w:cs="Times New Roman"/>
          <w:color w:val="CCCCCC"/>
          <w:kern w:val="0"/>
          <w:sz w:val="21"/>
          <w:szCs w:val="21"/>
          <w14:ligatures w14:val="none"/>
        </w:rPr>
        <w:t>;</w:t>
      </w:r>
      <w:proofErr w:type="gramEnd"/>
    </w:p>
    <w:p w14:paraId="0BE93F1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586C0"/>
          <w:kern w:val="0"/>
          <w:sz w:val="21"/>
          <w:szCs w:val="21"/>
          <w14:ligatures w14:val="none"/>
        </w:rPr>
        <w:t>using</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namespace</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4EC9B0"/>
          <w:kern w:val="0"/>
          <w:sz w:val="21"/>
          <w:szCs w:val="21"/>
          <w14:ligatures w14:val="none"/>
        </w:rPr>
        <w:t>chrono</w:t>
      </w:r>
      <w:r w:rsidRPr="00A00824">
        <w:rPr>
          <w:rFonts w:ascii="Consolas" w:eastAsia="Times New Roman" w:hAnsi="Consolas" w:cs="Times New Roman"/>
          <w:color w:val="CCCCCC"/>
          <w:kern w:val="0"/>
          <w:sz w:val="21"/>
          <w:szCs w:val="21"/>
          <w14:ligatures w14:val="none"/>
        </w:rPr>
        <w:t>;</w:t>
      </w:r>
      <w:proofErr w:type="gramEnd"/>
    </w:p>
    <w:p w14:paraId="0E25E9D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F879A9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bool</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printOnce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false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spellStart"/>
      <w:r w:rsidRPr="00A00824">
        <w:rPr>
          <w:rFonts w:ascii="Consolas" w:eastAsia="Times New Roman" w:hAnsi="Consolas" w:cs="Times New Roman"/>
          <w:color w:val="6A9955"/>
          <w:kern w:val="0"/>
          <w:sz w:val="21"/>
          <w:szCs w:val="21"/>
          <w14:ligatures w14:val="none"/>
        </w:rPr>
        <w:t>boolean</w:t>
      </w:r>
      <w:proofErr w:type="spellEnd"/>
      <w:r w:rsidRPr="00A00824">
        <w:rPr>
          <w:rFonts w:ascii="Consolas" w:eastAsia="Times New Roman" w:hAnsi="Consolas" w:cs="Times New Roman"/>
          <w:color w:val="6A9955"/>
          <w:kern w:val="0"/>
          <w:sz w:val="21"/>
          <w:szCs w:val="21"/>
          <w14:ligatures w14:val="none"/>
        </w:rPr>
        <w:t xml:space="preserve"> value to print the found counts once</w:t>
      </w:r>
    </w:p>
    <w:p w14:paraId="70427E6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1F71B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void</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BinaryInterpolationSearch</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4EC9B0"/>
          <w:kern w:val="0"/>
          <w:sz w:val="21"/>
          <w:szCs w:val="21"/>
          <w14:ligatures w14:val="none"/>
        </w:rPr>
        <w:t>SummedCount</w:t>
      </w:r>
      <w:proofErr w:type="spellEnd"/>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w:t>
      </w:r>
    </w:p>
    <w:p w14:paraId="3FF2ECF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define the index low and high of the array</w:t>
      </w:r>
    </w:p>
    <w:p w14:paraId="657A1AA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 the first sum to be greater than b1</w:t>
      </w:r>
    </w:p>
    <w:p w14:paraId="185E08E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bool</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countsFound</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569CD6"/>
          <w:kern w:val="0"/>
          <w:sz w:val="21"/>
          <w:szCs w:val="21"/>
          <w14:ligatures w14:val="none"/>
        </w:rPr>
        <w:t>false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Flag to track if counts are found within the range</w:t>
      </w:r>
    </w:p>
    <w:p w14:paraId="6A879C1E"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F7D18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Perform Interpolation Search to find the left boundary (first element &gt;= b1)</w:t>
      </w:r>
    </w:p>
    <w:p w14:paraId="2D2DF5A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&gt;=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w:t>
      </w:r>
    </w:p>
    <w:p w14:paraId="5736A91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If low and high point to the same element</w:t>
      </w:r>
    </w:p>
    <w:p w14:paraId="6702B15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p>
    <w:p w14:paraId="6D5B82A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Set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if element equals b1</w:t>
      </w:r>
    </w:p>
    <w:p w14:paraId="6AB0CF4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1C0DE6D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5C5D711D"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07C9496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Calculate the position using the interpolation formula</w:t>
      </w:r>
    </w:p>
    <w:p w14:paraId="5012463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p>
    <w:p w14:paraId="681C9C9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CB073A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pos</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element at pos equals b1,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 pos </w:t>
      </w:r>
    </w:p>
    <w:p w14:paraId="0851678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w:t>
      </w:r>
      <w:proofErr w:type="gramEnd"/>
    </w:p>
    <w:p w14:paraId="35FD265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4BB4CD5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23583F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A14E8B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pos</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element at pos less than b1</w:t>
      </w:r>
    </w:p>
    <w:p w14:paraId="5F304E5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the number of index low to the updated number of cells in </w:t>
      </w:r>
      <w:proofErr w:type="spellStart"/>
      <w:r w:rsidRPr="00A00824">
        <w:rPr>
          <w:rFonts w:ascii="Consolas" w:eastAsia="Times New Roman" w:hAnsi="Consolas" w:cs="Times New Roman"/>
          <w:color w:val="6A9955"/>
          <w:kern w:val="0"/>
          <w:sz w:val="21"/>
          <w:szCs w:val="21"/>
          <w14:ligatures w14:val="none"/>
        </w:rPr>
        <w:t>Summedcounts</w:t>
      </w:r>
      <w:proofErr w:type="spellEnd"/>
    </w:p>
    <w:p w14:paraId="5B39DFE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64F96A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If element at pos greater than b1</w:t>
      </w:r>
    </w:p>
    <w:p w14:paraId="4652860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w:t>
      </w:r>
    </w:p>
    <w:p w14:paraId="66ED088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pos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the number of index high to the updated number of cells in </w:t>
      </w:r>
      <w:proofErr w:type="spellStart"/>
      <w:r w:rsidRPr="00A00824">
        <w:rPr>
          <w:rFonts w:ascii="Consolas" w:eastAsia="Times New Roman" w:hAnsi="Consolas" w:cs="Times New Roman"/>
          <w:color w:val="6A9955"/>
          <w:kern w:val="0"/>
          <w:sz w:val="21"/>
          <w:szCs w:val="21"/>
          <w14:ligatures w14:val="none"/>
        </w:rPr>
        <w:t>Summedcounts</w:t>
      </w:r>
      <w:proofErr w:type="spellEnd"/>
    </w:p>
    <w:p w14:paraId="2E6CBCD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C948A5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C4BC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/update size</w:t>
      </w:r>
    </w:p>
    <w:p w14:paraId="6644DEA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B1E64B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3</w:t>
      </w:r>
      <w:r w:rsidRPr="00A00824">
        <w:rPr>
          <w:rFonts w:ascii="Consolas" w:eastAsia="Times New Roman" w:hAnsi="Consolas" w:cs="Times New Roman"/>
          <w:color w:val="CCCCCC"/>
          <w:kern w:val="0"/>
          <w:sz w:val="21"/>
          <w:szCs w:val="21"/>
          <w14:ligatures w14:val="none"/>
        </w:rPr>
        <w:t>) {  </w:t>
      </w:r>
    </w:p>
    <w:p w14:paraId="580A953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//if updated size is &lt;=3 calculate next</w:t>
      </w:r>
    </w:p>
    <w:p w14:paraId="290B965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3009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//while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next index is not b1</w:t>
      </w:r>
    </w:p>
    <w:p w14:paraId="6E896B4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  define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=0</w:t>
      </w:r>
    </w:p>
    <w:p w14:paraId="28E664C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//update size</w:t>
      </w:r>
    </w:p>
    <w:p w14:paraId="29B41CA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7DBBF2A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index next &lt; b1</w:t>
      </w:r>
    </w:p>
    <w:p w14:paraId="2E58F58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&gt;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w:t>
      </w:r>
    </w:p>
    <w:p w14:paraId="25CFA4B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//increment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while b1&gt;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at index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*root(size) -1</w:t>
      </w:r>
    </w:p>
    <w:p w14:paraId="29EFD40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0A6FE6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//update high to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 root(size)</w:t>
      </w:r>
    </w:p>
    <w:p w14:paraId="517B26D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w:t>
      </w:r>
    </w:p>
    <w:p w14:paraId="7C8DC32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while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 </w:t>
      </w:r>
    </w:p>
    <w:p w14:paraId="65854A3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//increment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xml:space="preserve"> while b1&lt;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at index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*root(size) + 1</w:t>
      </w:r>
    </w:p>
    <w:p w14:paraId="457E360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5EB1D3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//update high to next - (i-1)*root(size)</w:t>
      </w:r>
    </w:p>
    <w:p w14:paraId="77CC475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72DA446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sqrt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size</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//update low to next - </w:t>
      </w:r>
      <w:proofErr w:type="spellStart"/>
      <w:r w:rsidRPr="00A00824">
        <w:rPr>
          <w:rFonts w:ascii="Consolas" w:eastAsia="Times New Roman" w:hAnsi="Consolas" w:cs="Times New Roman"/>
          <w:color w:val="6A9955"/>
          <w:kern w:val="0"/>
          <w:sz w:val="21"/>
          <w:szCs w:val="21"/>
          <w14:ligatures w14:val="none"/>
        </w:rPr>
        <w:t>i</w:t>
      </w:r>
      <w:proofErr w:type="spellEnd"/>
      <w:r w:rsidRPr="00A00824">
        <w:rPr>
          <w:rFonts w:ascii="Consolas" w:eastAsia="Times New Roman" w:hAnsi="Consolas" w:cs="Times New Roman"/>
          <w:color w:val="6A9955"/>
          <w:kern w:val="0"/>
          <w:sz w:val="21"/>
          <w:szCs w:val="21"/>
          <w14:ligatures w14:val="none"/>
        </w:rPr>
        <w:t>* root(size)</w:t>
      </w:r>
    </w:p>
    <w:p w14:paraId="3A7DFA4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0DF85DA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high</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//update next</w:t>
      </w:r>
    </w:p>
    <w:p w14:paraId="0C2E797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next</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sumcount</w:t>
      </w:r>
      <w:proofErr w:type="spellEnd"/>
      <w:r w:rsidRPr="00A00824">
        <w:rPr>
          <w:rFonts w:ascii="Consolas" w:eastAsia="Times New Roman" w:hAnsi="Consolas" w:cs="Times New Roman"/>
          <w:color w:val="6A9955"/>
          <w:kern w:val="0"/>
          <w:sz w:val="21"/>
          <w:szCs w:val="21"/>
          <w14:ligatures w14:val="none"/>
        </w:rPr>
        <w:t xml:space="preserve"> at index next = b1</w:t>
      </w:r>
    </w:p>
    <w:p w14:paraId="6DF56B0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next</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found at next</w:t>
      </w:r>
    </w:p>
    <w:p w14:paraId="7B17748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break</w:t>
      </w:r>
      <w:r w:rsidRPr="00A00824">
        <w:rPr>
          <w:rFonts w:ascii="Consolas" w:eastAsia="Times New Roman" w:hAnsi="Consolas" w:cs="Times New Roman"/>
          <w:color w:val="CCCCCC"/>
          <w:kern w:val="0"/>
          <w:sz w:val="21"/>
          <w:szCs w:val="21"/>
          <w14:ligatures w14:val="none"/>
        </w:rPr>
        <w:t>;</w:t>
      </w:r>
      <w:proofErr w:type="gramEnd"/>
    </w:p>
    <w:p w14:paraId="4DDE7DD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 </w:t>
      </w:r>
      <w:r w:rsidRPr="00A00824">
        <w:rPr>
          <w:rFonts w:ascii="Consolas" w:eastAsia="Times New Roman" w:hAnsi="Consolas" w:cs="Times New Roman"/>
          <w:color w:val="C586C0"/>
          <w:kern w:val="0"/>
          <w:sz w:val="21"/>
          <w:szCs w:val="21"/>
          <w14:ligatures w14:val="none"/>
        </w:rPr>
        <w:t>else</w:t>
      </w:r>
      <w:r w:rsidRPr="00A00824">
        <w:rPr>
          <w:rFonts w:ascii="Consolas" w:eastAsia="Times New Roman" w:hAnsi="Consolas" w:cs="Times New Roman"/>
          <w:color w:val="CCCCCC"/>
          <w:kern w:val="0"/>
          <w:sz w:val="21"/>
          <w:szCs w:val="21"/>
          <w14:ligatures w14:val="none"/>
        </w:rPr>
        <w:t xml:space="preserve"> {                 </w:t>
      </w:r>
    </w:p>
    <w:p w14:paraId="6B8D90D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586C0"/>
          <w:kern w:val="0"/>
          <w:sz w:val="21"/>
          <w:szCs w:val="21"/>
          <w14:ligatures w14:val="none"/>
        </w:rPr>
        <w:t>return</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//else return</w:t>
      </w:r>
    </w:p>
    <w:p w14:paraId="30FB7B9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3AC18C9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2E3BB8A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4426B34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BB9A7B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C647618"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printOnce</w:t>
      </w:r>
      <w:proofErr w:type="spellEnd"/>
      <w:proofErr w:type="gramEnd"/>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printOnce</w:t>
      </w:r>
      <w:proofErr w:type="spellEnd"/>
      <w:r w:rsidRPr="00A00824">
        <w:rPr>
          <w:rFonts w:ascii="Consolas" w:eastAsia="Times New Roman" w:hAnsi="Consolas" w:cs="Times New Roman"/>
          <w:color w:val="6A9955"/>
          <w:kern w:val="0"/>
          <w:sz w:val="21"/>
          <w:szCs w:val="21"/>
          <w14:ligatures w14:val="none"/>
        </w:rPr>
        <w:t xml:space="preserve"> is false then print the found regions</w:t>
      </w:r>
    </w:p>
    <w:p w14:paraId="7513434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B5CEA8"/>
          <w:kern w:val="0"/>
          <w:sz w:val="21"/>
          <w:szCs w:val="21"/>
          <w14:ligatures w14:val="none"/>
        </w:rPr>
        <w:t>1</w:t>
      </w:r>
      <w:r w:rsidRPr="00A00824">
        <w:rPr>
          <w:rFonts w:ascii="Consolas" w:eastAsia="Times New Roman" w:hAnsi="Consolas" w:cs="Times New Roman"/>
          <w:color w:val="CCCCCC"/>
          <w:kern w:val="0"/>
          <w:sz w:val="21"/>
          <w:szCs w:val="21"/>
          <w14:ligatures w14:val="none"/>
        </w:rPr>
        <w:t>) {</w:t>
      </w:r>
    </w:p>
    <w:p w14:paraId="7F09868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low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w:t>
      </w:r>
      <w:proofErr w:type="gramEnd"/>
      <w:r w:rsidRPr="00A00824">
        <w:rPr>
          <w:rFonts w:ascii="Consolas" w:eastAsia="Times New Roman" w:hAnsi="Consolas" w:cs="Times New Roman"/>
          <w:color w:val="6A9955"/>
          <w:kern w:val="0"/>
          <w:sz w:val="21"/>
          <w:szCs w:val="21"/>
          <w14:ligatures w14:val="none"/>
        </w:rPr>
        <w:t xml:space="preserve">/ If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not found, set it to low</w:t>
      </w:r>
    </w:p>
    <w:p w14:paraId="2B7A299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0899F27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4F6FDE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"Regions with summed birth counts in the range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roofErr w:type="gramEnd"/>
    </w:p>
    <w:p w14:paraId="6277050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B09627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xml:space="preserve">        // Iterate from </w:t>
      </w:r>
      <w:proofErr w:type="spellStart"/>
      <w:r w:rsidRPr="00A00824">
        <w:rPr>
          <w:rFonts w:ascii="Consolas" w:eastAsia="Times New Roman" w:hAnsi="Consolas" w:cs="Times New Roman"/>
          <w:color w:val="6A9955"/>
          <w:kern w:val="0"/>
          <w:sz w:val="21"/>
          <w:szCs w:val="21"/>
          <w14:ligatures w14:val="none"/>
        </w:rPr>
        <w:t>leftBoundary</w:t>
      </w:r>
      <w:proofErr w:type="spellEnd"/>
      <w:r w:rsidRPr="00A00824">
        <w:rPr>
          <w:rFonts w:ascii="Consolas" w:eastAsia="Times New Roman" w:hAnsi="Consolas" w:cs="Times New Roman"/>
          <w:color w:val="6A9955"/>
          <w:kern w:val="0"/>
          <w:sz w:val="21"/>
          <w:szCs w:val="21"/>
          <w14:ligatures w14:val="none"/>
        </w:rPr>
        <w:t xml:space="preserve"> to the end or until the sum exceeds b2</w:t>
      </w:r>
    </w:p>
    <w:p w14:paraId="02127507"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for</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leftBoundary</w:t>
      </w:r>
      <w:proofErr w:type="spellEnd"/>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size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&amp;&amp;</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w:t>
      </w:r>
    </w:p>
    <w:p w14:paraId="1920373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"Region: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Region</w:t>
      </w:r>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Sum: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9CDCFE"/>
          <w:kern w:val="0"/>
          <w:sz w:val="21"/>
          <w:szCs w:val="21"/>
          <w14:ligatures w14:val="none"/>
        </w:rPr>
        <w:t>Sum</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03F29F7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countsFound</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true</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Set flag to true if any counts are found within the range</w:t>
      </w:r>
    </w:p>
    <w:p w14:paraId="0DDB322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2D1ED66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3152DE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if</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countsFound</w:t>
      </w:r>
      <w:proofErr w:type="spellEnd"/>
      <w:proofErr w:type="gramEnd"/>
      <w:r w:rsidRPr="00A00824">
        <w:rPr>
          <w:rFonts w:ascii="Consolas" w:eastAsia="Times New Roman" w:hAnsi="Consolas" w:cs="Times New Roman"/>
          <w:color w:val="CCCCCC"/>
          <w:kern w:val="0"/>
          <w:sz w:val="21"/>
          <w:szCs w:val="21"/>
          <w14:ligatures w14:val="none"/>
        </w:rPr>
        <w:t>) {</w:t>
      </w:r>
      <w:r w:rsidRPr="00A00824">
        <w:rPr>
          <w:rFonts w:ascii="Consolas" w:eastAsia="Times New Roman" w:hAnsi="Consolas" w:cs="Times New Roman"/>
          <w:color w:val="6A9955"/>
          <w:kern w:val="0"/>
          <w:sz w:val="21"/>
          <w:szCs w:val="21"/>
          <w14:ligatures w14:val="none"/>
        </w:rPr>
        <w:t xml:space="preserve">  // if </w:t>
      </w:r>
      <w:proofErr w:type="spellStart"/>
      <w:r w:rsidRPr="00A00824">
        <w:rPr>
          <w:rFonts w:ascii="Consolas" w:eastAsia="Times New Roman" w:hAnsi="Consolas" w:cs="Times New Roman"/>
          <w:color w:val="6A9955"/>
          <w:kern w:val="0"/>
          <w:sz w:val="21"/>
          <w:szCs w:val="21"/>
          <w14:ligatures w14:val="none"/>
        </w:rPr>
        <w:t>countsfound</w:t>
      </w:r>
      <w:proofErr w:type="spellEnd"/>
      <w:r w:rsidRPr="00A00824">
        <w:rPr>
          <w:rFonts w:ascii="Consolas" w:eastAsia="Times New Roman" w:hAnsi="Consolas" w:cs="Times New Roman"/>
          <w:color w:val="6A9955"/>
          <w:kern w:val="0"/>
          <w:sz w:val="21"/>
          <w:szCs w:val="21"/>
          <w14:ligatures w14:val="none"/>
        </w:rPr>
        <w:t xml:space="preserve"> = false</w:t>
      </w:r>
    </w:p>
    <w:p w14:paraId="2E8DC42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"No regions found with summed birth counts in the given range."</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roofErr w:type="gramEnd"/>
    </w:p>
    <w:p w14:paraId="0FAA63C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16C2CD2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w:t>
      </w:r>
    </w:p>
    <w:p w14:paraId="4A45B87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w:t>
      </w:r>
    </w:p>
    <w:p w14:paraId="6FC2C93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1EAEBD0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DCDCAA"/>
          <w:kern w:val="0"/>
          <w:sz w:val="21"/>
          <w:szCs w:val="21"/>
          <w14:ligatures w14:val="none"/>
        </w:rPr>
        <w:t>main</w:t>
      </w:r>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 {</w:t>
      </w:r>
    </w:p>
    <w:p w14:paraId="3096218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Read_</w:t>
      </w:r>
      <w:proofErr w:type="gramStart"/>
      <w:r w:rsidRPr="00A00824">
        <w:rPr>
          <w:rFonts w:ascii="Consolas" w:eastAsia="Times New Roman" w:hAnsi="Consolas" w:cs="Times New Roman"/>
          <w:color w:val="DCDCAA"/>
          <w:kern w:val="0"/>
          <w:sz w:val="21"/>
          <w:szCs w:val="21"/>
          <w14:ligatures w14:val="none"/>
        </w:rPr>
        <w:t>Data</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//access </w:t>
      </w:r>
      <w:proofErr w:type="spellStart"/>
      <w:r w:rsidRPr="00A00824">
        <w:rPr>
          <w:rFonts w:ascii="Consolas" w:eastAsia="Times New Roman" w:hAnsi="Consolas" w:cs="Times New Roman"/>
          <w:color w:val="6A9955"/>
          <w:kern w:val="0"/>
          <w:sz w:val="21"/>
          <w:szCs w:val="21"/>
          <w14:ligatures w14:val="none"/>
        </w:rPr>
        <w:t>Read_Data</w:t>
      </w:r>
      <w:proofErr w:type="spellEnd"/>
      <w:r w:rsidRPr="00A00824">
        <w:rPr>
          <w:rFonts w:ascii="Consolas" w:eastAsia="Times New Roman" w:hAnsi="Consolas" w:cs="Times New Roman"/>
          <w:color w:val="6A9955"/>
          <w:kern w:val="0"/>
          <w:sz w:val="21"/>
          <w:szCs w:val="21"/>
          <w14:ligatures w14:val="none"/>
        </w:rPr>
        <w:t xml:space="preserve">() from </w:t>
      </w:r>
      <w:proofErr w:type="spellStart"/>
      <w:r w:rsidRPr="00A00824">
        <w:rPr>
          <w:rFonts w:ascii="Consolas" w:eastAsia="Times New Roman" w:hAnsi="Consolas" w:cs="Times New Roman"/>
          <w:color w:val="6A9955"/>
          <w:kern w:val="0"/>
          <w:sz w:val="21"/>
          <w:szCs w:val="21"/>
          <w14:ligatures w14:val="none"/>
        </w:rPr>
        <w:t>read_print.h</w:t>
      </w:r>
      <w:proofErr w:type="spellEnd"/>
    </w:p>
    <w:p w14:paraId="0A9171D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CalculateBirthSums</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Calculate and store summed birth counts for each region between 2005 and 2022</w:t>
      </w:r>
    </w:p>
    <w:p w14:paraId="08CA171C"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BE54F4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xml:space="preserve">    // Sort the </w:t>
      </w:r>
      <w:proofErr w:type="spellStart"/>
      <w:r w:rsidRPr="00A00824">
        <w:rPr>
          <w:rFonts w:ascii="Consolas" w:eastAsia="Times New Roman" w:hAnsi="Consolas" w:cs="Times New Roman"/>
          <w:color w:val="6A9955"/>
          <w:kern w:val="0"/>
          <w:sz w:val="21"/>
          <w:szCs w:val="21"/>
          <w14:ligatures w14:val="none"/>
        </w:rPr>
        <w:t>Summedcounts</w:t>
      </w:r>
      <w:proofErr w:type="spellEnd"/>
      <w:r w:rsidRPr="00A00824">
        <w:rPr>
          <w:rFonts w:ascii="Consolas" w:eastAsia="Times New Roman" w:hAnsi="Consolas" w:cs="Times New Roman"/>
          <w:color w:val="6A9955"/>
          <w:kern w:val="0"/>
          <w:sz w:val="21"/>
          <w:szCs w:val="21"/>
          <w14:ligatures w14:val="none"/>
        </w:rPr>
        <w:t xml:space="preserve"> array using heap sort based on the Sum value</w:t>
      </w:r>
    </w:p>
    <w:p w14:paraId="371E78C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heapSort</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MAXSUMS</w:t>
      </w:r>
      <w:r w:rsidRPr="00A00824">
        <w:rPr>
          <w:rFonts w:ascii="Consolas" w:eastAsia="Times New Roman" w:hAnsi="Consolas" w:cs="Times New Roman"/>
          <w:color w:val="CCCCCC"/>
          <w:kern w:val="0"/>
          <w:sz w:val="21"/>
          <w:szCs w:val="21"/>
          <w14:ligatures w14:val="none"/>
        </w:rPr>
        <w:t xml:space="preserve">); </w:t>
      </w:r>
    </w:p>
    <w:p w14:paraId="270B85E4"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001C466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//define bound b1 and bound b2</w:t>
      </w:r>
    </w:p>
    <w:p w14:paraId="57C4ED2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xml:space="preserve">"Enter the lower bound (b1) and upper bound (b2) for the birth counts range: </w:t>
      </w:r>
      <w:proofErr w:type="gramStart"/>
      <w:r w:rsidRPr="00A00824">
        <w:rPr>
          <w:rFonts w:ascii="Consolas" w:eastAsia="Times New Roman" w:hAnsi="Consolas" w:cs="Times New Roman"/>
          <w:color w:val="CE9178"/>
          <w:kern w:val="0"/>
          <w:sz w:val="21"/>
          <w:szCs w:val="21"/>
          <w14:ligatures w14:val="none"/>
        </w:rPr>
        <w:t>"</w:t>
      </w:r>
      <w:r w:rsidRPr="00A00824">
        <w:rPr>
          <w:rFonts w:ascii="Consolas" w:eastAsia="Times New Roman" w:hAnsi="Consolas" w:cs="Times New Roman"/>
          <w:color w:val="CCCCCC"/>
          <w:kern w:val="0"/>
          <w:sz w:val="21"/>
          <w:szCs w:val="21"/>
          <w14:ligatures w14:val="none"/>
        </w:rPr>
        <w:t>;</w:t>
      </w:r>
      <w:proofErr w:type="gramEnd"/>
    </w:p>
    <w:p w14:paraId="38CBAD71"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cin</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&gt;&gt;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&gt;&gt;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proofErr w:type="gramEnd"/>
    </w:p>
    <w:p w14:paraId="78C9A4F5" w14:textId="77777777" w:rsidR="00A00824" w:rsidRPr="00A00824" w:rsidRDefault="00A00824" w:rsidP="00A00824">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ACA5432"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start_time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4EC9B0"/>
          <w:kern w:val="0"/>
          <w:sz w:val="21"/>
          <w:szCs w:val="21"/>
          <w14:ligatures w14:val="none"/>
        </w:rPr>
        <w:t>high_resolution_</w:t>
      </w:r>
      <w:proofErr w:type="gramStart"/>
      <w:r w:rsidRPr="00A00824">
        <w:rPr>
          <w:rFonts w:ascii="Consolas" w:eastAsia="Times New Roman" w:hAnsi="Consolas" w:cs="Times New Roman"/>
          <w:color w:val="4EC9B0"/>
          <w:kern w:val="0"/>
          <w:sz w:val="21"/>
          <w:szCs w:val="21"/>
          <w14:ligatures w14:val="none"/>
        </w:rPr>
        <w:t>clock</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DCDCAA"/>
          <w:kern w:val="0"/>
          <w:sz w:val="21"/>
          <w:szCs w:val="21"/>
          <w14:ligatures w14:val="none"/>
        </w:rPr>
        <w:t>now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Start measuring time</w:t>
      </w:r>
    </w:p>
    <w:p w14:paraId="6F0CF27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5EBF3D50"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const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2000</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Number of iterations to find average execution time of the algorithm</w:t>
      </w:r>
    </w:p>
    <w:p w14:paraId="699FFDC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for</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int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B5CEA8"/>
          <w:kern w:val="0"/>
          <w:sz w:val="21"/>
          <w:szCs w:val="21"/>
          <w14:ligatures w14:val="none"/>
        </w:rPr>
        <w:t>0</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proofErr w:type="spellStart"/>
      <w:r w:rsidRPr="00A00824">
        <w:rPr>
          <w:rFonts w:ascii="Consolas" w:eastAsia="Times New Roman" w:hAnsi="Consolas" w:cs="Times New Roman"/>
          <w:color w:val="9CDCFE"/>
          <w:kern w:val="0"/>
          <w:sz w:val="21"/>
          <w:szCs w:val="21"/>
          <w14:ligatures w14:val="none"/>
        </w:rPr>
        <w:t>i</w:t>
      </w:r>
      <w:proofErr w:type="spellEnd"/>
      <w:r w:rsidRPr="00A00824">
        <w:rPr>
          <w:rFonts w:ascii="Consolas" w:eastAsia="Times New Roman" w:hAnsi="Consolas" w:cs="Times New Roman"/>
          <w:color w:val="CCCCCC"/>
          <w:kern w:val="0"/>
          <w:sz w:val="21"/>
          <w:szCs w:val="21"/>
          <w14:ligatures w14:val="none"/>
        </w:rPr>
        <w:t>) {</w:t>
      </w:r>
    </w:p>
    <w:p w14:paraId="39D89636"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45076F4E"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DCDCAA"/>
          <w:kern w:val="0"/>
          <w:sz w:val="21"/>
          <w:szCs w:val="21"/>
          <w14:ligatures w14:val="none"/>
        </w:rPr>
        <w:t>BinaryInterpolationSearch</w:t>
      </w:r>
      <w:proofErr w:type="spellEnd"/>
      <w:r w:rsidRPr="00A00824">
        <w:rPr>
          <w:rFonts w:ascii="Consolas" w:eastAsia="Times New Roman" w:hAnsi="Consolas" w:cs="Times New Roman"/>
          <w:color w:val="CCCCCC"/>
          <w:kern w:val="0"/>
          <w:sz w:val="21"/>
          <w:szCs w:val="21"/>
          <w14:ligatures w14:val="none"/>
        </w:rPr>
        <w:t>(</w:t>
      </w:r>
      <w:proofErr w:type="spellStart"/>
      <w:proofErr w:type="gramEnd"/>
      <w:r w:rsidRPr="00A00824">
        <w:rPr>
          <w:rFonts w:ascii="Consolas" w:eastAsia="Times New Roman" w:hAnsi="Consolas" w:cs="Times New Roman"/>
          <w:color w:val="9CDCFE"/>
          <w:kern w:val="0"/>
          <w:sz w:val="21"/>
          <w:szCs w:val="21"/>
          <w14:ligatures w14:val="none"/>
        </w:rPr>
        <w:t>Summedcounts</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MAXSUMS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b1</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b2</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Perform Binary interpolation search on the data</w:t>
      </w:r>
    </w:p>
    <w:p w14:paraId="4945ED6F"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printOnce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gramStart"/>
      <w:r w:rsidRPr="00A00824">
        <w:rPr>
          <w:rFonts w:ascii="Consolas" w:eastAsia="Times New Roman" w:hAnsi="Consolas" w:cs="Times New Roman"/>
          <w:color w:val="569CD6"/>
          <w:kern w:val="0"/>
          <w:sz w:val="21"/>
          <w:szCs w:val="21"/>
          <w14:ligatures w14:val="none"/>
        </w:rPr>
        <w:t>true</w:t>
      </w:r>
      <w:r w:rsidRPr="00A00824">
        <w:rPr>
          <w:rFonts w:ascii="Consolas" w:eastAsia="Times New Roman" w:hAnsi="Consolas" w:cs="Times New Roman"/>
          <w:color w:val="CCCCCC"/>
          <w:kern w:val="0"/>
          <w:sz w:val="21"/>
          <w:szCs w:val="21"/>
          <w14:ligatures w14:val="none"/>
        </w:rPr>
        <w:t>;</w:t>
      </w:r>
      <w:proofErr w:type="gramEnd"/>
    </w:p>
    <w:p w14:paraId="1AB29CF5"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    </w:t>
      </w:r>
    </w:p>
    <w:p w14:paraId="513C307B"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
    <w:p w14:paraId="0D1CB17C"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end_time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4EC9B0"/>
          <w:kern w:val="0"/>
          <w:sz w:val="21"/>
          <w:szCs w:val="21"/>
          <w14:ligatures w14:val="none"/>
        </w:rPr>
        <w:t>high_resolution_</w:t>
      </w:r>
      <w:proofErr w:type="gramStart"/>
      <w:r w:rsidRPr="00A00824">
        <w:rPr>
          <w:rFonts w:ascii="Consolas" w:eastAsia="Times New Roman" w:hAnsi="Consolas" w:cs="Times New Roman"/>
          <w:color w:val="4EC9B0"/>
          <w:kern w:val="0"/>
          <w:sz w:val="21"/>
          <w:szCs w:val="21"/>
          <w14:ligatures w14:val="none"/>
        </w:rPr>
        <w:t>clock</w:t>
      </w:r>
      <w:proofErr w:type="spellEnd"/>
      <w:r w:rsidRPr="00A00824">
        <w:rPr>
          <w:rFonts w:ascii="Consolas" w:eastAsia="Times New Roman" w:hAnsi="Consolas" w:cs="Times New Roman"/>
          <w:color w:val="CCCCCC"/>
          <w:kern w:val="0"/>
          <w:sz w:val="21"/>
          <w:szCs w:val="21"/>
          <w14:ligatures w14:val="none"/>
        </w:rPr>
        <w:t>::</w:t>
      </w:r>
      <w:proofErr w:type="gramEnd"/>
      <w:r w:rsidRPr="00A00824">
        <w:rPr>
          <w:rFonts w:ascii="Consolas" w:eastAsia="Times New Roman" w:hAnsi="Consolas" w:cs="Times New Roman"/>
          <w:color w:val="DCDCAA"/>
          <w:kern w:val="0"/>
          <w:sz w:val="21"/>
          <w:szCs w:val="21"/>
          <w14:ligatures w14:val="none"/>
        </w:rPr>
        <w:t>now</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Stop measuring time</w:t>
      </w:r>
    </w:p>
    <w:p w14:paraId="20D18A83"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1BB7A5D"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569CD6"/>
          <w:kern w:val="0"/>
          <w:sz w:val="21"/>
          <w:szCs w:val="21"/>
          <w14:ligatures w14:val="none"/>
        </w:rPr>
        <w:t>auto</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9CDCFE"/>
          <w:kern w:val="0"/>
          <w:sz w:val="21"/>
          <w:szCs w:val="21"/>
          <w14:ligatures w14:val="none"/>
        </w:rPr>
        <w:t>duration</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duration_cast</w:t>
      </w:r>
      <w:proofErr w:type="spellEnd"/>
      <w:r w:rsidRPr="00A00824">
        <w:rPr>
          <w:rFonts w:ascii="Consolas" w:eastAsia="Times New Roman" w:hAnsi="Consolas" w:cs="Times New Roman"/>
          <w:color w:val="CCCCCC"/>
          <w:kern w:val="0"/>
          <w:sz w:val="21"/>
          <w:szCs w:val="21"/>
          <w14:ligatures w14:val="none"/>
        </w:rPr>
        <w:t>&lt;</w:t>
      </w:r>
      <w:r w:rsidRPr="00A00824">
        <w:rPr>
          <w:rFonts w:ascii="Consolas" w:eastAsia="Times New Roman" w:hAnsi="Consolas" w:cs="Times New Roman"/>
          <w:color w:val="4EC9B0"/>
          <w:kern w:val="0"/>
          <w:sz w:val="21"/>
          <w:szCs w:val="21"/>
          <w14:ligatures w14:val="none"/>
        </w:rPr>
        <w:t>microseconds</w:t>
      </w:r>
      <w:proofErr w:type="gramStart"/>
      <w:r w:rsidRPr="00A00824">
        <w:rPr>
          <w:rFonts w:ascii="Consolas" w:eastAsia="Times New Roman" w:hAnsi="Consolas" w:cs="Times New Roman"/>
          <w:color w:val="CCCCCC"/>
          <w:kern w:val="0"/>
          <w:sz w:val="21"/>
          <w:szCs w:val="21"/>
          <w14:ligatures w14:val="none"/>
        </w:rPr>
        <w:t>&gt;(</w:t>
      </w:r>
      <w:proofErr w:type="spellStart"/>
      <w:proofErr w:type="gramEnd"/>
      <w:r w:rsidRPr="00A00824">
        <w:rPr>
          <w:rFonts w:ascii="Consolas" w:eastAsia="Times New Roman" w:hAnsi="Consolas" w:cs="Times New Roman"/>
          <w:color w:val="9CDCFE"/>
          <w:kern w:val="0"/>
          <w:sz w:val="21"/>
          <w:szCs w:val="21"/>
          <w14:ligatures w14:val="none"/>
        </w:rPr>
        <w:t>end_time</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start_time</w:t>
      </w:r>
      <w:proofErr w:type="spellEnd"/>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6A9955"/>
          <w:kern w:val="0"/>
          <w:sz w:val="21"/>
          <w:szCs w:val="21"/>
          <w14:ligatures w14:val="none"/>
        </w:rPr>
        <w:t xml:space="preserve"> // Calculate the duration in microseconds</w:t>
      </w:r>
    </w:p>
    <w:p w14:paraId="3052132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6A9955"/>
          <w:kern w:val="0"/>
          <w:sz w:val="21"/>
          <w:szCs w:val="21"/>
          <w14:ligatures w14:val="none"/>
        </w:rPr>
        <w:t>    // Print the average execution time of Interpolation Search</w:t>
      </w:r>
    </w:p>
    <w:p w14:paraId="57B5C969"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9CDCFE"/>
          <w:kern w:val="0"/>
          <w:sz w:val="21"/>
          <w:szCs w:val="21"/>
          <w14:ligatures w14:val="none"/>
        </w:rPr>
        <w:t>cout</w:t>
      </w:r>
      <w:proofErr w:type="spell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"Binary Interpolation Search execution time: "</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proofErr w:type="gramStart"/>
      <w:r w:rsidRPr="00A00824">
        <w:rPr>
          <w:rFonts w:ascii="Consolas" w:eastAsia="Times New Roman" w:hAnsi="Consolas" w:cs="Times New Roman"/>
          <w:color w:val="9CDCFE"/>
          <w:kern w:val="0"/>
          <w:sz w:val="21"/>
          <w:szCs w:val="21"/>
          <w14:ligatures w14:val="none"/>
        </w:rPr>
        <w:t>duration</w:t>
      </w:r>
      <w:r w:rsidRPr="00A00824">
        <w:rPr>
          <w:rFonts w:ascii="Consolas" w:eastAsia="Times New Roman" w:hAnsi="Consolas" w:cs="Times New Roman"/>
          <w:color w:val="CCCCCC"/>
          <w:kern w:val="0"/>
          <w:sz w:val="21"/>
          <w:szCs w:val="21"/>
          <w14:ligatures w14:val="none"/>
        </w:rPr>
        <w:t>.</w:t>
      </w:r>
      <w:r w:rsidRPr="00A00824">
        <w:rPr>
          <w:rFonts w:ascii="Consolas" w:eastAsia="Times New Roman" w:hAnsi="Consolas" w:cs="Times New Roman"/>
          <w:color w:val="DCDCAA"/>
          <w:kern w:val="0"/>
          <w:sz w:val="21"/>
          <w:szCs w:val="21"/>
          <w14:ligatures w14:val="none"/>
        </w:rPr>
        <w:t>count</w:t>
      </w:r>
      <w:proofErr w:type="spellEnd"/>
      <w:proofErr w:type="gramEnd"/>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4D4D4"/>
          <w:kern w:val="0"/>
          <w:sz w:val="21"/>
          <w:szCs w:val="21"/>
          <w14:ligatures w14:val="none"/>
        </w:rPr>
        <w:t>/</w:t>
      </w:r>
      <w:r w:rsidRPr="00A00824">
        <w:rPr>
          <w:rFonts w:ascii="Consolas" w:eastAsia="Times New Roman" w:hAnsi="Consolas" w:cs="Times New Roman"/>
          <w:color w:val="9CDCFE"/>
          <w:kern w:val="0"/>
          <w:sz w:val="21"/>
          <w:szCs w:val="21"/>
          <w14:ligatures w14:val="none"/>
        </w:rPr>
        <w:t>iterations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E9178"/>
          <w:kern w:val="0"/>
          <w:sz w:val="21"/>
          <w:szCs w:val="21"/>
          <w14:ligatures w14:val="none"/>
        </w:rPr>
        <w:t>" microseconds"</w:t>
      </w: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DCDCAA"/>
          <w:kern w:val="0"/>
          <w:sz w:val="21"/>
          <w:szCs w:val="21"/>
          <w14:ligatures w14:val="none"/>
        </w:rPr>
        <w:t>&lt;&lt;</w:t>
      </w:r>
      <w:r w:rsidRPr="00A00824">
        <w:rPr>
          <w:rFonts w:ascii="Consolas" w:eastAsia="Times New Roman" w:hAnsi="Consolas" w:cs="Times New Roman"/>
          <w:color w:val="CCCCCC"/>
          <w:kern w:val="0"/>
          <w:sz w:val="21"/>
          <w:szCs w:val="21"/>
          <w14:ligatures w14:val="none"/>
        </w:rPr>
        <w:t xml:space="preserve"> </w:t>
      </w:r>
      <w:proofErr w:type="spellStart"/>
      <w:r w:rsidRPr="00A00824">
        <w:rPr>
          <w:rFonts w:ascii="Consolas" w:eastAsia="Times New Roman" w:hAnsi="Consolas" w:cs="Times New Roman"/>
          <w:color w:val="DCDCAA"/>
          <w:kern w:val="0"/>
          <w:sz w:val="21"/>
          <w:szCs w:val="21"/>
          <w14:ligatures w14:val="none"/>
        </w:rPr>
        <w:t>endl</w:t>
      </w:r>
      <w:proofErr w:type="spellEnd"/>
      <w:r w:rsidRPr="00A00824">
        <w:rPr>
          <w:rFonts w:ascii="Consolas" w:eastAsia="Times New Roman" w:hAnsi="Consolas" w:cs="Times New Roman"/>
          <w:color w:val="CCCCCC"/>
          <w:kern w:val="0"/>
          <w:sz w:val="21"/>
          <w:szCs w:val="21"/>
          <w14:ligatures w14:val="none"/>
        </w:rPr>
        <w:t>;</w:t>
      </w:r>
    </w:p>
    <w:p w14:paraId="73FC9FDA" w14:textId="77777777" w:rsidR="00A00824" w:rsidRPr="00A00824" w:rsidRDefault="00A00824" w:rsidP="00A00824">
      <w:pPr>
        <w:shd w:val="clear" w:color="auto" w:fill="1F1F1F"/>
        <w:spacing w:after="0" w:line="285" w:lineRule="atLeast"/>
        <w:rPr>
          <w:rFonts w:ascii="Consolas" w:eastAsia="Times New Roman" w:hAnsi="Consolas" w:cs="Times New Roman"/>
          <w:color w:val="CCCCCC"/>
          <w:kern w:val="0"/>
          <w:sz w:val="21"/>
          <w:szCs w:val="21"/>
          <w14:ligatures w14:val="none"/>
        </w:rPr>
      </w:pPr>
    </w:p>
    <w:p w14:paraId="3D8D5ED0" w14:textId="77777777" w:rsidR="00A00824" w:rsidRPr="00962788" w:rsidRDefault="00A00824" w:rsidP="00A00824">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A00824">
        <w:rPr>
          <w:rFonts w:ascii="Consolas" w:eastAsia="Times New Roman" w:hAnsi="Consolas" w:cs="Times New Roman"/>
          <w:color w:val="CCCCCC"/>
          <w:kern w:val="0"/>
          <w:sz w:val="21"/>
          <w:szCs w:val="21"/>
          <w14:ligatures w14:val="none"/>
        </w:rPr>
        <w:t xml:space="preserve">    </w:t>
      </w:r>
      <w:r w:rsidRPr="00A00824">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48A5A16A" w14:textId="335C4566" w:rsidR="004303F0" w:rsidRPr="00962788" w:rsidRDefault="00A00824" w:rsidP="00962B33">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264CF20F" w14:textId="77777777" w:rsidR="004303F0" w:rsidRPr="004303F0" w:rsidRDefault="004303F0" w:rsidP="004303F0">
      <w:pPr>
        <w:rPr>
          <w:lang w:val="el-GR"/>
        </w:rPr>
      </w:pPr>
      <w:r w:rsidRPr="004303F0">
        <w:rPr>
          <w:lang w:val="el-GR"/>
        </w:rPr>
        <w:t>Αυτός ο κώδικας υλοποιεί τη μέθοδο αναζήτησης με διασταύρωση (</w:t>
      </w:r>
      <w:r>
        <w:t>Binary</w:t>
      </w:r>
      <w:r w:rsidRPr="004303F0">
        <w:rPr>
          <w:lang w:val="el-GR"/>
        </w:rPr>
        <w:t xml:space="preserve"> </w:t>
      </w:r>
      <w:r>
        <w:t>Interpolation</w:t>
      </w:r>
      <w:r w:rsidRPr="004303F0">
        <w:rPr>
          <w:lang w:val="el-GR"/>
        </w:rPr>
        <w:t xml:space="preserve"> </w:t>
      </w:r>
      <w:r>
        <w:t>Search</w:t>
      </w:r>
      <w:r w:rsidRPr="004303F0">
        <w:rPr>
          <w:lang w:val="el-GR"/>
        </w:rPr>
        <w:t>) για την εύρεση περιοχών με συνολικές γεννήσεις σε ένα καθορισμένο εύρος [</w:t>
      </w:r>
      <w:r>
        <w:t>b</w:t>
      </w:r>
      <w:r w:rsidRPr="004303F0">
        <w:rPr>
          <w:lang w:val="el-GR"/>
        </w:rPr>
        <w:t xml:space="preserve">1, </w:t>
      </w:r>
      <w:r>
        <w:t>b</w:t>
      </w:r>
      <w:r w:rsidRPr="004303F0">
        <w:rPr>
          <w:lang w:val="el-GR"/>
        </w:rPr>
        <w:t>2].</w:t>
      </w:r>
    </w:p>
    <w:p w14:paraId="027DDBC0" w14:textId="77777777" w:rsidR="004303F0" w:rsidRPr="00962B33" w:rsidRDefault="004303F0" w:rsidP="004303F0">
      <w:pPr>
        <w:rPr>
          <w:lang w:val="el-GR"/>
        </w:rPr>
      </w:pPr>
    </w:p>
    <w:p w14:paraId="3164193C" w14:textId="77777777" w:rsidR="004303F0" w:rsidRPr="004303F0" w:rsidRDefault="004303F0" w:rsidP="004303F0">
      <w:pPr>
        <w:rPr>
          <w:lang w:val="el-GR"/>
        </w:rPr>
      </w:pPr>
      <w:r w:rsidRPr="004303F0">
        <w:rPr>
          <w:lang w:val="el-GR"/>
        </w:rPr>
        <w:t>Βιβλιοθήκες και Δήλωσεις:</w:t>
      </w:r>
    </w:p>
    <w:p w14:paraId="6828ED63" w14:textId="77777777" w:rsidR="004303F0" w:rsidRPr="004303F0" w:rsidRDefault="004303F0" w:rsidP="004303F0">
      <w:pPr>
        <w:rPr>
          <w:lang w:val="el-GR"/>
        </w:rPr>
      </w:pPr>
    </w:p>
    <w:p w14:paraId="0527D09A" w14:textId="77777777" w:rsidR="004303F0" w:rsidRPr="004303F0" w:rsidRDefault="004303F0" w:rsidP="004303F0">
      <w:pPr>
        <w:rPr>
          <w:lang w:val="el-GR"/>
        </w:rPr>
      </w:pPr>
      <w:r w:rsidRPr="004303F0">
        <w:rPr>
          <w:lang w:val="el-GR"/>
        </w:rPr>
        <w:t>Περιλαμβάνονται οι βιβλιοθήκες &lt;</w:t>
      </w:r>
      <w:r>
        <w:t>iostream</w:t>
      </w:r>
      <w:r w:rsidRPr="004303F0">
        <w:rPr>
          <w:lang w:val="el-GR"/>
        </w:rPr>
        <w:t>&gt;, &lt;</w:t>
      </w:r>
      <w:r>
        <w:t>string</w:t>
      </w:r>
      <w:r w:rsidRPr="004303F0">
        <w:rPr>
          <w:lang w:val="el-GR"/>
        </w:rPr>
        <w:t>&gt;, &lt;</w:t>
      </w:r>
      <w:r>
        <w:t>chrono</w:t>
      </w:r>
      <w:r w:rsidRPr="004303F0">
        <w:rPr>
          <w:lang w:val="el-GR"/>
        </w:rPr>
        <w:t>&gt; και &lt;</w:t>
      </w:r>
      <w:proofErr w:type="spellStart"/>
      <w:r>
        <w:t>cmath</w:t>
      </w:r>
      <w:proofErr w:type="spellEnd"/>
      <w:r w:rsidRPr="004303F0">
        <w:rPr>
          <w:lang w:val="el-GR"/>
        </w:rPr>
        <w:t>&gt; για τη διαχείριση εισόδου/εξόδου, την χρονομέτρηση και τις μαθηματικές λειτουργίες όπως η τετραγωνική ρίζα (</w:t>
      </w:r>
      <w:r>
        <w:t>sqrt</w:t>
      </w:r>
      <w:r w:rsidRPr="004303F0">
        <w:rPr>
          <w:lang w:val="el-GR"/>
        </w:rPr>
        <w:t>).</w:t>
      </w:r>
    </w:p>
    <w:p w14:paraId="637A4B0E" w14:textId="77777777" w:rsidR="004303F0" w:rsidRPr="004303F0" w:rsidRDefault="004303F0" w:rsidP="004303F0">
      <w:pPr>
        <w:rPr>
          <w:lang w:val="el-GR"/>
        </w:rPr>
      </w:pPr>
      <w:r w:rsidRPr="004303F0">
        <w:rPr>
          <w:lang w:val="el-GR"/>
        </w:rPr>
        <w:t xml:space="preserve">Ορίζεται η μεταβλητή </w:t>
      </w:r>
      <w:proofErr w:type="spellStart"/>
      <w:r>
        <w:t>printOnce</w:t>
      </w:r>
      <w:proofErr w:type="spellEnd"/>
      <w:r w:rsidRPr="004303F0">
        <w:rPr>
          <w:lang w:val="el-GR"/>
        </w:rPr>
        <w:t xml:space="preserve"> για να ελέγχει αν έχουν εκτυπωθεί οι ευρεσιτεχνίες για το εύρος [</w:t>
      </w:r>
      <w:r>
        <w:t>b</w:t>
      </w:r>
      <w:r w:rsidRPr="004303F0">
        <w:rPr>
          <w:lang w:val="el-GR"/>
        </w:rPr>
        <w:t xml:space="preserve">1, </w:t>
      </w:r>
      <w:r>
        <w:t>b</w:t>
      </w:r>
      <w:r w:rsidRPr="004303F0">
        <w:rPr>
          <w:lang w:val="el-GR"/>
        </w:rPr>
        <w:t>2].</w:t>
      </w:r>
    </w:p>
    <w:p w14:paraId="659E513E" w14:textId="77777777" w:rsidR="004303F0" w:rsidRPr="004303F0" w:rsidRDefault="004303F0" w:rsidP="004303F0">
      <w:pPr>
        <w:rPr>
          <w:lang w:val="el-GR"/>
        </w:rPr>
      </w:pPr>
      <w:r w:rsidRPr="004303F0">
        <w:rPr>
          <w:lang w:val="el-GR"/>
        </w:rPr>
        <w:t xml:space="preserve">Συνάρτηση </w:t>
      </w:r>
      <w:proofErr w:type="spellStart"/>
      <w:r>
        <w:t>BinaryInterpolationSearch</w:t>
      </w:r>
      <w:proofErr w:type="spellEnd"/>
      <w:r w:rsidRPr="004303F0">
        <w:rPr>
          <w:lang w:val="el-GR"/>
        </w:rPr>
        <w:t>:</w:t>
      </w:r>
    </w:p>
    <w:p w14:paraId="059FACB7" w14:textId="77777777" w:rsidR="004303F0" w:rsidRPr="004303F0" w:rsidRDefault="004303F0" w:rsidP="004303F0">
      <w:pPr>
        <w:rPr>
          <w:lang w:val="el-GR"/>
        </w:rPr>
      </w:pPr>
    </w:p>
    <w:p w14:paraId="59B19F40" w14:textId="77777777" w:rsidR="004303F0" w:rsidRPr="004303F0" w:rsidRDefault="004303F0" w:rsidP="004303F0">
      <w:pPr>
        <w:rPr>
          <w:lang w:val="el-GR"/>
        </w:rPr>
      </w:pPr>
      <w:r w:rsidRPr="004303F0">
        <w:rPr>
          <w:lang w:val="el-GR"/>
        </w:rPr>
        <w:t xml:space="preserve">Αρχικοποιούνται οι μεταβλητές </w:t>
      </w:r>
      <w:r>
        <w:t>low</w:t>
      </w:r>
      <w:r w:rsidRPr="004303F0">
        <w:rPr>
          <w:lang w:val="el-GR"/>
        </w:rPr>
        <w:t xml:space="preserve"> και </w:t>
      </w:r>
      <w:r>
        <w:t>high</w:t>
      </w:r>
      <w:r w:rsidRPr="004303F0">
        <w:rPr>
          <w:lang w:val="el-GR"/>
        </w:rPr>
        <w:t xml:space="preserve"> ως τα όρια του πίνακα </w:t>
      </w:r>
      <w:proofErr w:type="spellStart"/>
      <w:r>
        <w:t>Summedcounts</w:t>
      </w:r>
      <w:proofErr w:type="spellEnd"/>
      <w:r w:rsidRPr="004303F0">
        <w:rPr>
          <w:lang w:val="el-GR"/>
        </w:rPr>
        <w:t>.</w:t>
      </w:r>
    </w:p>
    <w:p w14:paraId="0E3751FD" w14:textId="77777777" w:rsidR="004303F0" w:rsidRPr="004303F0" w:rsidRDefault="004303F0" w:rsidP="004303F0">
      <w:pPr>
        <w:rPr>
          <w:lang w:val="el-GR"/>
        </w:rPr>
      </w:pPr>
      <w:r w:rsidRPr="004303F0">
        <w:rPr>
          <w:lang w:val="el-GR"/>
        </w:rPr>
        <w:t xml:space="preserve">Χρησιμοποιείται η μέθοδος αναζήτησης με διασταύρωση για να βρει το </w:t>
      </w:r>
      <w:proofErr w:type="spellStart"/>
      <w:r>
        <w:t>leftBoundary</w:t>
      </w:r>
      <w:proofErr w:type="spellEnd"/>
      <w:r w:rsidRPr="004303F0">
        <w:rPr>
          <w:lang w:val="el-GR"/>
        </w:rPr>
        <w:t xml:space="preserve">, που είναι το πρώτο στοιχείο με συνολική γέννηση &gt;= </w:t>
      </w:r>
      <w:r>
        <w:t>b</w:t>
      </w:r>
      <w:r w:rsidRPr="004303F0">
        <w:rPr>
          <w:lang w:val="el-GR"/>
        </w:rPr>
        <w:t>1.</w:t>
      </w:r>
    </w:p>
    <w:p w14:paraId="7B51146C" w14:textId="77777777" w:rsidR="004303F0" w:rsidRPr="004303F0" w:rsidRDefault="004303F0" w:rsidP="004303F0">
      <w:pPr>
        <w:rPr>
          <w:lang w:val="el-GR"/>
        </w:rPr>
      </w:pPr>
      <w:r w:rsidRPr="004303F0">
        <w:rPr>
          <w:lang w:val="el-GR"/>
        </w:rPr>
        <w:t>Υπάρχει έλεγχος μέγεθους του παραθύρου αναζήτησης. Όταν το μέγεθος γίνεται μικρότερο ή ίσο του 3, η αναζήτηση μεταβαίνει σε γραμμική αναζήτηση.</w:t>
      </w:r>
    </w:p>
    <w:p w14:paraId="7089784E" w14:textId="77777777" w:rsidR="004303F0" w:rsidRPr="004303F0" w:rsidRDefault="004303F0" w:rsidP="004303F0">
      <w:pPr>
        <w:rPr>
          <w:lang w:val="el-GR"/>
        </w:rPr>
      </w:pPr>
      <w:r w:rsidRPr="004303F0">
        <w:rPr>
          <w:lang w:val="el-GR"/>
        </w:rPr>
        <w:t>Εκτυπώνονται οι περιοχές όπου η συνολική γέννηση είναι στο εύρος [</w:t>
      </w:r>
      <w:r>
        <w:t>b</w:t>
      </w:r>
      <w:r w:rsidRPr="004303F0">
        <w:rPr>
          <w:lang w:val="el-GR"/>
        </w:rPr>
        <w:t xml:space="preserve">1, </w:t>
      </w:r>
      <w:r>
        <w:t>b</w:t>
      </w:r>
      <w:r w:rsidRPr="004303F0">
        <w:rPr>
          <w:lang w:val="el-GR"/>
        </w:rPr>
        <w:t xml:space="preserve">2] από το </w:t>
      </w:r>
      <w:proofErr w:type="spellStart"/>
      <w:r>
        <w:t>leftBoundary</w:t>
      </w:r>
      <w:proofErr w:type="spellEnd"/>
      <w:r w:rsidRPr="004303F0">
        <w:rPr>
          <w:lang w:val="el-GR"/>
        </w:rPr>
        <w:t xml:space="preserve"> έως το τέλος του πίνακα ή όταν η συνολική γέννηση υπερβαίνει το </w:t>
      </w:r>
      <w:r>
        <w:t>b</w:t>
      </w:r>
      <w:r w:rsidRPr="004303F0">
        <w:rPr>
          <w:lang w:val="el-GR"/>
        </w:rPr>
        <w:t>2.</w:t>
      </w:r>
    </w:p>
    <w:p w14:paraId="64D938F4" w14:textId="77777777" w:rsidR="004303F0" w:rsidRPr="004303F0" w:rsidRDefault="004303F0" w:rsidP="004303F0">
      <w:pPr>
        <w:rPr>
          <w:lang w:val="el-GR"/>
        </w:rPr>
      </w:pPr>
      <w:r w:rsidRPr="004303F0">
        <w:rPr>
          <w:lang w:val="el-GR"/>
        </w:rPr>
        <w:t>Υπάρχει επίσης έλεγχος για τυχόν περιοχές που δεν βρέθηκαν εντός του εύρους [</w:t>
      </w:r>
      <w:r>
        <w:t>b</w:t>
      </w:r>
      <w:r w:rsidRPr="004303F0">
        <w:rPr>
          <w:lang w:val="el-GR"/>
        </w:rPr>
        <w:t xml:space="preserve">1, </w:t>
      </w:r>
      <w:r>
        <w:t>b</w:t>
      </w:r>
      <w:r w:rsidRPr="004303F0">
        <w:rPr>
          <w:lang w:val="el-GR"/>
        </w:rPr>
        <w:t>2].</w:t>
      </w:r>
    </w:p>
    <w:p w14:paraId="7C6AC2C7" w14:textId="77777777" w:rsidR="004303F0" w:rsidRPr="004303F0" w:rsidRDefault="004303F0" w:rsidP="004303F0">
      <w:pPr>
        <w:rPr>
          <w:lang w:val="el-GR"/>
        </w:rPr>
      </w:pPr>
      <w:r w:rsidRPr="004303F0">
        <w:rPr>
          <w:lang w:val="el-GR"/>
        </w:rPr>
        <w:t>Κύρια Συνάρτηση (</w:t>
      </w:r>
      <w:r>
        <w:t>main</w:t>
      </w:r>
      <w:r w:rsidRPr="004303F0">
        <w:rPr>
          <w:lang w:val="el-GR"/>
        </w:rPr>
        <w:t>):</w:t>
      </w:r>
    </w:p>
    <w:p w14:paraId="26BF39D7" w14:textId="77777777" w:rsidR="004303F0" w:rsidRPr="004303F0" w:rsidRDefault="004303F0" w:rsidP="004303F0">
      <w:pPr>
        <w:rPr>
          <w:lang w:val="el-GR"/>
        </w:rPr>
      </w:pPr>
    </w:p>
    <w:p w14:paraId="111AB62A" w14:textId="77777777" w:rsidR="004303F0" w:rsidRPr="004303F0" w:rsidRDefault="004303F0" w:rsidP="004303F0">
      <w:pPr>
        <w:rPr>
          <w:lang w:val="el-GR"/>
        </w:rPr>
      </w:pPr>
      <w:r w:rsidRPr="004303F0">
        <w:rPr>
          <w:lang w:val="el-GR"/>
        </w:rPr>
        <w:t xml:space="preserve">Καλούνται οι συναρτήσεις </w:t>
      </w:r>
      <w:r>
        <w:t>Read</w:t>
      </w:r>
      <w:r w:rsidRPr="004303F0">
        <w:rPr>
          <w:lang w:val="el-GR"/>
        </w:rPr>
        <w:t>_</w:t>
      </w:r>
      <w:r>
        <w:t>Data</w:t>
      </w:r>
      <w:r w:rsidRPr="004303F0">
        <w:rPr>
          <w:lang w:val="el-GR"/>
        </w:rPr>
        <w:t xml:space="preserve">() και </w:t>
      </w:r>
      <w:proofErr w:type="spellStart"/>
      <w:r>
        <w:t>CalculateBirthSums</w:t>
      </w:r>
      <w:proofErr w:type="spellEnd"/>
      <w:r w:rsidRPr="004303F0">
        <w:rPr>
          <w:lang w:val="el-GR"/>
        </w:rPr>
        <w:t>() για την ανάγνωση δεδομένων και τον υπολογισμό των συνολικών γεννήσεων για κάθε περιοχή.</w:t>
      </w:r>
    </w:p>
    <w:p w14:paraId="48CB208E" w14:textId="77777777" w:rsidR="004303F0" w:rsidRPr="004303F0" w:rsidRDefault="004303F0" w:rsidP="004303F0">
      <w:pPr>
        <w:rPr>
          <w:lang w:val="el-GR"/>
        </w:rPr>
      </w:pPr>
      <w:r w:rsidRPr="004303F0">
        <w:rPr>
          <w:lang w:val="el-GR"/>
        </w:rPr>
        <w:t xml:space="preserve">Ο ταξινομημένος πίνακας </w:t>
      </w:r>
      <w:proofErr w:type="spellStart"/>
      <w:r>
        <w:t>Summedcounts</w:t>
      </w:r>
      <w:proofErr w:type="spellEnd"/>
      <w:r w:rsidRPr="004303F0">
        <w:rPr>
          <w:lang w:val="el-GR"/>
        </w:rPr>
        <w:t xml:space="preserve"> χρησιμοποιείται για την εφαρμογή του αλγορίθμου </w:t>
      </w:r>
      <w:r>
        <w:t>heapsort</w:t>
      </w:r>
      <w:r w:rsidRPr="004303F0">
        <w:rPr>
          <w:lang w:val="el-GR"/>
        </w:rPr>
        <w:t>.</w:t>
      </w:r>
    </w:p>
    <w:p w14:paraId="33ACC360" w14:textId="77777777" w:rsidR="004303F0" w:rsidRPr="004303F0" w:rsidRDefault="004303F0" w:rsidP="004303F0">
      <w:pPr>
        <w:rPr>
          <w:lang w:val="el-GR"/>
        </w:rPr>
      </w:pPr>
      <w:r w:rsidRPr="004303F0">
        <w:rPr>
          <w:lang w:val="el-GR"/>
        </w:rPr>
        <w:t xml:space="preserve">Ζητούνται από τον χρήστη τα όρια </w:t>
      </w:r>
      <w:r>
        <w:t>b</w:t>
      </w:r>
      <w:r w:rsidRPr="004303F0">
        <w:rPr>
          <w:lang w:val="el-GR"/>
        </w:rPr>
        <w:t xml:space="preserve">1 και </w:t>
      </w:r>
      <w:r>
        <w:t>b</w:t>
      </w:r>
      <w:r w:rsidRPr="004303F0">
        <w:rPr>
          <w:lang w:val="el-GR"/>
        </w:rPr>
        <w:t>2.</w:t>
      </w:r>
    </w:p>
    <w:p w14:paraId="05D000E9" w14:textId="77777777" w:rsidR="004303F0" w:rsidRPr="004303F0" w:rsidRDefault="004303F0" w:rsidP="004303F0">
      <w:pPr>
        <w:rPr>
          <w:lang w:val="el-GR"/>
        </w:rPr>
      </w:pPr>
      <w:r w:rsidRPr="004303F0">
        <w:rPr>
          <w:lang w:val="el-GR"/>
        </w:rPr>
        <w:t xml:space="preserve">Η αναζήτηση </w:t>
      </w:r>
      <w:proofErr w:type="spellStart"/>
      <w:r>
        <w:t>BinaryInterpolationSearch</w:t>
      </w:r>
      <w:proofErr w:type="spellEnd"/>
      <w:r w:rsidRPr="004303F0">
        <w:rPr>
          <w:lang w:val="el-GR"/>
        </w:rPr>
        <w:t xml:space="preserve"> εκτελείται επαναληπτικά για 2000 επαναλήψεις για τη μέτρηση του μέσου χρόνου εκτέλεσης.</w:t>
      </w:r>
    </w:p>
    <w:p w14:paraId="17BFA59E" w14:textId="77777777" w:rsidR="004303F0" w:rsidRPr="004303F0" w:rsidRDefault="004303F0" w:rsidP="004303F0">
      <w:pPr>
        <w:rPr>
          <w:lang w:val="el-GR"/>
        </w:rPr>
      </w:pPr>
      <w:r w:rsidRPr="004303F0">
        <w:rPr>
          <w:lang w:val="el-GR"/>
        </w:rPr>
        <w:t>Εκτυπώνεται ο μέσος χρόνος εκτέλεσης της αναζήτησης.</w:t>
      </w:r>
    </w:p>
    <w:p w14:paraId="61341346" w14:textId="5FA64C56" w:rsidR="004303F0" w:rsidRPr="00962788" w:rsidRDefault="004303F0" w:rsidP="004303F0">
      <w:pPr>
        <w:rPr>
          <w:lang w:val="el-GR"/>
        </w:rPr>
      </w:pPr>
    </w:p>
    <w:p w14:paraId="3A176C44" w14:textId="4B06A79F" w:rsidR="00962B33" w:rsidRDefault="00962B33" w:rsidP="004303F0">
      <w:r w:rsidRPr="00962B33">
        <w:rPr>
          <w:noProof/>
        </w:rPr>
        <w:drawing>
          <wp:inline distT="0" distB="0" distL="0" distR="0" wp14:anchorId="5959559A" wp14:editId="4C09F3AA">
            <wp:extent cx="5943600" cy="2992120"/>
            <wp:effectExtent l="0" t="0" r="0" b="0"/>
            <wp:docPr id="127279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792185" name=""/>
                    <pic:cNvPicPr/>
                  </pic:nvPicPr>
                  <pic:blipFill>
                    <a:blip r:embed="rId26"/>
                    <a:stretch>
                      <a:fillRect/>
                    </a:stretch>
                  </pic:blipFill>
                  <pic:spPr>
                    <a:xfrm>
                      <a:off x="0" y="0"/>
                      <a:ext cx="5943600" cy="2992120"/>
                    </a:xfrm>
                    <a:prstGeom prst="rect">
                      <a:avLst/>
                    </a:prstGeom>
                  </pic:spPr>
                </pic:pic>
              </a:graphicData>
            </a:graphic>
          </wp:inline>
        </w:drawing>
      </w:r>
    </w:p>
    <w:p w14:paraId="60A4CF62" w14:textId="77777777" w:rsidR="00C7119F" w:rsidRPr="00656681" w:rsidRDefault="00C7119F" w:rsidP="00C7119F">
      <w:pPr>
        <w:rPr>
          <w:b/>
          <w:bCs/>
          <w:sz w:val="32"/>
          <w:szCs w:val="32"/>
          <w:lang w:val="el-GR"/>
        </w:rPr>
      </w:pPr>
      <w:r w:rsidRPr="00656681">
        <w:rPr>
          <w:b/>
          <w:bCs/>
          <w:sz w:val="32"/>
          <w:szCs w:val="32"/>
          <w:lang w:val="el-GR"/>
        </w:rPr>
        <w:t>Πειραματικη συγκριση</w:t>
      </w:r>
    </w:p>
    <w:p w14:paraId="5572E0B6" w14:textId="20E2A345" w:rsidR="00AE6A50" w:rsidRPr="00AE6A50" w:rsidRDefault="00AE6A50" w:rsidP="00AE6A50">
      <w:pPr>
        <w:rPr>
          <w:lang w:val="el-GR"/>
        </w:rPr>
      </w:pPr>
      <w:r w:rsidRPr="00AE6A50">
        <w:rPr>
          <w:lang w:val="el-GR"/>
        </w:rPr>
        <w:t>Ο μέσος χρόνος περίπτωσης της</w:t>
      </w:r>
      <w:r w:rsidR="00D956F4" w:rsidRPr="00D956F4">
        <w:rPr>
          <w:lang w:val="el-GR"/>
        </w:rPr>
        <w:t xml:space="preserve"> </w:t>
      </w:r>
      <w:r w:rsidR="00D956F4">
        <w:rPr>
          <w:rFonts w:ascii="Calibri" w:hAnsi="Calibri" w:cs="Calibri"/>
          <w:lang w:val="el-GR"/>
        </w:rPr>
        <w:t>δυαδικής</w:t>
      </w:r>
      <w:r w:rsidRPr="00AE6A50">
        <w:rPr>
          <w:lang w:val="el-GR"/>
        </w:rPr>
        <w:t xml:space="preserve"> αναζήτησης με παρεμβολή είναι </w:t>
      </w:r>
      <w:r>
        <w:t>O</w:t>
      </w:r>
      <w:r w:rsidRPr="00AE6A50">
        <w:rPr>
          <w:lang w:val="el-GR"/>
        </w:rPr>
        <w:t>(</w:t>
      </w:r>
      <w:proofErr w:type="spellStart"/>
      <w:r>
        <w:t>loglogn</w:t>
      </w:r>
      <w:proofErr w:type="spellEnd"/>
      <w:r w:rsidRPr="00AE6A50">
        <w:rPr>
          <w:lang w:val="el-GR"/>
        </w:rPr>
        <w:t>)</w:t>
      </w:r>
    </w:p>
    <w:p w14:paraId="3323947D" w14:textId="77777777" w:rsidR="00AE6A50" w:rsidRPr="00AE6A50" w:rsidRDefault="00AE6A50" w:rsidP="00AE6A50">
      <w:pPr>
        <w:rPr>
          <w:lang w:val="el-GR"/>
        </w:rPr>
      </w:pPr>
      <w:r w:rsidRPr="00AE6A50">
        <w:rPr>
          <w:lang w:val="el-GR"/>
        </w:rPr>
        <w:t xml:space="preserve">και ο χρόνος χειρότερης περίπτωσης στην δική μας υλοποίηση ειναι </w:t>
      </w:r>
      <w:r>
        <w:t>O</w:t>
      </w:r>
      <w:r w:rsidRPr="00AE6A50">
        <w:rPr>
          <w:lang w:val="el-GR"/>
        </w:rPr>
        <w:t>(</w:t>
      </w:r>
      <w:r>
        <w:t>n</w:t>
      </w:r>
      <w:r w:rsidRPr="00AE6A50">
        <w:rPr>
          <w:lang w:val="el-GR"/>
        </w:rPr>
        <w:t>) και όχι Ο(</w:t>
      </w:r>
      <w:proofErr w:type="spellStart"/>
      <w:r>
        <w:t>sqrtn</w:t>
      </w:r>
      <w:proofErr w:type="spellEnd"/>
      <w:r w:rsidRPr="00AE6A50">
        <w:rPr>
          <w:lang w:val="el-GR"/>
        </w:rPr>
        <w:t>) διότι στην υλοποίηση του</w:t>
      </w:r>
    </w:p>
    <w:p w14:paraId="7704483D" w14:textId="77777777" w:rsidR="00AE6A50" w:rsidRPr="00AE6A50" w:rsidRDefault="00AE6A50" w:rsidP="00AE6A50">
      <w:pPr>
        <w:rPr>
          <w:lang w:val="el-GR"/>
        </w:rPr>
      </w:pPr>
      <w:r w:rsidRPr="00AE6A50">
        <w:rPr>
          <w:lang w:val="el-GR"/>
        </w:rPr>
        <w:t xml:space="preserve">αλγόριθμου έχουμε χρησιμοποιήσει  </w:t>
      </w:r>
      <w:r>
        <w:t>loop</w:t>
      </w:r>
      <w:r w:rsidRPr="00AE6A50">
        <w:rPr>
          <w:lang w:val="el-GR"/>
        </w:rPr>
        <w:t xml:space="preserve"> μέσα σε </w:t>
      </w:r>
      <w:r>
        <w:t>loop</w:t>
      </w:r>
      <w:r w:rsidRPr="00AE6A50">
        <w:rPr>
          <w:lang w:val="el-GR"/>
        </w:rPr>
        <w:t xml:space="preserve">, όπου </w:t>
      </w:r>
      <w:r>
        <w:t>n</w:t>
      </w:r>
      <w:r w:rsidRPr="00AE6A50">
        <w:rPr>
          <w:lang w:val="el-GR"/>
        </w:rPr>
        <w:t xml:space="preserve"> είναι το πλήθος των στοιχείων.</w:t>
      </w:r>
    </w:p>
    <w:p w14:paraId="7A543B47" w14:textId="77777777" w:rsidR="00AE6A50" w:rsidRPr="00AE6A50" w:rsidRDefault="00AE6A50" w:rsidP="00AE6A50">
      <w:pPr>
        <w:rPr>
          <w:lang w:val="el-GR"/>
        </w:rPr>
      </w:pPr>
      <w:r w:rsidRPr="00AE6A50">
        <w:rPr>
          <w:lang w:val="el-GR"/>
        </w:rPr>
        <w:t xml:space="preserve">Η χειρότερη περίπτωση πολυπλοκότητας του αλγορίθμου </w:t>
      </w:r>
      <w:r>
        <w:t>Binary</w:t>
      </w:r>
      <w:r w:rsidRPr="00AE6A50">
        <w:rPr>
          <w:lang w:val="el-GR"/>
        </w:rPr>
        <w:t xml:space="preserve"> </w:t>
      </w:r>
      <w:r>
        <w:t>Interpolation</w:t>
      </w:r>
      <w:r w:rsidRPr="00AE6A50">
        <w:rPr>
          <w:lang w:val="el-GR"/>
        </w:rPr>
        <w:t xml:space="preserve"> </w:t>
      </w:r>
      <w:r>
        <w:t>Search</w:t>
      </w:r>
      <w:r w:rsidRPr="00AE6A50">
        <w:rPr>
          <w:lang w:val="el-GR"/>
        </w:rPr>
        <w:t xml:space="preserve"> μπορεί να αναλυθεί λαμβάνοντας υπόψη</w:t>
      </w:r>
    </w:p>
    <w:p w14:paraId="0C72FB06" w14:textId="77777777" w:rsidR="00AE6A50" w:rsidRPr="00AE6A50" w:rsidRDefault="00AE6A50" w:rsidP="00AE6A50">
      <w:pPr>
        <w:rPr>
          <w:lang w:val="el-GR"/>
        </w:rPr>
      </w:pPr>
      <w:r w:rsidRPr="00AE6A50">
        <w:rPr>
          <w:lang w:val="el-GR"/>
        </w:rPr>
        <w:t xml:space="preserve">σενάρια όπου η αναζήτηση πρέπει να διασχίσει ένα σημαντικό μέρος του πίνακα πολλές φορές. </w:t>
      </w:r>
    </w:p>
    <w:p w14:paraId="3214BBC5" w14:textId="77777777" w:rsidR="00AE6A50" w:rsidRPr="00AE6A50" w:rsidRDefault="00AE6A50" w:rsidP="00AE6A50">
      <w:pPr>
        <w:rPr>
          <w:lang w:val="el-GR"/>
        </w:rPr>
      </w:pPr>
    </w:p>
    <w:p w14:paraId="60743CF2" w14:textId="77777777" w:rsidR="00AE6A50" w:rsidRPr="00AE6A50" w:rsidRDefault="00AE6A50" w:rsidP="00AE6A50">
      <w:pPr>
        <w:rPr>
          <w:lang w:val="el-GR"/>
        </w:rPr>
      </w:pPr>
      <w:r w:rsidRPr="00AE6A50">
        <w:rPr>
          <w:lang w:val="el-GR"/>
        </w:rPr>
        <w:t xml:space="preserve">Στη χειρότερη περίπτωση, ο  αλγόριθμος </w:t>
      </w:r>
      <w:r>
        <w:t>BIS</w:t>
      </w:r>
      <w:r w:rsidRPr="00AE6A50">
        <w:rPr>
          <w:lang w:val="el-GR"/>
        </w:rPr>
        <w:t xml:space="preserve"> μπορεί να απαιτήσει περισσότερα βήματα για να βρει</w:t>
      </w:r>
    </w:p>
    <w:p w14:paraId="6652FB96" w14:textId="77777777" w:rsidR="00AE6A50" w:rsidRPr="00AE6A50" w:rsidRDefault="00AE6A50" w:rsidP="00AE6A50">
      <w:pPr>
        <w:rPr>
          <w:lang w:val="el-GR"/>
        </w:rPr>
      </w:pPr>
      <w:r w:rsidRPr="00AE6A50">
        <w:rPr>
          <w:lang w:val="el-GR"/>
        </w:rPr>
        <w:t xml:space="preserve">τον στόχο σε σύγκριση με τον Βελτιωμενο αλγόριθμο </w:t>
      </w:r>
      <w:r>
        <w:t>BIS</w:t>
      </w:r>
      <w:r w:rsidRPr="00AE6A50">
        <w:rPr>
          <w:lang w:val="el-GR"/>
        </w:rPr>
        <w:t xml:space="preserve"> . Αυτό συμβαίνει επειδή ο δεύτερος αλγόριθμος </w:t>
      </w:r>
    </w:p>
    <w:p w14:paraId="188A8402" w14:textId="77777777" w:rsidR="00AE6A50" w:rsidRPr="00AE6A50" w:rsidRDefault="00AE6A50" w:rsidP="00AE6A50">
      <w:pPr>
        <w:rPr>
          <w:lang w:val="el-GR"/>
        </w:rPr>
      </w:pPr>
      <w:r w:rsidRPr="00AE6A50">
        <w:rPr>
          <w:lang w:val="el-GR"/>
        </w:rPr>
        <w:t>επιτρέπει μεγαλύτερα βήματα κατά την αναζήτηση λογο της εκθετικης αυξησης, οδηγώντας σε ταχύτερη σύγκλιση προς τον στόχο.</w:t>
      </w:r>
    </w:p>
    <w:p w14:paraId="3CD922FD" w14:textId="14F70464" w:rsidR="00962B33" w:rsidRDefault="00AE6A50" w:rsidP="00AE6A50">
      <w:pPr>
        <w:rPr>
          <w:lang w:val="el-GR"/>
        </w:rPr>
      </w:pPr>
      <w:r w:rsidRPr="00AE6A50">
        <w:rPr>
          <w:lang w:val="el-GR"/>
        </w:rPr>
        <w:t xml:space="preserve">Επομένως στην πλειόνοτητα των εκτελέσεων του βελτιωμενου </w:t>
      </w:r>
      <w:r>
        <w:t>BIS</w:t>
      </w:r>
      <w:r w:rsidRPr="00AE6A50">
        <w:rPr>
          <w:lang w:val="el-GR"/>
        </w:rPr>
        <w:t xml:space="preserve"> αλγόριθμου παρατηρούμε ότι είναι γρηγορότερος από τον </w:t>
      </w:r>
      <w:r>
        <w:t>BIS</w:t>
      </w:r>
      <w:r w:rsidRPr="00AE6A50">
        <w:rPr>
          <w:lang w:val="el-GR"/>
        </w:rPr>
        <w:t xml:space="preserve"> χωρίς την παραλλαγή.</w:t>
      </w:r>
    </w:p>
    <w:p w14:paraId="4C710623" w14:textId="77777777" w:rsidR="008178CF" w:rsidRDefault="008178CF" w:rsidP="00AE6A50">
      <w:pPr>
        <w:rPr>
          <w:lang w:val="el-GR"/>
        </w:rPr>
      </w:pPr>
    </w:p>
    <w:p w14:paraId="552C68C3" w14:textId="77777777" w:rsidR="008178CF" w:rsidRDefault="008178CF" w:rsidP="00AE6A50">
      <w:pPr>
        <w:rPr>
          <w:lang w:val="el-GR"/>
        </w:rPr>
      </w:pPr>
    </w:p>
    <w:p w14:paraId="3FB75A5D" w14:textId="77777777" w:rsidR="008178CF" w:rsidRDefault="008178CF" w:rsidP="00AE6A50">
      <w:pPr>
        <w:rPr>
          <w:lang w:val="el-GR"/>
        </w:rPr>
      </w:pPr>
    </w:p>
    <w:p w14:paraId="259CDF9C" w14:textId="77777777" w:rsidR="008178CF" w:rsidRDefault="008178CF" w:rsidP="00AE6A50">
      <w:pPr>
        <w:rPr>
          <w:lang w:val="el-GR"/>
        </w:rPr>
      </w:pPr>
    </w:p>
    <w:p w14:paraId="04A1E50B" w14:textId="77777777" w:rsidR="008178CF" w:rsidRDefault="008178CF" w:rsidP="00AE6A50">
      <w:pPr>
        <w:rPr>
          <w:lang w:val="el-GR"/>
        </w:rPr>
      </w:pPr>
    </w:p>
    <w:p w14:paraId="497B144B" w14:textId="77777777" w:rsidR="008178CF" w:rsidRDefault="008178CF" w:rsidP="00AE6A50">
      <w:pPr>
        <w:rPr>
          <w:lang w:val="el-GR"/>
        </w:rPr>
      </w:pPr>
    </w:p>
    <w:p w14:paraId="4C525ACA" w14:textId="77777777" w:rsidR="008178CF" w:rsidRDefault="008178CF" w:rsidP="00AE6A50">
      <w:pPr>
        <w:rPr>
          <w:lang w:val="el-GR"/>
        </w:rPr>
      </w:pPr>
    </w:p>
    <w:p w14:paraId="41B04FA5" w14:textId="77777777" w:rsidR="008178CF" w:rsidRDefault="008178CF" w:rsidP="00AE6A50">
      <w:pPr>
        <w:rPr>
          <w:lang w:val="el-GR"/>
        </w:rPr>
      </w:pPr>
    </w:p>
    <w:p w14:paraId="479C8528" w14:textId="77777777" w:rsidR="008178CF" w:rsidRDefault="008178CF" w:rsidP="00AE6A50">
      <w:pPr>
        <w:rPr>
          <w:lang w:val="el-GR"/>
        </w:rPr>
      </w:pPr>
    </w:p>
    <w:p w14:paraId="4C469851" w14:textId="77777777" w:rsidR="008178CF" w:rsidRDefault="008178CF" w:rsidP="00AE6A50">
      <w:pPr>
        <w:rPr>
          <w:lang w:val="el-GR"/>
        </w:rPr>
      </w:pPr>
    </w:p>
    <w:p w14:paraId="77591D0A" w14:textId="77777777" w:rsidR="008178CF" w:rsidRDefault="008178CF" w:rsidP="00AE6A50">
      <w:pPr>
        <w:rPr>
          <w:lang w:val="el-GR"/>
        </w:rPr>
      </w:pPr>
    </w:p>
    <w:p w14:paraId="0B0BF31D" w14:textId="77777777" w:rsidR="008178CF" w:rsidRDefault="008178CF" w:rsidP="00AE6A50">
      <w:pPr>
        <w:rPr>
          <w:lang w:val="el-GR"/>
        </w:rPr>
      </w:pPr>
    </w:p>
    <w:p w14:paraId="436FC881" w14:textId="77777777" w:rsidR="008178CF" w:rsidRDefault="008178CF" w:rsidP="00AE6A50">
      <w:pPr>
        <w:rPr>
          <w:lang w:val="el-GR"/>
        </w:rPr>
      </w:pPr>
    </w:p>
    <w:p w14:paraId="62A9EA62" w14:textId="77777777" w:rsidR="008178CF" w:rsidRDefault="008178CF" w:rsidP="00AE6A50">
      <w:pPr>
        <w:rPr>
          <w:lang w:val="el-GR"/>
        </w:rPr>
      </w:pPr>
    </w:p>
    <w:p w14:paraId="37F5C11A" w14:textId="66DA94AB" w:rsidR="007F1192" w:rsidRPr="007F1192" w:rsidRDefault="007F1192" w:rsidP="007F1192">
      <w:pPr>
        <w:pStyle w:val="ListParagraph"/>
        <w:numPr>
          <w:ilvl w:val="0"/>
          <w:numId w:val="9"/>
        </w:numPr>
        <w:rPr>
          <w:b/>
          <w:bCs/>
          <w:sz w:val="24"/>
          <w:szCs w:val="24"/>
        </w:rPr>
      </w:pPr>
      <w:r>
        <w:rPr>
          <w:b/>
          <w:bCs/>
          <w:color w:val="156082" w:themeColor="accent1"/>
          <w:sz w:val="28"/>
          <w:szCs w:val="28"/>
          <w:lang w:val="el-GR"/>
        </w:rPr>
        <w:t>Δυαδικό Δέντρο Αναζήτησης</w:t>
      </w:r>
    </w:p>
    <w:p w14:paraId="37B43D0E" w14:textId="77777777" w:rsidR="007F1192" w:rsidRDefault="007F1192" w:rsidP="007F1192">
      <w:pPr>
        <w:rPr>
          <w:b/>
          <w:bCs/>
          <w:sz w:val="24"/>
          <w:szCs w:val="24"/>
          <w:lang w:val="el-GR"/>
        </w:rPr>
      </w:pPr>
    </w:p>
    <w:p w14:paraId="2B601D5D" w14:textId="0D3011BA" w:rsidR="008178CF" w:rsidRDefault="00CC50DB" w:rsidP="00AE6A50">
      <w:pPr>
        <w:rPr>
          <w:lang w:val="el-GR"/>
        </w:rPr>
      </w:pPr>
      <w:r w:rsidRPr="00CC50DB">
        <w:rPr>
          <w:rFonts w:ascii="Calibri" w:hAnsi="Calibri" w:cs="Calibri"/>
          <w:lang w:val="el-GR"/>
        </w:rPr>
        <w:t>Ακολουθήσαμε</w:t>
      </w:r>
      <w:r w:rsidRPr="00CC50DB">
        <w:rPr>
          <w:lang w:val="el-GR"/>
        </w:rPr>
        <w:t xml:space="preserve"> </w:t>
      </w:r>
      <w:r w:rsidRPr="00CC50DB">
        <w:rPr>
          <w:rFonts w:ascii="Calibri" w:hAnsi="Calibri" w:cs="Calibri"/>
          <w:lang w:val="el-GR"/>
        </w:rPr>
        <w:t>παρόμοια</w:t>
      </w:r>
      <w:r w:rsidRPr="00CC50DB">
        <w:rPr>
          <w:lang w:val="el-GR"/>
        </w:rPr>
        <w:t xml:space="preserve"> </w:t>
      </w:r>
      <w:r w:rsidRPr="00CC50DB">
        <w:rPr>
          <w:rFonts w:ascii="Calibri" w:hAnsi="Calibri" w:cs="Calibri"/>
          <w:lang w:val="el-GR"/>
        </w:rPr>
        <w:t>διαδικασία</w:t>
      </w:r>
      <w:r w:rsidRPr="00CC50DB">
        <w:rPr>
          <w:lang w:val="el-GR"/>
        </w:rPr>
        <w:t xml:space="preserve"> </w:t>
      </w:r>
      <w:r w:rsidRPr="00CC50DB">
        <w:rPr>
          <w:rFonts w:ascii="Calibri" w:hAnsi="Calibri" w:cs="Calibri"/>
          <w:lang w:val="el-GR"/>
        </w:rPr>
        <w:t>ανάπτυξης</w:t>
      </w:r>
      <w:r w:rsidRPr="00CC50DB">
        <w:rPr>
          <w:lang w:val="el-GR"/>
        </w:rPr>
        <w:t xml:space="preserve"> </w:t>
      </w:r>
      <w:r w:rsidRPr="00CC50DB">
        <w:rPr>
          <w:rFonts w:ascii="Calibri" w:hAnsi="Calibri" w:cs="Calibri"/>
          <w:lang w:val="el-GR"/>
        </w:rPr>
        <w:t>όπως</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στο</w:t>
      </w:r>
      <w:r w:rsidRPr="00CC50DB">
        <w:rPr>
          <w:lang w:val="el-GR"/>
        </w:rPr>
        <w:t xml:space="preserve"> </w:t>
      </w:r>
      <w:r w:rsidRPr="00CC50DB">
        <w:rPr>
          <w:rFonts w:ascii="Calibri" w:hAnsi="Calibri" w:cs="Calibri"/>
          <w:lang w:val="el-GR"/>
        </w:rPr>
        <w:t>πρώτο</w:t>
      </w:r>
      <w:r w:rsidRPr="00CC50DB">
        <w:rPr>
          <w:lang w:val="el-GR"/>
        </w:rPr>
        <w:t xml:space="preserve"> </w:t>
      </w:r>
      <w:r w:rsidRPr="00CC50DB">
        <w:rPr>
          <w:rFonts w:ascii="Calibri" w:hAnsi="Calibri" w:cs="Calibri"/>
          <w:lang w:val="el-GR"/>
        </w:rPr>
        <w:t>μέρος</w:t>
      </w:r>
      <w:r w:rsidRPr="00CC50DB">
        <w:rPr>
          <w:lang w:val="el-GR"/>
        </w:rPr>
        <w:t xml:space="preserve"> </w:t>
      </w:r>
      <w:r w:rsidRPr="00CC50DB">
        <w:rPr>
          <w:rFonts w:ascii="Calibri" w:hAnsi="Calibri" w:cs="Calibri"/>
          <w:lang w:val="el-GR"/>
        </w:rPr>
        <w:t>με</w:t>
      </w:r>
      <w:r w:rsidRPr="00CC50DB">
        <w:rPr>
          <w:lang w:val="el-GR"/>
        </w:rPr>
        <w:t xml:space="preserve"> </w:t>
      </w:r>
      <w:r w:rsidRPr="00CC50DB">
        <w:rPr>
          <w:rFonts w:ascii="Calibri" w:hAnsi="Calibri" w:cs="Calibri"/>
          <w:lang w:val="el-GR"/>
        </w:rPr>
        <w:t>τη</w:t>
      </w:r>
      <w:r w:rsidRPr="00CC50DB">
        <w:rPr>
          <w:lang w:val="el-GR"/>
        </w:rPr>
        <w:t xml:space="preserve"> </w:t>
      </w:r>
      <w:r w:rsidRPr="00CC50DB">
        <w:rPr>
          <w:rFonts w:ascii="Calibri" w:hAnsi="Calibri" w:cs="Calibri"/>
          <w:lang w:val="el-GR"/>
        </w:rPr>
        <w:t>διαφορά</w:t>
      </w:r>
      <w:r w:rsidRPr="00CC50DB">
        <w:rPr>
          <w:lang w:val="el-GR"/>
        </w:rPr>
        <w:t xml:space="preserve"> </w:t>
      </w:r>
      <w:r w:rsidRPr="00CC50DB">
        <w:rPr>
          <w:rFonts w:ascii="Calibri" w:hAnsi="Calibri" w:cs="Calibri"/>
          <w:lang w:val="el-GR"/>
        </w:rPr>
        <w:t>ότι</w:t>
      </w:r>
      <w:r w:rsidRPr="00CC50DB">
        <w:rPr>
          <w:lang w:val="el-GR"/>
        </w:rPr>
        <w:t xml:space="preserve"> </w:t>
      </w:r>
      <w:r w:rsidRPr="00CC50DB">
        <w:rPr>
          <w:rFonts w:ascii="Calibri" w:hAnsi="Calibri" w:cs="Calibri"/>
          <w:lang w:val="el-GR"/>
        </w:rPr>
        <w:t>φτιάξαμε</w:t>
      </w:r>
      <w:r w:rsidRPr="00CC50DB">
        <w:rPr>
          <w:lang w:val="el-GR"/>
        </w:rPr>
        <w:t xml:space="preserve"> </w:t>
      </w:r>
      <w:r w:rsidRPr="00CC50DB">
        <w:rPr>
          <w:rFonts w:ascii="Calibri" w:hAnsi="Calibri" w:cs="Calibri"/>
          <w:lang w:val="el-GR"/>
        </w:rPr>
        <w:t>δεύτερη</w:t>
      </w:r>
      <w:r w:rsidRPr="00CC50DB">
        <w:rPr>
          <w:lang w:val="el-GR"/>
        </w:rPr>
        <w:t xml:space="preserve"> </w:t>
      </w:r>
      <w:r w:rsidRPr="00CC50DB">
        <w:rPr>
          <w:rFonts w:ascii="Calibri" w:hAnsi="Calibri" w:cs="Calibri"/>
          <w:lang w:val="el-GR"/>
        </w:rPr>
        <w:t>δομή</w:t>
      </w:r>
      <w:r w:rsidRPr="00CC50DB">
        <w:rPr>
          <w:lang w:val="el-GR"/>
        </w:rPr>
        <w:t xml:space="preserve"> Node </w:t>
      </w:r>
      <w:r w:rsidRPr="00CC50DB">
        <w:rPr>
          <w:rFonts w:ascii="Calibri" w:hAnsi="Calibri" w:cs="Calibri"/>
          <w:lang w:val="el-GR"/>
        </w:rPr>
        <w:t>για</w:t>
      </w:r>
      <w:r w:rsidRPr="00CC50DB">
        <w:rPr>
          <w:lang w:val="el-GR"/>
        </w:rPr>
        <w:t xml:space="preserve"> </w:t>
      </w:r>
      <w:r w:rsidRPr="00CC50DB">
        <w:rPr>
          <w:rFonts w:ascii="Calibri" w:hAnsi="Calibri" w:cs="Calibri"/>
          <w:lang w:val="el-GR"/>
        </w:rPr>
        <w:t>τα</w:t>
      </w:r>
      <w:r w:rsidRPr="00CC50DB">
        <w:rPr>
          <w:lang w:val="el-GR"/>
        </w:rPr>
        <w:t xml:space="preserve"> </w:t>
      </w:r>
      <w:r w:rsidRPr="00CC50DB">
        <w:rPr>
          <w:rFonts w:ascii="Calibri" w:hAnsi="Calibri" w:cs="Calibri"/>
          <w:lang w:val="el-GR"/>
        </w:rPr>
        <w:t>υποδέντρα</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προσθέσαμε</w:t>
      </w:r>
      <w:r w:rsidRPr="00CC50DB">
        <w:rPr>
          <w:lang w:val="el-GR"/>
        </w:rPr>
        <w:t xml:space="preserve"> </w:t>
      </w:r>
      <w:r w:rsidRPr="00CC50DB">
        <w:rPr>
          <w:rFonts w:ascii="Calibri" w:hAnsi="Calibri" w:cs="Calibri"/>
          <w:lang w:val="el-GR"/>
        </w:rPr>
        <w:t>λειτουργίες</w:t>
      </w:r>
      <w:r w:rsidRPr="00CC50DB">
        <w:rPr>
          <w:lang w:val="el-GR"/>
        </w:rPr>
        <w:t xml:space="preserve"> </w:t>
      </w:r>
      <w:r w:rsidRPr="00CC50DB">
        <w:rPr>
          <w:rFonts w:ascii="Calibri" w:hAnsi="Calibri" w:cs="Calibri"/>
          <w:lang w:val="el-GR"/>
        </w:rPr>
        <w:t>πάνω</w:t>
      </w:r>
      <w:r w:rsidRPr="00CC50DB">
        <w:rPr>
          <w:lang w:val="el-GR"/>
        </w:rPr>
        <w:t xml:space="preserve"> </w:t>
      </w:r>
      <w:r w:rsidRPr="00CC50DB">
        <w:rPr>
          <w:rFonts w:ascii="Calibri" w:hAnsi="Calibri" w:cs="Calibri"/>
          <w:lang w:val="el-GR"/>
        </w:rPr>
        <w:t>στο</w:t>
      </w:r>
      <w:r w:rsidRPr="00CC50DB">
        <w:rPr>
          <w:lang w:val="el-GR"/>
        </w:rPr>
        <w:t xml:space="preserve"> </w:t>
      </w:r>
      <w:r w:rsidRPr="00CC50DB">
        <w:rPr>
          <w:rFonts w:ascii="Calibri" w:hAnsi="Calibri" w:cs="Calibri"/>
          <w:lang w:val="el-GR"/>
        </w:rPr>
        <w:t>δυαδικό</w:t>
      </w:r>
      <w:r w:rsidRPr="00CC50DB">
        <w:rPr>
          <w:lang w:val="el-GR"/>
        </w:rPr>
        <w:t xml:space="preserve"> </w:t>
      </w:r>
      <w:r w:rsidRPr="00CC50DB">
        <w:rPr>
          <w:rFonts w:ascii="Calibri" w:hAnsi="Calibri" w:cs="Calibri"/>
          <w:lang w:val="el-GR"/>
        </w:rPr>
        <w:t>δέντρο</w:t>
      </w:r>
      <w:r w:rsidRPr="00CC50DB">
        <w:rPr>
          <w:lang w:val="el-GR"/>
        </w:rPr>
        <w:t xml:space="preserve"> </w:t>
      </w:r>
      <w:r w:rsidRPr="00CC50DB">
        <w:rPr>
          <w:rFonts w:ascii="Calibri" w:hAnsi="Calibri" w:cs="Calibri"/>
          <w:lang w:val="el-GR"/>
        </w:rPr>
        <w:t>αναζήτησης</w:t>
      </w:r>
      <w:r w:rsidRPr="00CC50DB">
        <w:rPr>
          <w:lang w:val="el-GR"/>
        </w:rPr>
        <w:t xml:space="preserve"> </w:t>
      </w:r>
      <w:r w:rsidRPr="00CC50DB">
        <w:rPr>
          <w:rFonts w:ascii="Calibri" w:hAnsi="Calibri" w:cs="Calibri"/>
          <w:lang w:val="el-GR"/>
        </w:rPr>
        <w:t>που</w:t>
      </w:r>
      <w:r w:rsidRPr="00CC50DB">
        <w:rPr>
          <w:lang w:val="el-GR"/>
        </w:rPr>
        <w:t xml:space="preserve"> </w:t>
      </w:r>
      <w:r w:rsidRPr="00CC50DB">
        <w:rPr>
          <w:rFonts w:ascii="Calibri" w:hAnsi="Calibri" w:cs="Calibri"/>
          <w:lang w:val="el-GR"/>
        </w:rPr>
        <w:t>θα</w:t>
      </w:r>
      <w:r w:rsidRPr="00CC50DB">
        <w:rPr>
          <w:lang w:val="el-GR"/>
        </w:rPr>
        <w:t xml:space="preserve"> </w:t>
      </w:r>
      <w:r w:rsidRPr="00CC50DB">
        <w:rPr>
          <w:rFonts w:ascii="Calibri" w:hAnsi="Calibri" w:cs="Calibri"/>
          <w:lang w:val="el-GR"/>
        </w:rPr>
        <w:t>καλούνται</w:t>
      </w:r>
      <w:r w:rsidRPr="00CC50DB">
        <w:rPr>
          <w:lang w:val="el-GR"/>
        </w:rPr>
        <w:t xml:space="preserve"> </w:t>
      </w:r>
      <w:r w:rsidRPr="00CC50DB">
        <w:rPr>
          <w:rFonts w:ascii="Calibri" w:hAnsi="Calibri" w:cs="Calibri"/>
          <w:lang w:val="el-GR"/>
        </w:rPr>
        <w:t>μέσα</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το</w:t>
      </w:r>
      <w:r w:rsidRPr="00CC50DB">
        <w:rPr>
          <w:lang w:val="el-GR"/>
        </w:rPr>
        <w:t xml:space="preserve"> </w:t>
      </w:r>
      <w:r w:rsidRPr="00CC50DB">
        <w:rPr>
          <w:rFonts w:ascii="Calibri" w:hAnsi="Calibri" w:cs="Calibri"/>
          <w:lang w:val="el-GR"/>
        </w:rPr>
        <w:t>μενού</w:t>
      </w:r>
      <w:r w:rsidRPr="00CC50DB">
        <w:rPr>
          <w:lang w:val="el-GR"/>
        </w:rPr>
        <w:t xml:space="preserve"> </w:t>
      </w:r>
      <w:r w:rsidRPr="00CC50DB">
        <w:rPr>
          <w:rFonts w:ascii="Calibri" w:hAnsi="Calibri" w:cs="Calibri"/>
          <w:lang w:val="el-GR"/>
        </w:rPr>
        <w:t>επιλογών</w:t>
      </w:r>
      <w:r w:rsidRPr="00CC50DB">
        <w:rPr>
          <w:lang w:val="el-GR"/>
        </w:rPr>
        <w:t xml:space="preserve"> </w:t>
      </w:r>
      <w:r w:rsidRPr="00CC50DB">
        <w:rPr>
          <w:rFonts w:ascii="Calibri" w:hAnsi="Calibri" w:cs="Calibri"/>
          <w:lang w:val="el-GR"/>
        </w:rPr>
        <w:t>του</w:t>
      </w:r>
      <w:r w:rsidRPr="00CC50DB">
        <w:rPr>
          <w:lang w:val="el-GR"/>
        </w:rPr>
        <w:t xml:space="preserve"> </w:t>
      </w:r>
      <w:r w:rsidRPr="00CC50DB">
        <w:rPr>
          <w:rFonts w:ascii="Calibri" w:hAnsi="Calibri" w:cs="Calibri"/>
          <w:lang w:val="el-GR"/>
        </w:rPr>
        <w:t>χρήστη</w:t>
      </w:r>
      <w:r w:rsidRPr="00CC50DB">
        <w:rPr>
          <w:lang w:val="el-GR"/>
        </w:rPr>
        <w:t xml:space="preserve">. </w:t>
      </w:r>
      <w:r w:rsidRPr="00CC50DB">
        <w:rPr>
          <w:rFonts w:ascii="Calibri" w:hAnsi="Calibri" w:cs="Calibri"/>
          <w:lang w:val="el-GR"/>
        </w:rPr>
        <w:t>Το</w:t>
      </w:r>
      <w:r w:rsidRPr="00CC50DB">
        <w:rPr>
          <w:lang w:val="el-GR"/>
        </w:rPr>
        <w:t xml:space="preserve"> </w:t>
      </w:r>
      <w:r w:rsidRPr="00CC50DB">
        <w:rPr>
          <w:rFonts w:ascii="Calibri" w:hAnsi="Calibri" w:cs="Calibri"/>
          <w:lang w:val="el-GR"/>
        </w:rPr>
        <w:t>δυαδικό</w:t>
      </w:r>
      <w:r w:rsidRPr="00CC50DB">
        <w:rPr>
          <w:lang w:val="el-GR"/>
        </w:rPr>
        <w:t xml:space="preserve"> </w:t>
      </w:r>
      <w:r w:rsidRPr="00CC50DB">
        <w:rPr>
          <w:rFonts w:ascii="Calibri" w:hAnsi="Calibri" w:cs="Calibri"/>
          <w:lang w:val="el-GR"/>
        </w:rPr>
        <w:t>δέντρο</w:t>
      </w:r>
      <w:r w:rsidRPr="00CC50DB">
        <w:rPr>
          <w:lang w:val="el-GR"/>
        </w:rPr>
        <w:t xml:space="preserve"> </w:t>
      </w:r>
      <w:r w:rsidRPr="00CC50DB">
        <w:rPr>
          <w:rFonts w:ascii="Calibri" w:hAnsi="Calibri" w:cs="Calibri"/>
          <w:lang w:val="el-GR"/>
        </w:rPr>
        <w:t>αποτελείται</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κόμβους</w:t>
      </w:r>
      <w:r w:rsidRPr="00CC50DB">
        <w:rPr>
          <w:lang w:val="el-GR"/>
        </w:rPr>
        <w:t xml:space="preserve">, </w:t>
      </w:r>
      <w:r w:rsidRPr="00CC50DB">
        <w:rPr>
          <w:rFonts w:ascii="Calibri" w:hAnsi="Calibri" w:cs="Calibri"/>
          <w:lang w:val="el-GR"/>
        </w:rPr>
        <w:t>όπου</w:t>
      </w:r>
      <w:r w:rsidRPr="00CC50DB">
        <w:rPr>
          <w:lang w:val="el-GR"/>
        </w:rPr>
        <w:t xml:space="preserve"> </w:t>
      </w:r>
      <w:r w:rsidRPr="00CC50DB">
        <w:rPr>
          <w:rFonts w:ascii="Calibri" w:hAnsi="Calibri" w:cs="Calibri"/>
          <w:lang w:val="el-GR"/>
        </w:rPr>
        <w:t>ο</w:t>
      </w:r>
      <w:r w:rsidRPr="00CC50DB">
        <w:rPr>
          <w:lang w:val="el-GR"/>
        </w:rPr>
        <w:t xml:space="preserve"> </w:t>
      </w:r>
      <w:r w:rsidRPr="00CC50DB">
        <w:rPr>
          <w:rFonts w:ascii="Calibri" w:hAnsi="Calibri" w:cs="Calibri"/>
          <w:lang w:val="el-GR"/>
        </w:rPr>
        <w:t>καθένας</w:t>
      </w:r>
      <w:r w:rsidRPr="00CC50DB">
        <w:rPr>
          <w:lang w:val="el-GR"/>
        </w:rPr>
        <w:t xml:space="preserve"> </w:t>
      </w:r>
      <w:r w:rsidRPr="00CC50DB">
        <w:rPr>
          <w:rFonts w:ascii="Calibri" w:hAnsi="Calibri" w:cs="Calibri"/>
          <w:lang w:val="el-GR"/>
        </w:rPr>
        <w:t>αποτελείται</w:t>
      </w:r>
      <w:r w:rsidRPr="00CC50DB">
        <w:rPr>
          <w:lang w:val="el-GR"/>
        </w:rPr>
        <w:t xml:space="preserve"> </w:t>
      </w:r>
      <w:r w:rsidRPr="00CC50DB">
        <w:rPr>
          <w:rFonts w:ascii="Calibri" w:hAnsi="Calibri" w:cs="Calibri"/>
          <w:lang w:val="el-GR"/>
        </w:rPr>
        <w:t>από</w:t>
      </w:r>
      <w:r w:rsidRPr="00CC50DB">
        <w:rPr>
          <w:lang w:val="el-GR"/>
        </w:rPr>
        <w:t xml:space="preserve"> </w:t>
      </w:r>
      <w:r w:rsidRPr="00CC50DB">
        <w:rPr>
          <w:rFonts w:ascii="Calibri" w:hAnsi="Calibri" w:cs="Calibri"/>
          <w:lang w:val="el-GR"/>
        </w:rPr>
        <w:t>διαφορετική</w:t>
      </w:r>
      <w:r w:rsidRPr="00CC50DB">
        <w:rPr>
          <w:lang w:val="el-GR"/>
        </w:rPr>
        <w:t xml:space="preserve"> </w:t>
      </w:r>
      <w:r w:rsidRPr="00CC50DB">
        <w:rPr>
          <w:rFonts w:ascii="Calibri" w:hAnsi="Calibri" w:cs="Calibri"/>
          <w:lang w:val="el-GR"/>
        </w:rPr>
        <w:t>εγγραφή</w:t>
      </w:r>
      <w:r w:rsidRPr="00CC50DB">
        <w:rPr>
          <w:lang w:val="el-GR"/>
        </w:rPr>
        <w:t xml:space="preserve"> </w:t>
      </w:r>
      <w:r w:rsidRPr="00CC50DB">
        <w:rPr>
          <w:rFonts w:ascii="Calibri" w:hAnsi="Calibri" w:cs="Calibri"/>
          <w:lang w:val="el-GR"/>
        </w:rPr>
        <w:t>και</w:t>
      </w:r>
      <w:r w:rsidRPr="00CC50DB">
        <w:rPr>
          <w:lang w:val="el-GR"/>
        </w:rPr>
        <w:t xml:space="preserve"> </w:t>
      </w:r>
      <w:r w:rsidRPr="00CC50DB">
        <w:rPr>
          <w:rFonts w:ascii="Calibri" w:hAnsi="Calibri" w:cs="Calibri"/>
          <w:lang w:val="el-GR"/>
        </w:rPr>
        <w:t>διατάσσονται</w:t>
      </w:r>
      <w:r w:rsidRPr="00CC50DB">
        <w:rPr>
          <w:lang w:val="el-GR"/>
        </w:rPr>
        <w:t xml:space="preserve"> </w:t>
      </w:r>
      <w:r w:rsidRPr="00CC50DB">
        <w:rPr>
          <w:rFonts w:ascii="Calibri" w:hAnsi="Calibri" w:cs="Calibri"/>
          <w:lang w:val="el-GR"/>
        </w:rPr>
        <w:t>όλοι</w:t>
      </w:r>
      <w:r w:rsidRPr="00CC50DB">
        <w:rPr>
          <w:lang w:val="el-GR"/>
        </w:rPr>
        <w:t xml:space="preserve"> </w:t>
      </w:r>
      <w:r w:rsidRPr="00CC50DB">
        <w:rPr>
          <w:rFonts w:ascii="Calibri" w:hAnsi="Calibri" w:cs="Calibri"/>
          <w:lang w:val="el-GR"/>
        </w:rPr>
        <w:t>με</w:t>
      </w:r>
      <w:r w:rsidRPr="00CC50DB">
        <w:rPr>
          <w:lang w:val="el-GR"/>
        </w:rPr>
        <w:t xml:space="preserve"> </w:t>
      </w:r>
      <w:r w:rsidRPr="00CC50DB">
        <w:rPr>
          <w:rFonts w:ascii="Calibri" w:hAnsi="Calibri" w:cs="Calibri"/>
          <w:lang w:val="el-GR"/>
        </w:rPr>
        <w:t>βάση</w:t>
      </w:r>
      <w:r w:rsidRPr="00CC50DB">
        <w:rPr>
          <w:lang w:val="el-GR"/>
        </w:rPr>
        <w:t xml:space="preserve"> </w:t>
      </w:r>
      <w:r w:rsidRPr="00CC50DB">
        <w:rPr>
          <w:rFonts w:ascii="Calibri" w:hAnsi="Calibri" w:cs="Calibri"/>
          <w:lang w:val="el-GR"/>
        </w:rPr>
        <w:t>την</w:t>
      </w:r>
      <w:r w:rsidRPr="00CC50DB">
        <w:rPr>
          <w:lang w:val="el-GR"/>
        </w:rPr>
        <w:t xml:space="preserve"> </w:t>
      </w:r>
      <w:r w:rsidRPr="00CC50DB">
        <w:rPr>
          <w:rFonts w:ascii="Calibri" w:hAnsi="Calibri" w:cs="Calibri"/>
          <w:lang w:val="el-GR"/>
        </w:rPr>
        <w:t>περιοχή</w:t>
      </w:r>
      <w:r w:rsidRPr="00CC50DB">
        <w:rPr>
          <w:lang w:val="el-GR"/>
        </w:rPr>
        <w:t>.</w:t>
      </w:r>
    </w:p>
    <w:p w14:paraId="5F748212" w14:textId="77777777" w:rsidR="00022637" w:rsidRDefault="00022637" w:rsidP="00AE6A50">
      <w:pPr>
        <w:rPr>
          <w:lang w:val="el-GR"/>
        </w:rPr>
      </w:pPr>
    </w:p>
    <w:p w14:paraId="50D1B01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&lt;iostream&gt;</w:t>
      </w:r>
    </w:p>
    <w:p w14:paraId="175E6DE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w:t>
      </w:r>
      <w:proofErr w:type="spellStart"/>
      <w:r w:rsidRPr="00022637">
        <w:rPr>
          <w:rFonts w:ascii="Consolas" w:eastAsia="Times New Roman" w:hAnsi="Consolas" w:cs="Times New Roman"/>
          <w:color w:val="CE9178"/>
          <w:kern w:val="0"/>
          <w:sz w:val="21"/>
          <w:szCs w:val="21"/>
          <w14:ligatures w14:val="none"/>
        </w:rPr>
        <w:t>fstream</w:t>
      </w:r>
      <w:proofErr w:type="spellEnd"/>
      <w:r w:rsidRPr="00022637">
        <w:rPr>
          <w:rFonts w:ascii="Consolas" w:eastAsia="Times New Roman" w:hAnsi="Consolas" w:cs="Times New Roman"/>
          <w:color w:val="CE9178"/>
          <w:kern w:val="0"/>
          <w:sz w:val="21"/>
          <w:szCs w:val="21"/>
          <w14:ligatures w14:val="none"/>
        </w:rPr>
        <w:t>&gt;</w:t>
      </w:r>
    </w:p>
    <w:p w14:paraId="1CAB0C3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&lt;string&gt;</w:t>
      </w:r>
    </w:p>
    <w:p w14:paraId="68FF5C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#include</w:t>
      </w:r>
      <w:r w:rsidRPr="00022637">
        <w:rPr>
          <w:rFonts w:ascii="Consolas" w:eastAsia="Times New Roman" w:hAnsi="Consolas" w:cs="Times New Roman"/>
          <w:color w:val="569CD6"/>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&lt;</w:t>
      </w:r>
      <w:proofErr w:type="spellStart"/>
      <w:r w:rsidRPr="00022637">
        <w:rPr>
          <w:rFonts w:ascii="Consolas" w:eastAsia="Times New Roman" w:hAnsi="Consolas" w:cs="Times New Roman"/>
          <w:color w:val="CE9178"/>
          <w:kern w:val="0"/>
          <w:sz w:val="21"/>
          <w:szCs w:val="21"/>
          <w14:ligatures w14:val="none"/>
        </w:rPr>
        <w:t>sstream</w:t>
      </w:r>
      <w:proofErr w:type="spellEnd"/>
      <w:r w:rsidRPr="00022637">
        <w:rPr>
          <w:rFonts w:ascii="Consolas" w:eastAsia="Times New Roman" w:hAnsi="Consolas" w:cs="Times New Roman"/>
          <w:color w:val="CE9178"/>
          <w:kern w:val="0"/>
          <w:sz w:val="21"/>
          <w:szCs w:val="21"/>
          <w14:ligatures w14:val="none"/>
        </w:rPr>
        <w:t>&gt;</w:t>
      </w:r>
    </w:p>
    <w:p w14:paraId="277AB3D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586C0"/>
          <w:kern w:val="0"/>
          <w:sz w:val="21"/>
          <w:szCs w:val="21"/>
          <w14:ligatures w14:val="none"/>
        </w:rPr>
        <w:t>using</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namespace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4EC9B0"/>
          <w:kern w:val="0"/>
          <w:sz w:val="21"/>
          <w:szCs w:val="21"/>
          <w14:ligatures w14:val="none"/>
        </w:rPr>
        <w:t>std</w:t>
      </w:r>
      <w:r w:rsidRPr="00022637">
        <w:rPr>
          <w:rFonts w:ascii="Consolas" w:eastAsia="Times New Roman" w:hAnsi="Consolas" w:cs="Times New Roman"/>
          <w:color w:val="CCCCCC"/>
          <w:kern w:val="0"/>
          <w:sz w:val="21"/>
          <w:szCs w:val="21"/>
          <w14:ligatures w14:val="none"/>
        </w:rPr>
        <w:t>;</w:t>
      </w:r>
      <w:proofErr w:type="gramEnd"/>
    </w:p>
    <w:p w14:paraId="2953030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70A7B99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struct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
    <w:p w14:paraId="6D86FF5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w:t>
      </w:r>
      <w:proofErr w:type="gramEnd"/>
    </w:p>
    <w:p w14:paraId="6EFD81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bool</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Birth_</w:t>
      </w:r>
      <w:proofErr w:type="gramStart"/>
      <w:r w:rsidRPr="00022637">
        <w:rPr>
          <w:rFonts w:ascii="Consolas" w:eastAsia="Times New Roman" w:hAnsi="Consolas" w:cs="Times New Roman"/>
          <w:color w:val="9CDCFE"/>
          <w:kern w:val="0"/>
          <w:sz w:val="21"/>
          <w:szCs w:val="21"/>
          <w14:ligatures w14:val="none"/>
        </w:rPr>
        <w:t>Death</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0=Death , 1=Birth</w:t>
      </w:r>
    </w:p>
    <w:p w14:paraId="0E6B16F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roofErr w:type="gramEnd"/>
    </w:p>
    <w:p w14:paraId="3D5C869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Count</w:t>
      </w:r>
      <w:r w:rsidRPr="00022637">
        <w:rPr>
          <w:rFonts w:ascii="Consolas" w:eastAsia="Times New Roman" w:hAnsi="Consolas" w:cs="Times New Roman"/>
          <w:color w:val="CCCCCC"/>
          <w:kern w:val="0"/>
          <w:sz w:val="21"/>
          <w:szCs w:val="21"/>
          <w14:ligatures w14:val="none"/>
        </w:rPr>
        <w:t>;</w:t>
      </w:r>
      <w:proofErr w:type="gramEnd"/>
    </w:p>
    <w:p w14:paraId="21A494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41DCAC7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9D24F8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Structure of a BST node</w:t>
      </w:r>
    </w:p>
    <w:p w14:paraId="24414A7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struct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CCCCCC"/>
          <w:kern w:val="0"/>
          <w:sz w:val="21"/>
          <w:szCs w:val="21"/>
          <w14:ligatures w14:val="none"/>
        </w:rPr>
        <w:t xml:space="preserve"> {</w:t>
      </w:r>
    </w:p>
    <w:p w14:paraId="77D2134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proofErr w:type="gramEnd"/>
    </w:p>
    <w:p w14:paraId="5139EA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//pointer to left subtree</w:t>
      </w:r>
    </w:p>
    <w:p w14:paraId="35E03FA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/pointer to right subtree</w:t>
      </w:r>
    </w:p>
    <w:p w14:paraId="76F6FC6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7C3CE1B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6ACFB0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create a new node that returns itself</w:t>
      </w:r>
    </w:p>
    <w:p w14:paraId="752746F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createNode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w:t>
      </w:r>
    </w:p>
    <w:p w14:paraId="7EDB0CA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new</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//make </w:t>
      </w:r>
      <w:proofErr w:type="spellStart"/>
      <w:r w:rsidRPr="00022637">
        <w:rPr>
          <w:rFonts w:ascii="Consolas" w:eastAsia="Times New Roman" w:hAnsi="Consolas" w:cs="Times New Roman"/>
          <w:color w:val="6A9955"/>
          <w:kern w:val="0"/>
          <w:sz w:val="21"/>
          <w:szCs w:val="21"/>
          <w14:ligatures w14:val="none"/>
        </w:rPr>
        <w:t>newNode</w:t>
      </w:r>
      <w:proofErr w:type="spellEnd"/>
      <w:r w:rsidRPr="00022637">
        <w:rPr>
          <w:rFonts w:ascii="Consolas" w:eastAsia="Times New Roman" w:hAnsi="Consolas" w:cs="Times New Roman"/>
          <w:color w:val="6A9955"/>
          <w:kern w:val="0"/>
          <w:sz w:val="21"/>
          <w:szCs w:val="21"/>
          <w14:ligatures w14:val="none"/>
        </w:rPr>
        <w:t xml:space="preserve"> that points to struct Node</w:t>
      </w:r>
    </w:p>
    <w:p w14:paraId="3481847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 copy elements of struct row and transfer them to struct </w:t>
      </w:r>
      <w:proofErr w:type="spellStart"/>
      <w:r w:rsidRPr="00022637">
        <w:rPr>
          <w:rFonts w:ascii="Consolas" w:eastAsia="Times New Roman" w:hAnsi="Consolas" w:cs="Times New Roman"/>
          <w:color w:val="6A9955"/>
          <w:kern w:val="0"/>
          <w:sz w:val="21"/>
          <w:szCs w:val="21"/>
          <w14:ligatures w14:val="none"/>
        </w:rPr>
        <w:t>newNode</w:t>
      </w:r>
      <w:proofErr w:type="spellEnd"/>
    </w:p>
    <w:p w14:paraId="67C29C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//make left and right subtree pointer null</w:t>
      </w:r>
    </w:p>
    <w:p w14:paraId="3006FF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//return new node</w:t>
      </w:r>
    </w:p>
    <w:p w14:paraId="179226B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5CE2F54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9E82EE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insert a new node into the BST</w:t>
      </w:r>
    </w:p>
    <w:p w14:paraId="2B5C682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 {</w:t>
      </w:r>
    </w:p>
    <w:p w14:paraId="131378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CFEED0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Only insert if the data is for births</w:t>
      </w:r>
    </w:p>
    <w:p w14:paraId="0AD7BE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4D4D4"/>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data</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Birth_Death</w:t>
      </w:r>
      <w:proofErr w:type="spellEnd"/>
      <w:r w:rsidRPr="00022637">
        <w:rPr>
          <w:rFonts w:ascii="Consolas" w:eastAsia="Times New Roman" w:hAnsi="Consolas" w:cs="Times New Roman"/>
          <w:color w:val="CCCCCC"/>
          <w:kern w:val="0"/>
          <w:sz w:val="21"/>
          <w:szCs w:val="21"/>
          <w14:ligatures w14:val="none"/>
        </w:rPr>
        <w:t>) {</w:t>
      </w:r>
    </w:p>
    <w:p w14:paraId="11AE149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5E59419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13642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99E4F9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//if there is no root create one</w:t>
      </w:r>
    </w:p>
    <w:p w14:paraId="0961575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createNode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proofErr w:type="gramEnd"/>
    </w:p>
    <w:p w14:paraId="765F55A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4265CD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683958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10CB08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new region with the current node's region to decide where to insert</w:t>
      </w:r>
    </w:p>
    <w:p w14:paraId="2EDD7D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region I want to insert is alphabetically &lt; than the root's </w:t>
      </w:r>
    </w:p>
    <w:p w14:paraId="0213D45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left child of the root</w:t>
      </w:r>
    </w:p>
    <w:p w14:paraId="4DC5B4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4BB694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region I want to insert is alphabetically &gt; than the root's </w:t>
      </w:r>
    </w:p>
    <w:p w14:paraId="14C1BC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right child of the root</w:t>
      </w:r>
    </w:p>
    <w:p w14:paraId="6759207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F167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4C4EF8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region is the same, decide based on period</w:t>
      </w:r>
    </w:p>
    <w:p w14:paraId="0CADA08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 if the period of the region I want to insert is &lt; than the root's </w:t>
      </w:r>
    </w:p>
    <w:p w14:paraId="7BF54DD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left child of the root</w:t>
      </w:r>
    </w:p>
    <w:p w14:paraId="0CB8EE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DAE0E4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                              // if the period of the region I want to insert is &gt; than the root's</w:t>
      </w:r>
    </w:p>
    <w:p w14:paraId="0967AC6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data</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then insert it as a right child of the root</w:t>
      </w:r>
    </w:p>
    <w:p w14:paraId="694D3AF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2DAF56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504958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BE94F9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09EE4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read data from the file and build the BST</w:t>
      </w:r>
    </w:p>
    <w:p w14:paraId="3AAD95D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buildBST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30594E9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D27C9C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//open the file and check for errors</w:t>
      </w:r>
    </w:p>
    <w:p w14:paraId="2A74742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4EC9B0"/>
          <w:kern w:val="0"/>
          <w:sz w:val="21"/>
          <w:szCs w:val="21"/>
          <w14:ligatures w14:val="none"/>
        </w:rPr>
        <w:t>ifstream</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inputFile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CE9178"/>
          <w:kern w:val="0"/>
          <w:sz w:val="21"/>
          <w:szCs w:val="21"/>
          <w14:ligatures w14:val="none"/>
        </w:rPr>
        <w:t>"bd-dec22-births-deaths-by-region.txt"</w:t>
      </w:r>
      <w:proofErr w:type="gramStart"/>
      <w:r w:rsidRPr="00022637">
        <w:rPr>
          <w:rFonts w:ascii="Consolas" w:eastAsia="Times New Roman" w:hAnsi="Consolas" w:cs="Times New Roman"/>
          <w:color w:val="CCCCCC"/>
          <w:kern w:val="0"/>
          <w:sz w:val="21"/>
          <w:szCs w:val="21"/>
          <w14:ligatures w14:val="none"/>
        </w:rPr>
        <w:t>);</w:t>
      </w:r>
      <w:proofErr w:type="gramEnd"/>
    </w:p>
    <w:p w14:paraId="509860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inputFile</w:t>
      </w:r>
      <w:proofErr w:type="spellEnd"/>
      <w:proofErr w:type="gramEnd"/>
      <w:r w:rsidRPr="00022637">
        <w:rPr>
          <w:rFonts w:ascii="Consolas" w:eastAsia="Times New Roman" w:hAnsi="Consolas" w:cs="Times New Roman"/>
          <w:color w:val="CCCCCC"/>
          <w:kern w:val="0"/>
          <w:sz w:val="21"/>
          <w:szCs w:val="21"/>
          <w14:ligatures w14:val="none"/>
        </w:rPr>
        <w:t>) {</w:t>
      </w:r>
    </w:p>
    <w:p w14:paraId="00B5E7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opening file."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5D7CA61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proofErr w:type="gramEnd"/>
    </w:p>
    <w:p w14:paraId="11FD1B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60D0E7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DF105F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w:t>
      </w:r>
      <w:proofErr w:type="gramEnd"/>
    </w:p>
    <w:p w14:paraId="127E653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bool</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FirstLineSkipped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569CD6"/>
          <w:kern w:val="0"/>
          <w:sz w:val="21"/>
          <w:szCs w:val="21"/>
          <w14:ligatures w14:val="none"/>
        </w:rPr>
        <w:t>false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Flag to track whether the first line has been skipped</w:t>
      </w:r>
    </w:p>
    <w:p w14:paraId="15FDC75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root that points to the struct Node is given null value</w:t>
      </w:r>
    </w:p>
    <w:p w14:paraId="43D4748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887FD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inputFile</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w:t>
      </w:r>
    </w:p>
    <w:p w14:paraId="2425F3A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4D4D4"/>
          <w:kern w:val="0"/>
          <w:sz w:val="21"/>
          <w:szCs w:val="21"/>
          <w14:ligatures w14:val="none"/>
        </w:rPr>
        <w:t>!</w:t>
      </w:r>
      <w:proofErr w:type="spellStart"/>
      <w:r w:rsidRPr="00022637">
        <w:rPr>
          <w:rFonts w:ascii="Consolas" w:eastAsia="Times New Roman" w:hAnsi="Consolas" w:cs="Times New Roman"/>
          <w:color w:val="9CDCFE"/>
          <w:kern w:val="0"/>
          <w:sz w:val="21"/>
          <w:szCs w:val="21"/>
          <w14:ligatures w14:val="none"/>
        </w:rPr>
        <w:t>FirstLineSkipped</w:t>
      </w:r>
      <w:proofErr w:type="spellEnd"/>
      <w:proofErr w:type="gramEnd"/>
      <w:r w:rsidRPr="00022637">
        <w:rPr>
          <w:rFonts w:ascii="Consolas" w:eastAsia="Times New Roman" w:hAnsi="Consolas" w:cs="Times New Roman"/>
          <w:color w:val="CCCCCC"/>
          <w:kern w:val="0"/>
          <w:sz w:val="21"/>
          <w:szCs w:val="21"/>
          <w14:ligatures w14:val="none"/>
        </w:rPr>
        <w:t>) {</w:t>
      </w:r>
    </w:p>
    <w:p w14:paraId="5F00ECC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FirstLineSkipped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569CD6"/>
          <w:kern w:val="0"/>
          <w:sz w:val="21"/>
          <w:szCs w:val="21"/>
          <w14:ligatures w14:val="none"/>
        </w:rPr>
        <w:t>true</w:t>
      </w:r>
      <w:r w:rsidRPr="00022637">
        <w:rPr>
          <w:rFonts w:ascii="Consolas" w:eastAsia="Times New Roman" w:hAnsi="Consolas" w:cs="Times New Roman"/>
          <w:color w:val="CCCCCC"/>
          <w:kern w:val="0"/>
          <w:sz w:val="21"/>
          <w:szCs w:val="21"/>
          <w14:ligatures w14:val="none"/>
        </w:rPr>
        <w:t>;</w:t>
      </w:r>
      <w:proofErr w:type="gramEnd"/>
    </w:p>
    <w:p w14:paraId="4187DD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skip first line</w:t>
      </w:r>
    </w:p>
    <w:p w14:paraId="144141A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680F22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D74C8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4EC9B0"/>
          <w:kern w:val="0"/>
          <w:sz w:val="21"/>
          <w:szCs w:val="21"/>
          <w14:ligatures w14:val="none"/>
        </w:rPr>
        <w:t>stringstream</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ss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line</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//read and write in string line</w:t>
      </w:r>
    </w:p>
    <w:p w14:paraId="4DA019B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 data from file to be read</w:t>
      </w:r>
    </w:p>
    <w:p w14:paraId="12070AD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w:t>
      </w:r>
    </w:p>
    <w:p w14:paraId="3337F55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4CC8BB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//number of commas to be read</w:t>
      </w:r>
    </w:p>
    <w:p w14:paraId="36179A6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28C505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ss</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//read row of file and return data(token) until it reaches a comma</w:t>
      </w:r>
    </w:p>
    <w:p w14:paraId="1BF306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token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//store data from between the commas of each row in </w:t>
      </w:r>
      <w:proofErr w:type="gramStart"/>
      <w:r w:rsidRPr="00022637">
        <w:rPr>
          <w:rFonts w:ascii="Consolas" w:eastAsia="Times New Roman" w:hAnsi="Consolas" w:cs="Times New Roman"/>
          <w:color w:val="6A9955"/>
          <w:kern w:val="0"/>
          <w:sz w:val="21"/>
          <w:szCs w:val="21"/>
          <w14:ligatures w14:val="none"/>
        </w:rPr>
        <w:t>tokens[</w:t>
      </w:r>
      <w:proofErr w:type="gramEnd"/>
      <w:r w:rsidRPr="00022637">
        <w:rPr>
          <w:rFonts w:ascii="Consolas" w:eastAsia="Times New Roman" w:hAnsi="Consolas" w:cs="Times New Roman"/>
          <w:color w:val="6A9955"/>
          <w:kern w:val="0"/>
          <w:sz w:val="21"/>
          <w:szCs w:val="21"/>
          <w14:ligatures w14:val="none"/>
        </w:rPr>
        <w:t>]</w:t>
      </w:r>
    </w:p>
    <w:p w14:paraId="55496D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7CF581B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Avoid accessing out of bounds</w:t>
      </w:r>
    </w:p>
    <w:p w14:paraId="717E50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5D4C53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E9E0C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05E9F3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index</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390EF36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Invalid data format in line: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D9C518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//incorrect amount of commas</w:t>
      </w:r>
    </w:p>
    <w:p w14:paraId="40F111E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B4854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0D3632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try</w:t>
      </w:r>
      <w:r w:rsidRPr="00022637">
        <w:rPr>
          <w:rFonts w:ascii="Consolas" w:eastAsia="Times New Roman" w:hAnsi="Consolas" w:cs="Times New Roman"/>
          <w:color w:val="CCCCCC"/>
          <w:kern w:val="0"/>
          <w:sz w:val="21"/>
          <w:szCs w:val="21"/>
          <w14:ligatures w14:val="none"/>
        </w:rPr>
        <w:t xml:space="preserve"> {</w:t>
      </w:r>
    </w:p>
    <w:p w14:paraId="68907A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//store read data in struct </w:t>
      </w:r>
      <w:proofErr w:type="spellStart"/>
      <w:r w:rsidRPr="00022637">
        <w:rPr>
          <w:rFonts w:ascii="Consolas" w:eastAsia="Times New Roman" w:hAnsi="Consolas" w:cs="Times New Roman"/>
          <w:color w:val="6A9955"/>
          <w:kern w:val="0"/>
          <w:sz w:val="21"/>
          <w:szCs w:val="21"/>
          <w14:ligatures w14:val="none"/>
        </w:rPr>
        <w:t>rowdata</w:t>
      </w:r>
      <w:proofErr w:type="spellEnd"/>
    </w:p>
    <w:p w14:paraId="09C419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Row</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rowData</w:t>
      </w:r>
      <w:proofErr w:type="spellEnd"/>
      <w:r w:rsidRPr="00022637">
        <w:rPr>
          <w:rFonts w:ascii="Consolas" w:eastAsia="Times New Roman" w:hAnsi="Consolas" w:cs="Times New Roman"/>
          <w:color w:val="CCCCCC"/>
          <w:kern w:val="0"/>
          <w:sz w:val="21"/>
          <w:szCs w:val="21"/>
          <w14:ligatures w14:val="none"/>
        </w:rPr>
        <w:t>;</w:t>
      </w:r>
      <w:proofErr w:type="gramEnd"/>
    </w:p>
    <w:p w14:paraId="430AE7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stoi</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p>
    <w:p w14:paraId="1458506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Birth_Death</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"Births"</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Set true if "Births", false otherwise</w:t>
      </w:r>
    </w:p>
    <w:p w14:paraId="1B10B08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2</w:t>
      </w:r>
      <w:r w:rsidRPr="00022637">
        <w:rPr>
          <w:rFonts w:ascii="Consolas" w:eastAsia="Times New Roman" w:hAnsi="Consolas" w:cs="Times New Roman"/>
          <w:color w:val="CCCCCC"/>
          <w:kern w:val="0"/>
          <w:sz w:val="21"/>
          <w:szCs w:val="21"/>
          <w14:ligatures w14:val="none"/>
        </w:rPr>
        <w:t>];</w:t>
      </w:r>
    </w:p>
    <w:p w14:paraId="6A50ADE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stoi</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9CDCFE"/>
          <w:kern w:val="0"/>
          <w:sz w:val="21"/>
          <w:szCs w:val="21"/>
          <w14:ligatures w14:val="none"/>
        </w:rPr>
        <w:t>tokens</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B5CEA8"/>
          <w:kern w:val="0"/>
          <w:sz w:val="21"/>
          <w:szCs w:val="21"/>
          <w14:ligatures w14:val="none"/>
        </w:rPr>
        <w:t>3</w:t>
      </w:r>
      <w:r w:rsidRPr="00022637">
        <w:rPr>
          <w:rFonts w:ascii="Consolas" w:eastAsia="Times New Roman" w:hAnsi="Consolas" w:cs="Times New Roman"/>
          <w:color w:val="CCCCCC"/>
          <w:kern w:val="0"/>
          <w:sz w:val="21"/>
          <w:szCs w:val="21"/>
          <w14:ligatures w14:val="none"/>
        </w:rPr>
        <w:t>]);</w:t>
      </w:r>
    </w:p>
    <w:p w14:paraId="342BD9E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1154014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insertNode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rowData</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//insert the read data into a new node</w:t>
      </w:r>
    </w:p>
    <w:p w14:paraId="5EC1289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catch</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exception</w:t>
      </w:r>
      <w:r w:rsidRPr="00022637">
        <w:rPr>
          <w:rFonts w:ascii="Consolas" w:eastAsia="Times New Roman" w:hAnsi="Consolas" w:cs="Times New Roman"/>
          <w:color w:val="D4D4D4"/>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e</w:t>
      </w:r>
      <w:r w:rsidRPr="00022637">
        <w:rPr>
          <w:rFonts w:ascii="Consolas" w:eastAsia="Times New Roman" w:hAnsi="Consolas" w:cs="Times New Roman"/>
          <w:color w:val="CCCCCC"/>
          <w:kern w:val="0"/>
          <w:sz w:val="21"/>
          <w:szCs w:val="21"/>
          <w14:ligatures w14:val="none"/>
        </w:rPr>
        <w:t>) {</w:t>
      </w:r>
    </w:p>
    <w:p w14:paraId="333F7DC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"Error: Invalid integer conversion in line: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line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5CA03D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continue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/catch errors when converting to integers</w:t>
      </w:r>
    </w:p>
    <w:p w14:paraId="5202AEF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4C00163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A615B4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3F7931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inputFile</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close</w:t>
      </w:r>
      <w:proofErr w:type="spellEnd"/>
      <w:r w:rsidRPr="00022637">
        <w:rPr>
          <w:rFonts w:ascii="Consolas" w:eastAsia="Times New Roman" w:hAnsi="Consolas" w:cs="Times New Roman"/>
          <w:color w:val="CCCCCC"/>
          <w:kern w:val="0"/>
          <w:sz w:val="21"/>
          <w:szCs w:val="21"/>
          <w14:ligatures w14:val="none"/>
        </w:rPr>
        <w:t>(</w:t>
      </w:r>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//close file</w:t>
      </w:r>
    </w:p>
    <w:p w14:paraId="0BD229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xml:space="preserve">/return root that points to struct Node </w:t>
      </w:r>
    </w:p>
    <w:p w14:paraId="188B24A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2D0A7C3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64BA6B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traverse and print the BST in </w:t>
      </w:r>
      <w:proofErr w:type="spellStart"/>
      <w:r w:rsidRPr="00022637">
        <w:rPr>
          <w:rFonts w:ascii="Consolas" w:eastAsia="Times New Roman" w:hAnsi="Consolas" w:cs="Times New Roman"/>
          <w:color w:val="6A9955"/>
          <w:kern w:val="0"/>
          <w:sz w:val="21"/>
          <w:szCs w:val="21"/>
          <w14:ligatures w14:val="none"/>
        </w:rPr>
        <w:t>inorder</w:t>
      </w:r>
      <w:proofErr w:type="spellEnd"/>
      <w:r w:rsidRPr="00022637">
        <w:rPr>
          <w:rFonts w:ascii="Consolas" w:eastAsia="Times New Roman" w:hAnsi="Consolas" w:cs="Times New Roman"/>
          <w:color w:val="6A9955"/>
          <w:kern w:val="0"/>
          <w:sz w:val="21"/>
          <w:szCs w:val="21"/>
          <w14:ligatures w14:val="none"/>
        </w:rPr>
        <w:t xml:space="preserve"> with region headers</w:t>
      </w:r>
    </w:p>
    <w:p w14:paraId="1F4698F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w:t>
      </w:r>
    </w:p>
    <w:p w14:paraId="7265F15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BE8CC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Traverse left subtree</w:t>
      </w:r>
    </w:p>
    <w:p w14:paraId="3CEA19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7BD0A0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region changes, print it as a header</w:t>
      </w:r>
    </w:p>
    <w:p w14:paraId="0DA6799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w:t>
      </w:r>
    </w:p>
    <w:p w14:paraId="46937E8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w:t>
      </w:r>
    </w:p>
    <w:p w14:paraId="2369F7B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7BA7D"/>
          <w:kern w:val="0"/>
          <w:sz w:val="21"/>
          <w:szCs w:val="21"/>
          <w14:ligatures w14:val="none"/>
        </w:rPr>
        <w:t>\n\</w:t>
      </w:r>
      <w:proofErr w:type="spellStart"/>
      <w:r w:rsidRPr="00022637">
        <w:rPr>
          <w:rFonts w:ascii="Consolas" w:eastAsia="Times New Roman" w:hAnsi="Consolas" w:cs="Times New Roman"/>
          <w:color w:val="D7BA7D"/>
          <w:kern w:val="0"/>
          <w:sz w:val="21"/>
          <w:szCs w:val="21"/>
          <w14:ligatures w14:val="none"/>
        </w:rPr>
        <w:t>n</w:t>
      </w:r>
      <w:r w:rsidRPr="00022637">
        <w:rPr>
          <w:rFonts w:ascii="Consolas" w:eastAsia="Times New Roman" w:hAnsi="Consolas" w:cs="Times New Roman"/>
          <w:color w:val="CE9178"/>
          <w:kern w:val="0"/>
          <w:sz w:val="21"/>
          <w:szCs w:val="21"/>
          <w14:ligatures w14:val="none"/>
        </w:rPr>
        <w:t>REGION</w:t>
      </w:r>
      <w:proofErr w:type="spellEnd"/>
      <w:r w:rsidRPr="00022637">
        <w:rPr>
          <w:rFonts w:ascii="Consolas" w:eastAsia="Times New Roman" w:hAnsi="Consolas" w:cs="Times New Roman"/>
          <w:color w:val="CE9178"/>
          <w:kern w:val="0"/>
          <w:sz w:val="21"/>
          <w:szCs w:val="21"/>
          <w14:ligatures w14:val="none"/>
        </w:rPr>
        <w: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7BA7D"/>
          <w:kern w:val="0"/>
          <w:sz w:val="21"/>
          <w:szCs w:val="21"/>
          <w14:ligatures w14:val="none"/>
        </w:rPr>
        <w:t>\n</w:t>
      </w:r>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3518FF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B0D823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049B01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Print period and count</w:t>
      </w:r>
    </w:p>
    <w:p w14:paraId="15F4D44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Count: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
    <w:p w14:paraId="6C802F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CA003C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proofErr w:type="gramStart"/>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Traverse right subtree</w:t>
      </w:r>
    </w:p>
    <w:p w14:paraId="71BDEF7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E99747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015BBF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CD9D30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search for the number of births for a specific </w:t>
      </w:r>
      <w:proofErr w:type="gramStart"/>
      <w:r w:rsidRPr="00022637">
        <w:rPr>
          <w:rFonts w:ascii="Consolas" w:eastAsia="Times New Roman" w:hAnsi="Consolas" w:cs="Times New Roman"/>
          <w:color w:val="6A9955"/>
          <w:kern w:val="0"/>
          <w:sz w:val="21"/>
          <w:szCs w:val="21"/>
          <w14:ligatures w14:val="none"/>
        </w:rPr>
        <w:t>time period</w:t>
      </w:r>
      <w:proofErr w:type="gramEnd"/>
      <w:r w:rsidRPr="00022637">
        <w:rPr>
          <w:rFonts w:ascii="Consolas" w:eastAsia="Times New Roman" w:hAnsi="Consolas" w:cs="Times New Roman"/>
          <w:color w:val="6A9955"/>
          <w:kern w:val="0"/>
          <w:sz w:val="21"/>
          <w:szCs w:val="21"/>
          <w14:ligatures w14:val="none"/>
        </w:rPr>
        <w:t xml:space="preserve"> and region</w:t>
      </w:r>
    </w:p>
    <w:p w14:paraId="2B8229A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3B85FA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period and region with the current node's data</w:t>
      </w:r>
    </w:p>
    <w:p w14:paraId="1DD9E9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BD45D9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root is null, the data doesn't exist</w:t>
      </w:r>
    </w:p>
    <w:p w14:paraId="2D171A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w:t>
      </w:r>
      <w:proofErr w:type="gramEnd"/>
    </w:p>
    <w:p w14:paraId="6A5A1CB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1E0CC9F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found, return the count</w:t>
      </w:r>
    </w:p>
    <w:p w14:paraId="6BADAE2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proofErr w:type="gramEnd"/>
      <w:r w:rsidRPr="00022637">
        <w:rPr>
          <w:rFonts w:ascii="Consolas" w:eastAsia="Times New Roman" w:hAnsi="Consolas" w:cs="Times New Roman"/>
          <w:color w:val="CCCCCC"/>
          <w:kern w:val="0"/>
          <w:sz w:val="21"/>
          <w:szCs w:val="21"/>
          <w14:ligatures w14:val="none"/>
        </w:rPr>
        <w:t>;</w:t>
      </w:r>
    </w:p>
    <w:p w14:paraId="00FECD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4A1814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smaller, search in the left subtree</w:t>
      </w:r>
    </w:p>
    <w:p w14:paraId="18D7CF3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2A3640D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7E61236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greater, search in the right subtree</w:t>
      </w:r>
    </w:p>
    <w:p w14:paraId="6F974CC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1A6A4B6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ADAD2A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37CF57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284E9BE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xml:space="preserve">// Function to modify the number of births for a specific </w:t>
      </w:r>
      <w:proofErr w:type="gramStart"/>
      <w:r w:rsidRPr="00022637">
        <w:rPr>
          <w:rFonts w:ascii="Consolas" w:eastAsia="Times New Roman" w:hAnsi="Consolas" w:cs="Times New Roman"/>
          <w:color w:val="6A9955"/>
          <w:kern w:val="0"/>
          <w:sz w:val="21"/>
          <w:szCs w:val="21"/>
          <w14:ligatures w14:val="none"/>
        </w:rPr>
        <w:t>time period</w:t>
      </w:r>
      <w:proofErr w:type="gramEnd"/>
      <w:r w:rsidRPr="00022637">
        <w:rPr>
          <w:rFonts w:ascii="Consolas" w:eastAsia="Times New Roman" w:hAnsi="Consolas" w:cs="Times New Roman"/>
          <w:color w:val="6A9955"/>
          <w:kern w:val="0"/>
          <w:sz w:val="21"/>
          <w:szCs w:val="21"/>
          <w14:ligatures w14:val="none"/>
        </w:rPr>
        <w:t xml:space="preserve"> and region</w:t>
      </w:r>
    </w:p>
    <w:p w14:paraId="6ABEC91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 {</w:t>
      </w:r>
    </w:p>
    <w:p w14:paraId="3436A7E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root is null, the data doesn't exist</w:t>
      </w:r>
    </w:p>
    <w:p w14:paraId="2FD4AD4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0D092F0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"Data not found."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45DE10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w:t>
      </w:r>
      <w:proofErr w:type="gramEnd"/>
    </w:p>
    <w:p w14:paraId="108EC04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4F74465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ABBD89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Compare the period and region with the current node's data</w:t>
      </w:r>
    </w:p>
    <w:p w14:paraId="5371EAC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5448DC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found, modify the count</w:t>
      </w:r>
    </w:p>
    <w:p w14:paraId="0A32109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Count</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3DB4587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"Number of births for 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in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modified to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AB18EC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&amp;&amp;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&gt;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w:t>
      </w:r>
    </w:p>
    <w:p w14:paraId="18BEB30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smaller, search in the left subtree</w:t>
      </w:r>
    </w:p>
    <w:p w14:paraId="66E69B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proofErr w:type="gramStart"/>
      <w:r w:rsidRPr="00022637">
        <w:rPr>
          <w:rFonts w:ascii="Consolas" w:eastAsia="Times New Roman" w:hAnsi="Consolas" w:cs="Times New Roman"/>
          <w:color w:val="CCCCCC"/>
          <w:kern w:val="0"/>
          <w:sz w:val="21"/>
          <w:szCs w:val="21"/>
          <w14:ligatures w14:val="none"/>
        </w:rPr>
        <w:t>);</w:t>
      </w:r>
      <w:proofErr w:type="gramEnd"/>
    </w:p>
    <w:p w14:paraId="37D688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3C3BB2F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target period and region are greater, search in the right subtree</w:t>
      </w:r>
    </w:p>
    <w:p w14:paraId="594E1FA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period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proofErr w:type="gramStart"/>
      <w:r w:rsidRPr="00022637">
        <w:rPr>
          <w:rFonts w:ascii="Consolas" w:eastAsia="Times New Roman" w:hAnsi="Consolas" w:cs="Times New Roman"/>
          <w:color w:val="CCCCCC"/>
          <w:kern w:val="0"/>
          <w:sz w:val="21"/>
          <w:szCs w:val="21"/>
          <w14:ligatures w14:val="none"/>
        </w:rPr>
        <w:t>);</w:t>
      </w:r>
      <w:proofErr w:type="gramEnd"/>
    </w:p>
    <w:p w14:paraId="2521F72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314768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6314ED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4D789F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merge two subtrees</w:t>
      </w:r>
    </w:p>
    <w:p w14:paraId="4BD43B3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mergeSubtrees</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w:t>
      </w:r>
    </w:p>
    <w:p w14:paraId="27F19F0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one of the subtrees is empty, return the other subtree</w:t>
      </w:r>
    </w:p>
    <w:p w14:paraId="7B6F944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029870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2D2DA4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AFE260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Find the rightmost node of the left subtree</w:t>
      </w:r>
    </w:p>
    <w:p w14:paraId="1306F46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0CDADCE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435A2AD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752A638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63921A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08CE294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Attach the right subtree to the right of the rightmost node of the left subtree</w:t>
      </w:r>
    </w:p>
    <w:p w14:paraId="6812D9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w:t>
      </w:r>
      <w:proofErr w:type="gramEnd"/>
    </w:p>
    <w:p w14:paraId="3627E5A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w:t>
      </w:r>
      <w:proofErr w:type="gramEnd"/>
    </w:p>
    <w:p w14:paraId="33A2CAE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074DF9F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57A9B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delete all nodes with the given region from the BST</w:t>
      </w:r>
    </w:p>
    <w:p w14:paraId="5BAA38C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2C513EB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tree is empty</w:t>
      </w:r>
    </w:p>
    <w:p w14:paraId="43E038E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p>
    <w:p w14:paraId="0BF35C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121FDED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6BB43F0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
    <w:p w14:paraId="7CE221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Recursively delete nodes in left and right subtrees</w:t>
      </w:r>
    </w:p>
    <w:p w14:paraId="0A25085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49BE3C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proofErr w:type="gramStart"/>
      <w:r w:rsidRPr="00022637">
        <w:rPr>
          <w:rFonts w:ascii="Consolas" w:eastAsia="Times New Roman" w:hAnsi="Consolas" w:cs="Times New Roman"/>
          <w:color w:val="CCCCCC"/>
          <w:kern w:val="0"/>
          <w:sz w:val="21"/>
          <w:szCs w:val="21"/>
          <w14:ligatures w14:val="none"/>
        </w:rPr>
        <w:t>);</w:t>
      </w:r>
      <w:proofErr w:type="gramEnd"/>
    </w:p>
    <w:p w14:paraId="2215E39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CC88EF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 If the current node has the region to be deleted, delete it and return its child</w:t>
      </w:r>
    </w:p>
    <w:p w14:paraId="752075C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proofErr w:type="spellStart"/>
      <w:proofErr w:type="gramStart"/>
      <w:r w:rsidRPr="00022637">
        <w:rPr>
          <w:rFonts w:ascii="Consolas" w:eastAsia="Times New Roman" w:hAnsi="Consolas" w:cs="Times New Roman"/>
          <w:color w:val="9CDCFE"/>
          <w:kern w:val="0"/>
          <w:sz w:val="21"/>
          <w:szCs w:val="21"/>
          <w14:ligatures w14:val="none"/>
        </w:rPr>
        <w:t>data</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Region</w:t>
      </w:r>
      <w:proofErr w:type="spellEnd"/>
      <w:proofErr w:type="gram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79538FB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15BE18E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DCDCAA"/>
          <w:kern w:val="0"/>
          <w:sz w:val="21"/>
          <w:szCs w:val="21"/>
          <w14:ligatures w14:val="none"/>
        </w:rPr>
        <w:t>mergeSubtrees</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left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-&gt;</w:t>
      </w:r>
      <w:r w:rsidRPr="00022637">
        <w:rPr>
          <w:rFonts w:ascii="Consolas" w:eastAsia="Times New Roman" w:hAnsi="Consolas" w:cs="Times New Roman"/>
          <w:color w:val="9CDCFE"/>
          <w:kern w:val="0"/>
          <w:sz w:val="21"/>
          <w:szCs w:val="21"/>
          <w14:ligatures w14:val="none"/>
        </w:rPr>
        <w:t>right</w:t>
      </w:r>
      <w:proofErr w:type="gramStart"/>
      <w:r w:rsidRPr="00022637">
        <w:rPr>
          <w:rFonts w:ascii="Consolas" w:eastAsia="Times New Roman" w:hAnsi="Consolas" w:cs="Times New Roman"/>
          <w:color w:val="CCCCCC"/>
          <w:kern w:val="0"/>
          <w:sz w:val="21"/>
          <w:szCs w:val="21"/>
          <w14:ligatures w14:val="none"/>
        </w:rPr>
        <w:t>);</w:t>
      </w:r>
      <w:proofErr w:type="gramEnd"/>
    </w:p>
    <w:p w14:paraId="38CE4EA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delete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temp</w:t>
      </w:r>
      <w:r w:rsidRPr="00022637">
        <w:rPr>
          <w:rFonts w:ascii="Consolas" w:eastAsia="Times New Roman" w:hAnsi="Consolas" w:cs="Times New Roman"/>
          <w:color w:val="CCCCCC"/>
          <w:kern w:val="0"/>
          <w:sz w:val="21"/>
          <w:szCs w:val="21"/>
          <w14:ligatures w14:val="none"/>
        </w:rPr>
        <w:t>;</w:t>
      </w:r>
      <w:proofErr w:type="gramEnd"/>
    </w:p>
    <w:p w14:paraId="5DAB41D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0E0AB12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4B3ACDE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w:t>
      </w:r>
      <w:proofErr w:type="gramEnd"/>
    </w:p>
    <w:p w14:paraId="29FAF61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BC0511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291D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delete a record based on the region</w:t>
      </w:r>
    </w:p>
    <w:p w14:paraId="63D142A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deleteRecordByRegion</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const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569CD6"/>
          <w:kern w:val="0"/>
          <w:sz w:val="21"/>
          <w:szCs w:val="21"/>
          <w14:ligatures w14:val="none"/>
        </w:rPr>
        <w:t>&amp;</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w:t>
      </w:r>
    </w:p>
    <w:p w14:paraId="6DF652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deleteNode</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w:t>
      </w:r>
    </w:p>
    <w:p w14:paraId="1DB9EA4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"All records with region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deleted successfully."</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05D461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5569ED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718B10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Function to display the menu</w:t>
      </w:r>
    </w:p>
    <w:p w14:paraId="494CBC6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void</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displayMenu</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1FE4C3C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"Menu:"</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637E657"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"1. Display the BST with </w:t>
      </w:r>
      <w:proofErr w:type="spellStart"/>
      <w:r w:rsidRPr="00022637">
        <w:rPr>
          <w:rFonts w:ascii="Consolas" w:eastAsia="Times New Roman" w:hAnsi="Consolas" w:cs="Times New Roman"/>
          <w:color w:val="CE9178"/>
          <w:kern w:val="0"/>
          <w:sz w:val="21"/>
          <w:szCs w:val="21"/>
          <w14:ligatures w14:val="none"/>
        </w:rPr>
        <w:t>inorder</w:t>
      </w:r>
      <w:proofErr w:type="spellEnd"/>
      <w:r w:rsidRPr="00022637">
        <w:rPr>
          <w:rFonts w:ascii="Consolas" w:eastAsia="Times New Roman" w:hAnsi="Consolas" w:cs="Times New Roman"/>
          <w:color w:val="CE9178"/>
          <w:kern w:val="0"/>
          <w:sz w:val="21"/>
          <w:szCs w:val="21"/>
          <w14:ligatures w14:val="none"/>
        </w:rPr>
        <w:t xml:space="preserve"> traversal."</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98C55C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"2. Search for the number of births for a specific time period and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7C443C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"3. Modify the number of births for a specific time period and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2F6A27B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"4. Delete a record based on the region."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682E80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"5. Exit the application."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370B5B9C"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49C6431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5607C36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DCDCAA"/>
          <w:kern w:val="0"/>
          <w:sz w:val="21"/>
          <w:szCs w:val="21"/>
          <w14:ligatures w14:val="none"/>
        </w:rPr>
        <w:t>main</w:t>
      </w:r>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w:t>
      </w:r>
    </w:p>
    <w:p w14:paraId="02DF692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Node</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buildBST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//Read file and create BST</w:t>
      </w:r>
    </w:p>
    <w:p w14:paraId="4FD111B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569CD6"/>
          <w:kern w:val="0"/>
          <w:sz w:val="21"/>
          <w:szCs w:val="21"/>
          <w14:ligatures w14:val="none"/>
        </w:rPr>
        <w:t>nullptr</w:t>
      </w:r>
      <w:proofErr w:type="spellEnd"/>
      <w:r w:rsidRPr="00022637">
        <w:rPr>
          <w:rFonts w:ascii="Consolas" w:eastAsia="Times New Roman" w:hAnsi="Consolas" w:cs="Times New Roman"/>
          <w:color w:val="CCCCCC"/>
          <w:kern w:val="0"/>
          <w:sz w:val="21"/>
          <w:szCs w:val="21"/>
          <w14:ligatures w14:val="none"/>
        </w:rPr>
        <w:t>) {</w:t>
      </w:r>
      <w:r w:rsidRPr="00022637">
        <w:rPr>
          <w:rFonts w:ascii="Consolas" w:eastAsia="Times New Roman" w:hAnsi="Consolas" w:cs="Times New Roman"/>
          <w:color w:val="6A9955"/>
          <w:kern w:val="0"/>
          <w:sz w:val="21"/>
          <w:szCs w:val="21"/>
          <w14:ligatures w14:val="none"/>
        </w:rPr>
        <w:t xml:space="preserve">   //if tree not empty </w:t>
      </w:r>
    </w:p>
    <w:p w14:paraId="22A1ADE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"Binary Search Tree built successfully."</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 xml:space="preserve">  </w:t>
      </w:r>
    </w:p>
    <w:p w14:paraId="2F99D45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3910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w:t>
      </w:r>
      <w:proofErr w:type="gramEnd"/>
    </w:p>
    <w:p w14:paraId="5B90873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do</w:t>
      </w:r>
      <w:r w:rsidRPr="00022637">
        <w:rPr>
          <w:rFonts w:ascii="Consolas" w:eastAsia="Times New Roman" w:hAnsi="Consolas" w:cs="Times New Roman"/>
          <w:color w:val="CCCCCC"/>
          <w:kern w:val="0"/>
          <w:sz w:val="21"/>
          <w:szCs w:val="21"/>
          <w14:ligatures w14:val="none"/>
        </w:rPr>
        <w:t xml:space="preserve"> {</w:t>
      </w:r>
    </w:p>
    <w:p w14:paraId="529F837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displayMenu</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Display menu options</w:t>
      </w:r>
    </w:p>
    <w:p w14:paraId="4C82970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your choice: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48E920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w:t>
      </w:r>
      <w:proofErr w:type="gramEnd"/>
    </w:p>
    <w:p w14:paraId="32899A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3F5D04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6A9955"/>
          <w:kern w:val="0"/>
          <w:sz w:val="21"/>
          <w:szCs w:val="21"/>
          <w14:ligatures w14:val="none"/>
        </w:rPr>
        <w:t>            //switch case for menu options</w:t>
      </w:r>
    </w:p>
    <w:p w14:paraId="6844836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switch</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 xml:space="preserve">) {   </w:t>
      </w:r>
    </w:p>
    <w:p w14:paraId="2772863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w:t>
      </w:r>
      <w:proofErr w:type="gramEnd"/>
    </w:p>
    <w:p w14:paraId="6F94173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proofErr w:type="spellStart"/>
      <w:r w:rsidRPr="00022637">
        <w:rPr>
          <w:rFonts w:ascii="Consolas" w:eastAsia="Times New Roman" w:hAnsi="Consolas" w:cs="Times New Roman"/>
          <w:color w:val="CE9178"/>
          <w:kern w:val="0"/>
          <w:sz w:val="21"/>
          <w:szCs w:val="21"/>
          <w14:ligatures w14:val="none"/>
        </w:rPr>
        <w:t>Inorder</w:t>
      </w:r>
      <w:proofErr w:type="spellEnd"/>
      <w:r w:rsidRPr="00022637">
        <w:rPr>
          <w:rFonts w:ascii="Consolas" w:eastAsia="Times New Roman" w:hAnsi="Consolas" w:cs="Times New Roman"/>
          <w:color w:val="CE9178"/>
          <w:kern w:val="0"/>
          <w:sz w:val="21"/>
          <w:szCs w:val="21"/>
          <w14:ligatures w14:val="none"/>
        </w:rPr>
        <w:t xml:space="preserve"> Traversal:"</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F4A8E8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 Initialize with an empty string</w:t>
      </w:r>
    </w:p>
    <w:p w14:paraId="0A4A1E0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inorderTraversal</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currentRegion</w:t>
      </w:r>
      <w:proofErr w:type="spellEnd"/>
      <w:r w:rsidRPr="00022637">
        <w:rPr>
          <w:rFonts w:ascii="Consolas" w:eastAsia="Times New Roman" w:hAnsi="Consolas" w:cs="Times New Roman"/>
          <w:color w:val="CCCCCC"/>
          <w:kern w:val="0"/>
          <w:sz w:val="21"/>
          <w:szCs w:val="21"/>
          <w14:ligatures w14:val="none"/>
        </w:rPr>
        <w:t>);</w:t>
      </w:r>
    </w:p>
    <w:p w14:paraId="586E64E8"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
    <w:p w14:paraId="1E21EFE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2</w:t>
      </w:r>
      <w:r w:rsidRPr="00022637">
        <w:rPr>
          <w:rFonts w:ascii="Consolas" w:eastAsia="Times New Roman" w:hAnsi="Consolas" w:cs="Times New Roman"/>
          <w:color w:val="CCCCCC"/>
          <w:kern w:val="0"/>
          <w:sz w:val="21"/>
          <w:szCs w:val="21"/>
          <w14:ligatures w14:val="none"/>
        </w:rPr>
        <w:t>:{</w:t>
      </w:r>
      <w:proofErr w:type="gramEnd"/>
    </w:p>
    <w:p w14:paraId="16FC24D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w:t>
      </w:r>
      <w:proofErr w:type="gramEnd"/>
    </w:p>
    <w:p w14:paraId="621D217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roofErr w:type="gramEnd"/>
    </w:p>
    <w:p w14:paraId="129AC8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period to search: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56FC35E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w:t>
      </w:r>
      <w:proofErr w:type="gramEnd"/>
    </w:p>
    <w:p w14:paraId="24AE08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438958A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search: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071A574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
    <w:p w14:paraId="189243F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searchBirthCount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w:t>
      </w:r>
    </w:p>
    <w:p w14:paraId="3E46FF8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if</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B5CEA8"/>
          <w:kern w:val="0"/>
          <w:sz w:val="21"/>
          <w:szCs w:val="21"/>
          <w14:ligatures w14:val="none"/>
        </w:rPr>
        <w:t>1</w:t>
      </w:r>
      <w:r w:rsidRPr="00022637">
        <w:rPr>
          <w:rFonts w:ascii="Consolas" w:eastAsia="Times New Roman" w:hAnsi="Consolas" w:cs="Times New Roman"/>
          <w:color w:val="CCCCCC"/>
          <w:kern w:val="0"/>
          <w:sz w:val="21"/>
          <w:szCs w:val="21"/>
          <w14:ligatures w14:val="none"/>
        </w:rPr>
        <w:t>) {</w:t>
      </w:r>
    </w:p>
    <w:p w14:paraId="44C6985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"Number of births for period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searchPeriod</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in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searchRegion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searchCount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11D0275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798107B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"Data not found."</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6613028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0253D9B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65D42CED"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17CC6C1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3</w:t>
      </w:r>
      <w:r w:rsidRPr="00022637">
        <w:rPr>
          <w:rFonts w:ascii="Consolas" w:eastAsia="Times New Roman" w:hAnsi="Consolas" w:cs="Times New Roman"/>
          <w:color w:val="CCCCCC"/>
          <w:kern w:val="0"/>
          <w:sz w:val="21"/>
          <w:szCs w:val="21"/>
          <w14:ligatures w14:val="none"/>
        </w:rPr>
        <w:t>: {</w:t>
      </w:r>
    </w:p>
    <w:p w14:paraId="185AD59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569CD6"/>
          <w:kern w:val="0"/>
          <w:sz w:val="21"/>
          <w:szCs w:val="21"/>
          <w14:ligatures w14:val="none"/>
        </w:rPr>
        <w:t>int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roofErr w:type="gramEnd"/>
    </w:p>
    <w:p w14:paraId="6FBFEC2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w:t>
      </w:r>
      <w:proofErr w:type="gramEnd"/>
    </w:p>
    <w:p w14:paraId="30D34AC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period to modify: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4E9114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w:t>
      </w:r>
      <w:proofErr w:type="gramEnd"/>
    </w:p>
    <w:p w14:paraId="6C47DDB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1C111C3B"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modify: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5774D52E"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w:t>
      </w:r>
    </w:p>
    <w:p w14:paraId="382326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new count: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7784AA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&gt;&gt;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roofErr w:type="gramEnd"/>
    </w:p>
    <w:p w14:paraId="1CD4681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modifyBirthCount</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modifyPeriod</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modifyRegion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newCount</w:t>
      </w:r>
      <w:proofErr w:type="spellEnd"/>
      <w:r w:rsidRPr="00022637">
        <w:rPr>
          <w:rFonts w:ascii="Consolas" w:eastAsia="Times New Roman" w:hAnsi="Consolas" w:cs="Times New Roman"/>
          <w:color w:val="CCCCCC"/>
          <w:kern w:val="0"/>
          <w:sz w:val="21"/>
          <w:szCs w:val="21"/>
          <w14:ligatures w14:val="none"/>
        </w:rPr>
        <w:t>);</w:t>
      </w:r>
    </w:p>
    <w:p w14:paraId="1BA942F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477BFCE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7AA2736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4</w:t>
      </w:r>
      <w:r w:rsidRPr="00022637">
        <w:rPr>
          <w:rFonts w:ascii="Consolas" w:eastAsia="Times New Roman" w:hAnsi="Consolas" w:cs="Times New Roman"/>
          <w:color w:val="CCCCCC"/>
          <w:kern w:val="0"/>
          <w:sz w:val="21"/>
          <w:szCs w:val="21"/>
          <w14:ligatures w14:val="none"/>
        </w:rPr>
        <w:t>: {</w:t>
      </w:r>
    </w:p>
    <w:p w14:paraId="4531FA7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4EC9B0"/>
          <w:kern w:val="0"/>
          <w:sz w:val="21"/>
          <w:szCs w:val="21"/>
          <w14:ligatures w14:val="none"/>
        </w:rPr>
        <w:t>string</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roofErr w:type="gramEnd"/>
    </w:p>
    <w:p w14:paraId="29620B49"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 xml:space="preserve">"Enter the region to delete: </w:t>
      </w:r>
      <w:proofErr w:type="gramStart"/>
      <w:r w:rsidRPr="00022637">
        <w:rPr>
          <w:rFonts w:ascii="Consolas" w:eastAsia="Times New Roman" w:hAnsi="Consolas" w:cs="Times New Roman"/>
          <w:color w:val="CE9178"/>
          <w:kern w:val="0"/>
          <w:sz w:val="21"/>
          <w:szCs w:val="21"/>
          <w14:ligatures w14:val="none"/>
        </w:rPr>
        <w:t>"</w:t>
      </w:r>
      <w:r w:rsidRPr="00022637">
        <w:rPr>
          <w:rFonts w:ascii="Consolas" w:eastAsia="Times New Roman" w:hAnsi="Consolas" w:cs="Times New Roman"/>
          <w:color w:val="CCCCCC"/>
          <w:kern w:val="0"/>
          <w:sz w:val="21"/>
          <w:szCs w:val="21"/>
          <w14:ligatures w14:val="none"/>
        </w:rPr>
        <w:t>;</w:t>
      </w:r>
      <w:proofErr w:type="gramEnd"/>
    </w:p>
    <w:p w14:paraId="3157AC8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9CDCFE"/>
          <w:kern w:val="0"/>
          <w:sz w:val="21"/>
          <w:szCs w:val="21"/>
          <w14:ligatures w14:val="none"/>
        </w:rPr>
        <w:t>cin</w:t>
      </w:r>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DCDCAA"/>
          <w:kern w:val="0"/>
          <w:sz w:val="21"/>
          <w:szCs w:val="21"/>
          <w14:ligatures w14:val="none"/>
        </w:rPr>
        <w:t>ignore</w:t>
      </w:r>
      <w:proofErr w:type="spellEnd"/>
      <w:proofErr w:type="gram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 Ignore newline character</w:t>
      </w:r>
    </w:p>
    <w:p w14:paraId="0B81F1E3"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getline</w:t>
      </w:r>
      <w:proofErr w:type="spellEnd"/>
      <w:r w:rsidRPr="00022637">
        <w:rPr>
          <w:rFonts w:ascii="Consolas" w:eastAsia="Times New Roman" w:hAnsi="Consolas" w:cs="Times New Roman"/>
          <w:color w:val="CCCCCC"/>
          <w:kern w:val="0"/>
          <w:sz w:val="21"/>
          <w:szCs w:val="21"/>
          <w14:ligatures w14:val="none"/>
        </w:rPr>
        <w:t>(</w:t>
      </w:r>
      <w:proofErr w:type="spellStart"/>
      <w:proofErr w:type="gramEnd"/>
      <w:r w:rsidRPr="00022637">
        <w:rPr>
          <w:rFonts w:ascii="Consolas" w:eastAsia="Times New Roman" w:hAnsi="Consolas" w:cs="Times New Roman"/>
          <w:color w:val="9CDCFE"/>
          <w:kern w:val="0"/>
          <w:sz w:val="21"/>
          <w:szCs w:val="21"/>
          <w14:ligatures w14:val="none"/>
        </w:rPr>
        <w:t>cin</w:t>
      </w:r>
      <w:proofErr w:type="spellEnd"/>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
    <w:p w14:paraId="132952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deleteRecordByRegion</w:t>
      </w:r>
      <w:proofErr w:type="spellEnd"/>
      <w:r w:rsidRPr="00022637">
        <w:rPr>
          <w:rFonts w:ascii="Consolas" w:eastAsia="Times New Roman" w:hAnsi="Consolas" w:cs="Times New Roman"/>
          <w:color w:val="CCCCCC"/>
          <w:kern w:val="0"/>
          <w:sz w:val="21"/>
          <w:szCs w:val="21"/>
          <w14:ligatures w14:val="none"/>
        </w:rPr>
        <w:t>(</w:t>
      </w:r>
      <w:proofErr w:type="gramEnd"/>
      <w:r w:rsidRPr="00022637">
        <w:rPr>
          <w:rFonts w:ascii="Consolas" w:eastAsia="Times New Roman" w:hAnsi="Consolas" w:cs="Times New Roman"/>
          <w:color w:val="9CDCFE"/>
          <w:kern w:val="0"/>
          <w:sz w:val="21"/>
          <w:szCs w:val="21"/>
          <w14:ligatures w14:val="none"/>
        </w:rPr>
        <w:t>root</w:t>
      </w: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deleteRegion</w:t>
      </w:r>
      <w:proofErr w:type="spellEnd"/>
      <w:r w:rsidRPr="00022637">
        <w:rPr>
          <w:rFonts w:ascii="Consolas" w:eastAsia="Times New Roman" w:hAnsi="Consolas" w:cs="Times New Roman"/>
          <w:color w:val="CCCCCC"/>
          <w:kern w:val="0"/>
          <w:sz w:val="21"/>
          <w:szCs w:val="21"/>
          <w14:ligatures w14:val="none"/>
        </w:rPr>
        <w:t>);</w:t>
      </w:r>
    </w:p>
    <w:p w14:paraId="33436C5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3C9FD1BF"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5A3E503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case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5</w:t>
      </w:r>
      <w:r w:rsidRPr="00022637">
        <w:rPr>
          <w:rFonts w:ascii="Consolas" w:eastAsia="Times New Roman" w:hAnsi="Consolas" w:cs="Times New Roman"/>
          <w:color w:val="CCCCCC"/>
          <w:kern w:val="0"/>
          <w:sz w:val="21"/>
          <w:szCs w:val="21"/>
          <w14:ligatures w14:val="none"/>
        </w:rPr>
        <w:t>:</w:t>
      </w:r>
    </w:p>
    <w:p w14:paraId="239776C4"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"Exiting the application."</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04B4069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C586C0"/>
          <w:kern w:val="0"/>
          <w:sz w:val="21"/>
          <w:szCs w:val="21"/>
          <w14:ligatures w14:val="none"/>
        </w:rPr>
        <w:t>break</w:t>
      </w:r>
      <w:r w:rsidRPr="00022637">
        <w:rPr>
          <w:rFonts w:ascii="Consolas" w:eastAsia="Times New Roman" w:hAnsi="Consolas" w:cs="Times New Roman"/>
          <w:color w:val="CCCCCC"/>
          <w:kern w:val="0"/>
          <w:sz w:val="21"/>
          <w:szCs w:val="21"/>
          <w14:ligatures w14:val="none"/>
        </w:rPr>
        <w:t>;</w:t>
      </w:r>
      <w:proofErr w:type="gramEnd"/>
    </w:p>
    <w:p w14:paraId="096C6F2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default</w:t>
      </w:r>
      <w:r w:rsidRPr="00022637">
        <w:rPr>
          <w:rFonts w:ascii="Consolas" w:eastAsia="Times New Roman" w:hAnsi="Consolas" w:cs="Times New Roman"/>
          <w:color w:val="CCCCCC"/>
          <w:kern w:val="0"/>
          <w:sz w:val="21"/>
          <w:szCs w:val="21"/>
          <w14:ligatures w14:val="none"/>
        </w:rPr>
        <w:t>:</w:t>
      </w:r>
    </w:p>
    <w:p w14:paraId="1FEFC391"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cout</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"Invalid choice. Please enter a number between 1 and 5."</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proofErr w:type="gramEnd"/>
    </w:p>
    <w:p w14:paraId="4C2E5A3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2947768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while</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9CDCFE"/>
          <w:kern w:val="0"/>
          <w:sz w:val="21"/>
          <w:szCs w:val="21"/>
          <w14:ligatures w14:val="none"/>
        </w:rPr>
        <w:t>choice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4D4D4"/>
          <w:kern w:val="0"/>
          <w:sz w:val="21"/>
          <w:szCs w:val="21"/>
          <w14:ligatures w14:val="none"/>
        </w:rPr>
        <w:t>!</w:t>
      </w:r>
      <w:proofErr w:type="gramEnd"/>
      <w:r w:rsidRPr="00022637">
        <w:rPr>
          <w:rFonts w:ascii="Consolas" w:eastAsia="Times New Roman" w:hAnsi="Consolas" w:cs="Times New Roman"/>
          <w:color w:val="D4D4D4"/>
          <w:kern w:val="0"/>
          <w:sz w:val="21"/>
          <w:szCs w:val="21"/>
          <w14:ligatures w14:val="none"/>
        </w:rPr>
        <w: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B5CEA8"/>
          <w:kern w:val="0"/>
          <w:sz w:val="21"/>
          <w:szCs w:val="21"/>
          <w14:ligatures w14:val="none"/>
        </w:rPr>
        <w:t>5</w:t>
      </w:r>
      <w:r w:rsidRPr="00022637">
        <w:rPr>
          <w:rFonts w:ascii="Consolas" w:eastAsia="Times New Roman" w:hAnsi="Consolas" w:cs="Times New Roman"/>
          <w:color w:val="CCCCCC"/>
          <w:kern w:val="0"/>
          <w:sz w:val="21"/>
          <w:szCs w:val="21"/>
          <w14:ligatures w14:val="none"/>
        </w:rPr>
        <w:t>);</w:t>
      </w:r>
    </w:p>
    <w:p w14:paraId="3599DEC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 </w:t>
      </w:r>
      <w:r w:rsidRPr="00022637">
        <w:rPr>
          <w:rFonts w:ascii="Consolas" w:eastAsia="Times New Roman" w:hAnsi="Consolas" w:cs="Times New Roman"/>
          <w:color w:val="C586C0"/>
          <w:kern w:val="0"/>
          <w:sz w:val="21"/>
          <w:szCs w:val="21"/>
          <w14:ligatures w14:val="none"/>
        </w:rPr>
        <w:t>else</w:t>
      </w:r>
      <w:r w:rsidRPr="00022637">
        <w:rPr>
          <w:rFonts w:ascii="Consolas" w:eastAsia="Times New Roman" w:hAnsi="Consolas" w:cs="Times New Roman"/>
          <w:color w:val="CCCCCC"/>
          <w:kern w:val="0"/>
          <w:sz w:val="21"/>
          <w:szCs w:val="21"/>
          <w14:ligatures w14:val="none"/>
        </w:rPr>
        <w:t xml:space="preserve"> {</w:t>
      </w:r>
    </w:p>
    <w:p w14:paraId="6B041656"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proofErr w:type="spellStart"/>
      <w:r w:rsidRPr="00022637">
        <w:rPr>
          <w:rFonts w:ascii="Consolas" w:eastAsia="Times New Roman" w:hAnsi="Consolas" w:cs="Times New Roman"/>
          <w:color w:val="9CDCFE"/>
          <w:kern w:val="0"/>
          <w:sz w:val="21"/>
          <w:szCs w:val="21"/>
          <w14:ligatures w14:val="none"/>
        </w:rPr>
        <w:t>cerr</w:t>
      </w:r>
      <w:proofErr w:type="spellEnd"/>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E9178"/>
          <w:kern w:val="0"/>
          <w:sz w:val="21"/>
          <w:szCs w:val="21"/>
          <w14:ligatures w14:val="none"/>
        </w:rPr>
        <w:t>"Failed to build Binary Search Tree."</w:t>
      </w: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DCDCAA"/>
          <w:kern w:val="0"/>
          <w:sz w:val="21"/>
          <w:szCs w:val="21"/>
          <w14:ligatures w14:val="none"/>
        </w:rPr>
        <w:t>&lt;&lt;</w:t>
      </w:r>
      <w:r w:rsidRPr="00022637">
        <w:rPr>
          <w:rFonts w:ascii="Consolas" w:eastAsia="Times New Roman" w:hAnsi="Consolas" w:cs="Times New Roman"/>
          <w:color w:val="CCCCCC"/>
          <w:kern w:val="0"/>
          <w:sz w:val="21"/>
          <w:szCs w:val="21"/>
          <w14:ligatures w14:val="none"/>
        </w:rPr>
        <w:t xml:space="preserve"> </w:t>
      </w:r>
      <w:proofErr w:type="spellStart"/>
      <w:proofErr w:type="gramStart"/>
      <w:r w:rsidRPr="00022637">
        <w:rPr>
          <w:rFonts w:ascii="Consolas" w:eastAsia="Times New Roman" w:hAnsi="Consolas" w:cs="Times New Roman"/>
          <w:color w:val="DCDCAA"/>
          <w:kern w:val="0"/>
          <w:sz w:val="21"/>
          <w:szCs w:val="21"/>
          <w14:ligatures w14:val="none"/>
        </w:rPr>
        <w:t>endl</w:t>
      </w:r>
      <w:proofErr w:type="spellEnd"/>
      <w:r w:rsidRPr="00022637">
        <w:rPr>
          <w:rFonts w:ascii="Consolas" w:eastAsia="Times New Roman" w:hAnsi="Consolas" w:cs="Times New Roman"/>
          <w:color w:val="CCCCCC"/>
          <w:kern w:val="0"/>
          <w:sz w:val="21"/>
          <w:szCs w:val="21"/>
          <w14:ligatures w14:val="none"/>
        </w:rPr>
        <w:t>;</w:t>
      </w:r>
      <w:r w:rsidRPr="00022637">
        <w:rPr>
          <w:rFonts w:ascii="Consolas" w:eastAsia="Times New Roman" w:hAnsi="Consolas" w:cs="Times New Roman"/>
          <w:color w:val="6A9955"/>
          <w:kern w:val="0"/>
          <w:sz w:val="21"/>
          <w:szCs w:val="21"/>
          <w14:ligatures w14:val="none"/>
        </w:rPr>
        <w:t xml:space="preserve">   </w:t>
      </w:r>
      <w:proofErr w:type="gramEnd"/>
      <w:r w:rsidRPr="00022637">
        <w:rPr>
          <w:rFonts w:ascii="Consolas" w:eastAsia="Times New Roman" w:hAnsi="Consolas" w:cs="Times New Roman"/>
          <w:color w:val="6A9955"/>
          <w:kern w:val="0"/>
          <w:sz w:val="21"/>
          <w:szCs w:val="21"/>
          <w14:ligatures w14:val="none"/>
        </w:rPr>
        <w:t>//if tree is empty print error</w:t>
      </w:r>
    </w:p>
    <w:p w14:paraId="16D9DB3A"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w:t>
      </w:r>
    </w:p>
    <w:p w14:paraId="3EBC0ED2"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 xml:space="preserve">    </w:t>
      </w:r>
      <w:r w:rsidRPr="00022637">
        <w:rPr>
          <w:rFonts w:ascii="Consolas" w:eastAsia="Times New Roman" w:hAnsi="Consolas" w:cs="Times New Roman"/>
          <w:color w:val="C586C0"/>
          <w:kern w:val="0"/>
          <w:sz w:val="21"/>
          <w:szCs w:val="21"/>
          <w14:ligatures w14:val="none"/>
        </w:rPr>
        <w:t>return</w:t>
      </w:r>
      <w:r w:rsidRPr="00022637">
        <w:rPr>
          <w:rFonts w:ascii="Consolas" w:eastAsia="Times New Roman" w:hAnsi="Consolas" w:cs="Times New Roman"/>
          <w:color w:val="CCCCCC"/>
          <w:kern w:val="0"/>
          <w:sz w:val="21"/>
          <w:szCs w:val="21"/>
          <w14:ligatures w14:val="none"/>
        </w:rPr>
        <w:t xml:space="preserve"> </w:t>
      </w:r>
      <w:proofErr w:type="gramStart"/>
      <w:r w:rsidRPr="00022637">
        <w:rPr>
          <w:rFonts w:ascii="Consolas" w:eastAsia="Times New Roman" w:hAnsi="Consolas" w:cs="Times New Roman"/>
          <w:color w:val="B5CEA8"/>
          <w:kern w:val="0"/>
          <w:sz w:val="21"/>
          <w:szCs w:val="21"/>
          <w14:ligatures w14:val="none"/>
        </w:rPr>
        <w:t>0</w:t>
      </w:r>
      <w:r w:rsidRPr="00022637">
        <w:rPr>
          <w:rFonts w:ascii="Consolas" w:eastAsia="Times New Roman" w:hAnsi="Consolas" w:cs="Times New Roman"/>
          <w:color w:val="CCCCCC"/>
          <w:kern w:val="0"/>
          <w:sz w:val="21"/>
          <w:szCs w:val="21"/>
          <w14:ligatures w14:val="none"/>
        </w:rPr>
        <w:t>;</w:t>
      </w:r>
      <w:proofErr w:type="gramEnd"/>
    </w:p>
    <w:p w14:paraId="4F916475"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r w:rsidRPr="00022637">
        <w:rPr>
          <w:rFonts w:ascii="Consolas" w:eastAsia="Times New Roman" w:hAnsi="Consolas" w:cs="Times New Roman"/>
          <w:color w:val="CCCCCC"/>
          <w:kern w:val="0"/>
          <w:sz w:val="21"/>
          <w:szCs w:val="21"/>
          <w14:ligatures w14:val="none"/>
        </w:rPr>
        <w:t>}</w:t>
      </w:r>
    </w:p>
    <w:p w14:paraId="17C7B200" w14:textId="77777777" w:rsidR="00022637" w:rsidRPr="00022637" w:rsidRDefault="00022637" w:rsidP="00022637">
      <w:pPr>
        <w:shd w:val="clear" w:color="auto" w:fill="1F1F1F"/>
        <w:spacing w:after="0" w:line="285" w:lineRule="atLeast"/>
        <w:rPr>
          <w:rFonts w:ascii="Consolas" w:eastAsia="Times New Roman" w:hAnsi="Consolas" w:cs="Times New Roman"/>
          <w:color w:val="CCCCCC"/>
          <w:kern w:val="0"/>
          <w:sz w:val="21"/>
          <w:szCs w:val="21"/>
          <w14:ligatures w14:val="none"/>
        </w:rPr>
      </w:pPr>
    </w:p>
    <w:p w14:paraId="66FC3C9F" w14:textId="77777777" w:rsidR="00F21E70" w:rsidRPr="00962788" w:rsidRDefault="00F21E70" w:rsidP="00F21E70"/>
    <w:p w14:paraId="75AE92D9" w14:textId="77777777" w:rsidR="00F21E70" w:rsidRPr="00962788" w:rsidRDefault="00F21E70" w:rsidP="00F21E70">
      <w:r w:rsidRPr="00F21E70">
        <w:rPr>
          <w:lang w:val="el-GR"/>
        </w:rPr>
        <w:t>Δομή</w:t>
      </w:r>
      <w:r w:rsidRPr="00962788">
        <w:t xml:space="preserve"> Row </w:t>
      </w:r>
      <w:r w:rsidRPr="00F21E70">
        <w:rPr>
          <w:lang w:val="el-GR"/>
        </w:rPr>
        <w:t>και</w:t>
      </w:r>
      <w:r w:rsidRPr="00962788">
        <w:t xml:space="preserve"> Node:</w:t>
      </w:r>
    </w:p>
    <w:p w14:paraId="45448F09" w14:textId="77777777" w:rsidR="00F21E70" w:rsidRPr="00962788" w:rsidRDefault="00F21E70" w:rsidP="00F21E70"/>
    <w:p w14:paraId="72301E03" w14:textId="77777777" w:rsidR="00F21E70" w:rsidRPr="00F21E70" w:rsidRDefault="00F21E70" w:rsidP="00F21E70">
      <w:pPr>
        <w:rPr>
          <w:lang w:val="el-GR"/>
        </w:rPr>
      </w:pPr>
      <w:r w:rsidRPr="00F21E70">
        <w:rPr>
          <w:lang w:val="el-GR"/>
        </w:rPr>
        <w:t>Row δηλώνει τα δεδομένα που θα αποθηκεύονται σε κάθε κόμβο του δέντρου.</w:t>
      </w:r>
    </w:p>
    <w:p w14:paraId="3AFC5FD0" w14:textId="77777777" w:rsidR="00F21E70" w:rsidRPr="00F21E70" w:rsidRDefault="00F21E70" w:rsidP="00F21E70">
      <w:pPr>
        <w:rPr>
          <w:lang w:val="el-GR"/>
        </w:rPr>
      </w:pPr>
      <w:r w:rsidRPr="00F21E70">
        <w:rPr>
          <w:lang w:val="el-GR"/>
        </w:rPr>
        <w:t>Node δηλώνει έναν κόμβο του δέντρου με τα δεδομένα τύπου Row και δείκτες σε αριστερό και δεξί υποδέντρο.</w:t>
      </w:r>
    </w:p>
    <w:p w14:paraId="7EF478D0" w14:textId="77777777" w:rsidR="00F21E70" w:rsidRPr="00F21E70" w:rsidRDefault="00F21E70" w:rsidP="00F21E70">
      <w:pPr>
        <w:rPr>
          <w:lang w:val="el-GR"/>
        </w:rPr>
      </w:pPr>
      <w:r w:rsidRPr="00F21E70">
        <w:rPr>
          <w:lang w:val="el-GR"/>
        </w:rPr>
        <w:t>Συναρτήσεις για το BST:</w:t>
      </w:r>
    </w:p>
    <w:p w14:paraId="03CBC3FE" w14:textId="77777777" w:rsidR="00F21E70" w:rsidRPr="00F21E70" w:rsidRDefault="00F21E70" w:rsidP="00F21E70">
      <w:pPr>
        <w:rPr>
          <w:lang w:val="el-GR"/>
        </w:rPr>
      </w:pPr>
    </w:p>
    <w:p w14:paraId="3B2AA7A3" w14:textId="77777777" w:rsidR="00F21E70" w:rsidRPr="00F21E70" w:rsidRDefault="00F21E70" w:rsidP="00F21E70">
      <w:pPr>
        <w:rPr>
          <w:lang w:val="el-GR"/>
        </w:rPr>
      </w:pPr>
      <w:r w:rsidRPr="00F21E70">
        <w:rPr>
          <w:lang w:val="el-GR"/>
        </w:rPr>
        <w:t>createNode: Δημιουργεί ένα νέο κόμβο BST με δεδομένα Row.</w:t>
      </w:r>
    </w:p>
    <w:p w14:paraId="6E6DF32D" w14:textId="77777777" w:rsidR="00F21E70" w:rsidRPr="00F21E70" w:rsidRDefault="00F21E70" w:rsidP="00F21E70">
      <w:pPr>
        <w:rPr>
          <w:lang w:val="el-GR"/>
        </w:rPr>
      </w:pPr>
      <w:r w:rsidRPr="00F21E70">
        <w:rPr>
          <w:lang w:val="el-GR"/>
        </w:rPr>
        <w:t>insertNode: Εισάγει ένα νέο κόμβο στο BST με βάση το χαρακτηριστικό Region και Period.</w:t>
      </w:r>
    </w:p>
    <w:p w14:paraId="0B16F2D2" w14:textId="77777777" w:rsidR="00F21E70" w:rsidRPr="00F21E70" w:rsidRDefault="00F21E70" w:rsidP="00F21E70">
      <w:pPr>
        <w:rPr>
          <w:lang w:val="el-GR"/>
        </w:rPr>
      </w:pPr>
      <w:r w:rsidRPr="00F21E70">
        <w:rPr>
          <w:lang w:val="el-GR"/>
        </w:rPr>
        <w:t>Ανάγνωση και δημιουργία BST από αρχείο:</w:t>
      </w:r>
    </w:p>
    <w:p w14:paraId="0A6E244E" w14:textId="77777777" w:rsidR="00F21E70" w:rsidRPr="00F21E70" w:rsidRDefault="00F21E70" w:rsidP="00F21E70">
      <w:pPr>
        <w:rPr>
          <w:lang w:val="el-GR"/>
        </w:rPr>
      </w:pPr>
    </w:p>
    <w:p w14:paraId="3E7378C9" w14:textId="17E01E2A" w:rsidR="00F21E70" w:rsidRPr="00F21E70" w:rsidRDefault="00F21E70" w:rsidP="00F21E70">
      <w:pPr>
        <w:rPr>
          <w:lang w:val="el-GR"/>
        </w:rPr>
      </w:pPr>
      <w:r w:rsidRPr="00F21E70">
        <w:rPr>
          <w:lang w:val="el-GR"/>
        </w:rPr>
        <w:t xml:space="preserve">buildBST: Διαβάζει δεδομένα από </w:t>
      </w:r>
      <w:r w:rsidR="002E480A">
        <w:rPr>
          <w:rFonts w:ascii="Calibri" w:hAnsi="Calibri" w:cs="Calibri"/>
          <w:lang w:val="el-GR"/>
        </w:rPr>
        <w:t>το</w:t>
      </w:r>
      <w:r w:rsidRPr="00F21E70">
        <w:rPr>
          <w:lang w:val="el-GR"/>
        </w:rPr>
        <w:t xml:space="preserve"> αρχείο κειμένου (bd-dec22-births-deaths-by-region.txt) και δημιουργεί το BST με δεδομένα για γεννήσεις (Births).</w:t>
      </w:r>
    </w:p>
    <w:p w14:paraId="6EED968D" w14:textId="77777777" w:rsidR="00F21E70" w:rsidRPr="00F21E70" w:rsidRDefault="00F21E70" w:rsidP="00F21E70">
      <w:pPr>
        <w:rPr>
          <w:lang w:val="el-GR"/>
        </w:rPr>
      </w:pPr>
      <w:r w:rsidRPr="00F21E70">
        <w:rPr>
          <w:lang w:val="el-GR"/>
        </w:rPr>
        <w:t>Αναζήτηση, τροποποίηση και διαγραφή κόμβων:</w:t>
      </w:r>
    </w:p>
    <w:p w14:paraId="2BB58FC4" w14:textId="77777777" w:rsidR="00F21E70" w:rsidRPr="00F21E70" w:rsidRDefault="00F21E70" w:rsidP="00F21E70">
      <w:pPr>
        <w:rPr>
          <w:lang w:val="el-GR"/>
        </w:rPr>
      </w:pPr>
    </w:p>
    <w:p w14:paraId="6F592572" w14:textId="77777777" w:rsidR="00F21E70" w:rsidRPr="00F21E70" w:rsidRDefault="00F21E70" w:rsidP="00F21E70">
      <w:pPr>
        <w:rPr>
          <w:lang w:val="el-GR"/>
        </w:rPr>
      </w:pPr>
      <w:r w:rsidRPr="00F21E70">
        <w:rPr>
          <w:lang w:val="el-GR"/>
        </w:rPr>
        <w:t>searchBirthCount: Αναζητά τον αριθμό γεννήσεων για ένα συγκεκριμένο χρονικό διάστημα και περιοχή.</w:t>
      </w:r>
    </w:p>
    <w:p w14:paraId="49FE7F0C" w14:textId="77777777" w:rsidR="00F21E70" w:rsidRPr="00F21E70" w:rsidRDefault="00F21E70" w:rsidP="00F21E70">
      <w:pPr>
        <w:rPr>
          <w:lang w:val="el-GR"/>
        </w:rPr>
      </w:pPr>
      <w:r w:rsidRPr="00F21E70">
        <w:rPr>
          <w:lang w:val="el-GR"/>
        </w:rPr>
        <w:t>modifyBirthCount: Τροποποιεί τον αριθμό γεννήσεων για ένα συγκεκριμένο χρονικό διάστημα και περιοχή.</w:t>
      </w:r>
    </w:p>
    <w:p w14:paraId="435CDA48" w14:textId="77777777" w:rsidR="00F21E70" w:rsidRPr="00F21E70" w:rsidRDefault="00F21E70" w:rsidP="00F21E70">
      <w:pPr>
        <w:rPr>
          <w:lang w:val="el-GR"/>
        </w:rPr>
      </w:pPr>
      <w:r w:rsidRPr="00F21E70">
        <w:rPr>
          <w:lang w:val="el-GR"/>
        </w:rPr>
        <w:t>deleteRecordByRegion: Διαγράφει όλους τους κόμβους με τη συγκεκριμένη περιοχή από το BST.</w:t>
      </w:r>
    </w:p>
    <w:p w14:paraId="5C2EDDB6" w14:textId="77777777" w:rsidR="00F21E70" w:rsidRPr="00F21E70" w:rsidRDefault="00F21E70" w:rsidP="00F21E70">
      <w:pPr>
        <w:rPr>
          <w:lang w:val="el-GR"/>
        </w:rPr>
      </w:pPr>
      <w:r w:rsidRPr="00F21E70">
        <w:rPr>
          <w:lang w:val="el-GR"/>
        </w:rPr>
        <w:t>Εκτύπωση BST:</w:t>
      </w:r>
    </w:p>
    <w:p w14:paraId="0CFC7BFE" w14:textId="77777777" w:rsidR="00F21E70" w:rsidRPr="00F21E70" w:rsidRDefault="00F21E70" w:rsidP="00F21E70">
      <w:pPr>
        <w:rPr>
          <w:lang w:val="el-GR"/>
        </w:rPr>
      </w:pPr>
    </w:p>
    <w:p w14:paraId="4D2D6FD4" w14:textId="77777777" w:rsidR="00F21E70" w:rsidRPr="00F21E70" w:rsidRDefault="00F21E70" w:rsidP="00F21E70">
      <w:pPr>
        <w:rPr>
          <w:lang w:val="el-GR"/>
        </w:rPr>
      </w:pPr>
      <w:r w:rsidRPr="00F21E70">
        <w:rPr>
          <w:lang w:val="el-GR"/>
        </w:rPr>
        <w:t>inorderTraversal: Εκτελεί ενδοτερατική διάσχιση στο BST και εκτυπώνει τα δεδομένα συμπεριλαμβανομένων επικεφαλίδων περιοχής όταν αλλάζει η περιοχή.</w:t>
      </w:r>
    </w:p>
    <w:p w14:paraId="6327E677" w14:textId="77777777" w:rsidR="00F21E70" w:rsidRPr="00F21E70" w:rsidRDefault="00F21E70" w:rsidP="00F21E70">
      <w:pPr>
        <w:rPr>
          <w:lang w:val="el-GR"/>
        </w:rPr>
      </w:pPr>
      <w:r w:rsidRPr="00F21E70">
        <w:rPr>
          <w:lang w:val="el-GR"/>
        </w:rPr>
        <w:t>Κύρια συνάρτηση main:</w:t>
      </w:r>
    </w:p>
    <w:p w14:paraId="0CC143E4" w14:textId="77777777" w:rsidR="00F21E70" w:rsidRPr="00F21E70" w:rsidRDefault="00F21E70" w:rsidP="00F21E70">
      <w:pPr>
        <w:rPr>
          <w:lang w:val="el-GR"/>
        </w:rPr>
      </w:pPr>
    </w:p>
    <w:p w14:paraId="6D564171" w14:textId="77777777" w:rsidR="00F21E70" w:rsidRPr="00F21E70" w:rsidRDefault="00F21E70" w:rsidP="00F21E70">
      <w:pPr>
        <w:rPr>
          <w:lang w:val="el-GR"/>
        </w:rPr>
      </w:pPr>
      <w:r w:rsidRPr="00F21E70">
        <w:rPr>
          <w:lang w:val="el-GR"/>
        </w:rPr>
        <w:t>Διαβάζει και δημιουργεί το BST από το αρχείο.</w:t>
      </w:r>
    </w:p>
    <w:p w14:paraId="21196E0F" w14:textId="77777777" w:rsidR="00F21E70" w:rsidRPr="00F21E70" w:rsidRDefault="00F21E70" w:rsidP="00F21E70">
      <w:pPr>
        <w:rPr>
          <w:lang w:val="el-GR"/>
        </w:rPr>
      </w:pPr>
      <w:r w:rsidRPr="00F21E70">
        <w:rPr>
          <w:lang w:val="el-GR"/>
        </w:rPr>
        <w:t>Προσφέρει ένα μενού επιλογών (εμφάνιση δέντρου, αναζήτηση, τροποποίηση, διαγραφή κόμβων, έξοδος).</w:t>
      </w:r>
    </w:p>
    <w:p w14:paraId="4FE44ECD" w14:textId="77777777" w:rsidR="001905BE" w:rsidRDefault="001905BE" w:rsidP="00F21E70">
      <w:pPr>
        <w:rPr>
          <w:lang w:val="el-GR"/>
        </w:rPr>
      </w:pPr>
    </w:p>
    <w:p w14:paraId="720442BF" w14:textId="7D7ACFE9" w:rsidR="001905BE" w:rsidRDefault="001905BE" w:rsidP="00F21E70">
      <w:pPr>
        <w:rPr>
          <w:lang w:val="el-GR"/>
        </w:rPr>
      </w:pPr>
      <w:r>
        <w:rPr>
          <w:lang w:val="el-GR"/>
        </w:rPr>
        <w:t>Παρ</w:t>
      </w:r>
      <w:r w:rsidR="00DB05FC">
        <w:rPr>
          <w:rFonts w:ascii="Calibri" w:hAnsi="Calibri" w:cs="Calibri"/>
          <w:lang w:val="el-GR"/>
        </w:rPr>
        <w:t>ά</w:t>
      </w:r>
      <w:r>
        <w:rPr>
          <w:lang w:val="el-GR"/>
        </w:rPr>
        <w:t>δειγμα εμφ</w:t>
      </w:r>
      <w:r w:rsidR="00DB05FC">
        <w:rPr>
          <w:rFonts w:ascii="Calibri" w:hAnsi="Calibri" w:cs="Calibri"/>
          <w:lang w:val="el-GR"/>
        </w:rPr>
        <w:t>ά</w:t>
      </w:r>
      <w:r>
        <w:rPr>
          <w:lang w:val="el-GR"/>
        </w:rPr>
        <w:t>νισης Μενο</w:t>
      </w:r>
      <w:r w:rsidR="00DB05FC">
        <w:rPr>
          <w:rFonts w:ascii="Calibri" w:hAnsi="Calibri" w:cs="Calibri"/>
          <w:lang w:val="el-GR"/>
        </w:rPr>
        <w:t>ύ</w:t>
      </w:r>
      <w:r>
        <w:rPr>
          <w:lang w:val="el-GR"/>
        </w:rPr>
        <w:t xml:space="preserve"> επιλογ</w:t>
      </w:r>
      <w:r w:rsidR="00DB05FC">
        <w:rPr>
          <w:rFonts w:ascii="Calibri" w:hAnsi="Calibri" w:cs="Calibri"/>
          <w:lang w:val="el-GR"/>
        </w:rPr>
        <w:t>ώ</w:t>
      </w:r>
      <w:r>
        <w:rPr>
          <w:lang w:val="el-GR"/>
        </w:rPr>
        <w:t>ν:</w:t>
      </w:r>
    </w:p>
    <w:p w14:paraId="6BB032A7" w14:textId="2F23962F" w:rsidR="001905BE" w:rsidRDefault="003C648D" w:rsidP="00F21E70">
      <w:pPr>
        <w:rPr>
          <w:lang w:val="el-GR"/>
        </w:rPr>
      </w:pPr>
      <w:r w:rsidRPr="003C648D">
        <w:rPr>
          <w:noProof/>
          <w:lang w:val="el-GR"/>
        </w:rPr>
        <w:drawing>
          <wp:inline distT="0" distB="0" distL="0" distR="0" wp14:anchorId="034562EB" wp14:editId="1C546964">
            <wp:extent cx="5943600" cy="1588770"/>
            <wp:effectExtent l="0" t="0" r="0" b="0"/>
            <wp:docPr id="17007576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757680" name="Picture 1" descr="A screen shot of a computer&#10;&#10;Description automatically generated"/>
                    <pic:cNvPicPr/>
                  </pic:nvPicPr>
                  <pic:blipFill>
                    <a:blip r:embed="rId27"/>
                    <a:stretch>
                      <a:fillRect/>
                    </a:stretch>
                  </pic:blipFill>
                  <pic:spPr>
                    <a:xfrm>
                      <a:off x="0" y="0"/>
                      <a:ext cx="5943600" cy="1588770"/>
                    </a:xfrm>
                    <a:prstGeom prst="rect">
                      <a:avLst/>
                    </a:prstGeom>
                  </pic:spPr>
                </pic:pic>
              </a:graphicData>
            </a:graphic>
          </wp:inline>
        </w:drawing>
      </w:r>
    </w:p>
    <w:p w14:paraId="7FFF8D04" w14:textId="77777777" w:rsidR="003C648D" w:rsidRDefault="003C648D" w:rsidP="00F21E70">
      <w:pPr>
        <w:rPr>
          <w:lang w:val="el-GR"/>
        </w:rPr>
      </w:pPr>
    </w:p>
    <w:p w14:paraId="36AB40F2" w14:textId="77777777" w:rsidR="00DB05FC" w:rsidRDefault="00DB05FC" w:rsidP="00F21E70">
      <w:pPr>
        <w:rPr>
          <w:lang w:val="el-GR"/>
        </w:rPr>
      </w:pPr>
    </w:p>
    <w:p w14:paraId="2D1FBECE" w14:textId="442B8AE2" w:rsidR="00FD46EA" w:rsidRDefault="00FD46EA" w:rsidP="008058EA">
      <w:pPr>
        <w:ind w:left="360"/>
        <w:rPr>
          <w:b/>
          <w:bCs/>
          <w:color w:val="156082" w:themeColor="accent1"/>
          <w:sz w:val="28"/>
          <w:szCs w:val="28"/>
          <w:lang w:val="el-GR"/>
        </w:rPr>
      </w:pPr>
      <w:r>
        <w:rPr>
          <w:b/>
          <w:bCs/>
          <w:color w:val="156082" w:themeColor="accent1"/>
          <w:sz w:val="28"/>
          <w:szCs w:val="28"/>
          <w:lang w:val="el-GR"/>
        </w:rPr>
        <w:t xml:space="preserve">Β. </w:t>
      </w:r>
      <w:r w:rsidRPr="00FD46EA">
        <w:rPr>
          <w:b/>
          <w:bCs/>
          <w:color w:val="156082" w:themeColor="accent1"/>
          <w:sz w:val="28"/>
          <w:szCs w:val="28"/>
          <w:lang w:val="el-GR"/>
        </w:rPr>
        <w:t>Τροποποιηση ΔΔΑ</w:t>
      </w:r>
    </w:p>
    <w:p w14:paraId="7C311A72" w14:textId="77777777" w:rsidR="00D549C6" w:rsidRDefault="00D549C6" w:rsidP="008058EA">
      <w:pPr>
        <w:ind w:left="360"/>
        <w:rPr>
          <w:b/>
          <w:bCs/>
          <w:color w:val="156082" w:themeColor="accent1"/>
          <w:sz w:val="28"/>
          <w:szCs w:val="28"/>
          <w:lang w:val="el-GR"/>
        </w:rPr>
      </w:pPr>
    </w:p>
    <w:p w14:paraId="1D2982A0" w14:textId="0A87FB78" w:rsidR="008058EA" w:rsidRDefault="008058EA" w:rsidP="008058EA">
      <w:pPr>
        <w:ind w:left="360"/>
        <w:rPr>
          <w:lang w:val="el-GR"/>
        </w:rPr>
      </w:pPr>
      <w:r>
        <w:rPr>
          <w:lang w:val="el-GR"/>
        </w:rPr>
        <w:t>Για</w:t>
      </w:r>
      <w:r w:rsidRPr="00D549C6">
        <w:rPr>
          <w:lang w:val="el-GR"/>
        </w:rPr>
        <w:t xml:space="preserve"> </w:t>
      </w:r>
      <w:r>
        <w:rPr>
          <w:lang w:val="el-GR"/>
        </w:rPr>
        <w:t>την</w:t>
      </w:r>
      <w:r w:rsidRPr="00D549C6">
        <w:rPr>
          <w:lang w:val="el-GR"/>
        </w:rPr>
        <w:t xml:space="preserve"> </w:t>
      </w:r>
      <w:r>
        <w:rPr>
          <w:lang w:val="el-GR"/>
        </w:rPr>
        <w:t>τρο</w:t>
      </w:r>
      <w:r w:rsidR="00D549C6">
        <w:rPr>
          <w:lang w:val="el-GR"/>
        </w:rPr>
        <w:t>πο</w:t>
      </w:r>
      <w:r>
        <w:rPr>
          <w:lang w:val="el-GR"/>
        </w:rPr>
        <w:t>πο</w:t>
      </w:r>
      <w:r w:rsidR="00097642">
        <w:rPr>
          <w:rFonts w:ascii="Calibri" w:hAnsi="Calibri" w:cs="Calibri"/>
          <w:lang w:val="el-GR"/>
        </w:rPr>
        <w:t>ί</w:t>
      </w:r>
      <w:r>
        <w:rPr>
          <w:lang w:val="el-GR"/>
        </w:rPr>
        <w:t xml:space="preserve">ηση </w:t>
      </w:r>
      <w:r w:rsidR="00D549C6">
        <w:rPr>
          <w:lang w:val="el-GR"/>
        </w:rPr>
        <w:t>του ερωτ</w:t>
      </w:r>
      <w:r w:rsidR="00097642">
        <w:rPr>
          <w:rFonts w:ascii="Calibri" w:hAnsi="Calibri" w:cs="Calibri"/>
          <w:lang w:val="el-GR"/>
        </w:rPr>
        <w:t>ή</w:t>
      </w:r>
      <w:r w:rsidR="00D549C6">
        <w:rPr>
          <w:lang w:val="el-GR"/>
        </w:rPr>
        <w:t>ματος Α, αλλ</w:t>
      </w:r>
      <w:r w:rsidR="00097642">
        <w:rPr>
          <w:rFonts w:ascii="Calibri" w:hAnsi="Calibri" w:cs="Calibri"/>
          <w:lang w:val="el-GR"/>
        </w:rPr>
        <w:t>ά</w:t>
      </w:r>
      <w:r w:rsidR="00D549C6">
        <w:rPr>
          <w:lang w:val="el-GR"/>
        </w:rPr>
        <w:t xml:space="preserve">ξαμε </w:t>
      </w:r>
      <w:r w:rsidR="00705CFE">
        <w:rPr>
          <w:lang w:val="el-GR"/>
        </w:rPr>
        <w:t>στην κατασκευ</w:t>
      </w:r>
      <w:r w:rsidR="00097642">
        <w:rPr>
          <w:rFonts w:ascii="Calibri" w:hAnsi="Calibri" w:cs="Calibri"/>
          <w:lang w:val="el-GR"/>
        </w:rPr>
        <w:t>ή</w:t>
      </w:r>
      <w:r w:rsidR="00705CFE">
        <w:rPr>
          <w:lang w:val="el-GR"/>
        </w:rPr>
        <w:t xml:space="preserve"> του δ</w:t>
      </w:r>
      <w:r w:rsidR="00097642">
        <w:rPr>
          <w:rFonts w:ascii="Calibri" w:hAnsi="Calibri" w:cs="Calibri"/>
          <w:lang w:val="el-GR"/>
        </w:rPr>
        <w:t>έ</w:t>
      </w:r>
      <w:r w:rsidR="00705CFE">
        <w:rPr>
          <w:lang w:val="el-GR"/>
        </w:rPr>
        <w:t>ντρου</w:t>
      </w:r>
      <w:r w:rsidR="00D91053">
        <w:rPr>
          <w:lang w:val="el-GR"/>
        </w:rPr>
        <w:t>,</w:t>
      </w:r>
      <w:r w:rsidR="00705CFE">
        <w:rPr>
          <w:lang w:val="el-GR"/>
        </w:rPr>
        <w:t xml:space="preserve"> </w:t>
      </w:r>
      <w:r w:rsidR="009E5E5C">
        <w:rPr>
          <w:lang w:val="el-GR"/>
        </w:rPr>
        <w:t>την σ</w:t>
      </w:r>
      <w:r w:rsidR="00097642">
        <w:rPr>
          <w:rFonts w:ascii="Calibri" w:hAnsi="Calibri" w:cs="Calibri"/>
          <w:lang w:val="el-GR"/>
        </w:rPr>
        <w:t>ύ</w:t>
      </w:r>
      <w:r w:rsidR="009E5E5C">
        <w:rPr>
          <w:lang w:val="el-GR"/>
        </w:rPr>
        <w:t>γκριση των περιοχ</w:t>
      </w:r>
      <w:r w:rsidR="00097642">
        <w:rPr>
          <w:rFonts w:ascii="Calibri" w:hAnsi="Calibri" w:cs="Calibri"/>
          <w:lang w:val="el-GR"/>
        </w:rPr>
        <w:t>ώ</w:t>
      </w:r>
      <w:r w:rsidR="009E5E5C">
        <w:rPr>
          <w:lang w:val="el-GR"/>
        </w:rPr>
        <w:t>ν σε σ</w:t>
      </w:r>
      <w:r w:rsidR="00097642">
        <w:rPr>
          <w:rFonts w:ascii="Calibri" w:hAnsi="Calibri" w:cs="Calibri"/>
          <w:lang w:val="el-GR"/>
        </w:rPr>
        <w:t>ύ</w:t>
      </w:r>
      <w:r w:rsidR="009E5E5C">
        <w:rPr>
          <w:lang w:val="el-GR"/>
        </w:rPr>
        <w:t>γκριση αριθμ</w:t>
      </w:r>
      <w:r w:rsidR="00097642">
        <w:rPr>
          <w:rFonts w:ascii="Calibri" w:hAnsi="Calibri" w:cs="Calibri"/>
          <w:lang w:val="el-GR"/>
        </w:rPr>
        <w:t>ώ</w:t>
      </w:r>
      <w:r w:rsidR="009E5E5C">
        <w:rPr>
          <w:lang w:val="el-GR"/>
        </w:rPr>
        <w:t>ν γενν</w:t>
      </w:r>
      <w:r w:rsidR="00097642">
        <w:rPr>
          <w:rFonts w:ascii="Calibri" w:hAnsi="Calibri" w:cs="Calibri"/>
          <w:lang w:val="el-GR"/>
        </w:rPr>
        <w:t>ή</w:t>
      </w:r>
      <w:r w:rsidR="009E5E5C">
        <w:rPr>
          <w:lang w:val="el-GR"/>
        </w:rPr>
        <w:t>σεων.</w:t>
      </w:r>
      <w:r w:rsidR="00F05E3F">
        <w:rPr>
          <w:lang w:val="el-GR"/>
        </w:rPr>
        <w:t xml:space="preserve"> Αλλ</w:t>
      </w:r>
      <w:r w:rsidR="00097642">
        <w:rPr>
          <w:rFonts w:ascii="Calibri" w:hAnsi="Calibri" w:cs="Calibri"/>
          <w:lang w:val="el-GR"/>
        </w:rPr>
        <w:t>ά</w:t>
      </w:r>
      <w:r w:rsidR="00F05E3F">
        <w:rPr>
          <w:lang w:val="el-GR"/>
        </w:rPr>
        <w:t xml:space="preserve">ξαμε </w:t>
      </w:r>
      <w:r w:rsidR="00D91053">
        <w:rPr>
          <w:lang w:val="el-GR"/>
        </w:rPr>
        <w:t>επ</w:t>
      </w:r>
      <w:r w:rsidR="00097642">
        <w:rPr>
          <w:rFonts w:ascii="Calibri" w:hAnsi="Calibri" w:cs="Calibri"/>
          <w:lang w:val="el-GR"/>
        </w:rPr>
        <w:t>ί</w:t>
      </w:r>
      <w:r w:rsidR="00D91053">
        <w:rPr>
          <w:lang w:val="el-GR"/>
        </w:rPr>
        <w:t>σης και τις επιλογ</w:t>
      </w:r>
      <w:r w:rsidR="00097642">
        <w:rPr>
          <w:rFonts w:ascii="Calibri" w:hAnsi="Calibri" w:cs="Calibri"/>
          <w:lang w:val="el-GR"/>
        </w:rPr>
        <w:t>έ</w:t>
      </w:r>
      <w:r w:rsidR="00D91053">
        <w:rPr>
          <w:lang w:val="el-GR"/>
        </w:rPr>
        <w:t>ς του μενο</w:t>
      </w:r>
      <w:r w:rsidR="00097642">
        <w:rPr>
          <w:rFonts w:ascii="Calibri" w:hAnsi="Calibri" w:cs="Calibri"/>
          <w:lang w:val="el-GR"/>
        </w:rPr>
        <w:t>ύ</w:t>
      </w:r>
      <w:r w:rsidR="00DA120D">
        <w:rPr>
          <w:lang w:val="el-GR"/>
        </w:rPr>
        <w:t>.</w:t>
      </w:r>
      <w:r w:rsidR="00403E9E">
        <w:rPr>
          <w:lang w:val="el-GR"/>
        </w:rPr>
        <w:t xml:space="preserve"> </w:t>
      </w:r>
    </w:p>
    <w:p w14:paraId="01F91C22" w14:textId="77777777" w:rsidR="00D549C6" w:rsidRPr="00D549C6" w:rsidRDefault="00D549C6" w:rsidP="008058EA">
      <w:pPr>
        <w:ind w:left="360"/>
        <w:rPr>
          <w:lang w:val="el-GR"/>
        </w:rPr>
      </w:pPr>
    </w:p>
    <w:p w14:paraId="13D0F37C" w14:textId="77777777" w:rsidR="008058EA" w:rsidRPr="00294E15" w:rsidRDefault="008058EA"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7D4BDA9E" w14:textId="77777777" w:rsidR="00294E15" w:rsidRPr="00962788" w:rsidRDefault="00294E15"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586C0"/>
          <w:kern w:val="0"/>
          <w:sz w:val="21"/>
          <w:szCs w:val="21"/>
          <w:lang w:val="el-GR"/>
          <w14:ligatures w14:val="none"/>
        </w:rPr>
        <w:t>#</w:t>
      </w:r>
      <w:r w:rsidRPr="00294E15">
        <w:rPr>
          <w:rFonts w:ascii="Consolas" w:eastAsia="Times New Roman" w:hAnsi="Consolas" w:cs="Times New Roman"/>
          <w:color w:val="C586C0"/>
          <w:kern w:val="0"/>
          <w:sz w:val="21"/>
          <w:szCs w:val="21"/>
          <w14:ligatures w14:val="none"/>
        </w:rPr>
        <w:t>include</w:t>
      </w:r>
      <w:r w:rsidRPr="00962788">
        <w:rPr>
          <w:rFonts w:ascii="Consolas" w:eastAsia="Times New Roman" w:hAnsi="Consolas" w:cs="Times New Roman"/>
          <w:color w:val="569CD6"/>
          <w:kern w:val="0"/>
          <w:sz w:val="21"/>
          <w:szCs w:val="21"/>
          <w:lang w:val="el-GR"/>
          <w14:ligatures w14:val="none"/>
        </w:rPr>
        <w:t xml:space="preserve"> </w:t>
      </w:r>
      <w:r w:rsidRPr="00962788">
        <w:rPr>
          <w:rFonts w:ascii="Consolas" w:eastAsia="Times New Roman" w:hAnsi="Consolas" w:cs="Times New Roman"/>
          <w:color w:val="CE9178"/>
          <w:kern w:val="0"/>
          <w:sz w:val="21"/>
          <w:szCs w:val="21"/>
          <w:lang w:val="el-GR"/>
          <w14:ligatures w14:val="none"/>
        </w:rPr>
        <w:t>&lt;</w:t>
      </w:r>
      <w:r w:rsidRPr="00294E15">
        <w:rPr>
          <w:rFonts w:ascii="Consolas" w:eastAsia="Times New Roman" w:hAnsi="Consolas" w:cs="Times New Roman"/>
          <w:color w:val="CE9178"/>
          <w:kern w:val="0"/>
          <w:sz w:val="21"/>
          <w:szCs w:val="21"/>
          <w14:ligatures w14:val="none"/>
        </w:rPr>
        <w:t>iostream</w:t>
      </w:r>
      <w:r w:rsidRPr="00962788">
        <w:rPr>
          <w:rFonts w:ascii="Consolas" w:eastAsia="Times New Roman" w:hAnsi="Consolas" w:cs="Times New Roman"/>
          <w:color w:val="CE9178"/>
          <w:kern w:val="0"/>
          <w:sz w:val="21"/>
          <w:szCs w:val="21"/>
          <w:lang w:val="el-GR"/>
          <w14:ligatures w14:val="none"/>
        </w:rPr>
        <w:t>&gt;</w:t>
      </w:r>
    </w:p>
    <w:p w14:paraId="620EE777" w14:textId="77777777" w:rsidR="00294E15" w:rsidRPr="00962788" w:rsidRDefault="00294E15" w:rsidP="00294E15">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586C0"/>
          <w:kern w:val="0"/>
          <w:sz w:val="21"/>
          <w:szCs w:val="21"/>
          <w:lang w:val="el-GR"/>
          <w14:ligatures w14:val="none"/>
        </w:rPr>
        <w:t>#</w:t>
      </w:r>
      <w:r w:rsidRPr="00294E15">
        <w:rPr>
          <w:rFonts w:ascii="Consolas" w:eastAsia="Times New Roman" w:hAnsi="Consolas" w:cs="Times New Roman"/>
          <w:color w:val="C586C0"/>
          <w:kern w:val="0"/>
          <w:sz w:val="21"/>
          <w:szCs w:val="21"/>
          <w14:ligatures w14:val="none"/>
        </w:rPr>
        <w:t>include</w:t>
      </w:r>
      <w:r w:rsidRPr="00962788">
        <w:rPr>
          <w:rFonts w:ascii="Consolas" w:eastAsia="Times New Roman" w:hAnsi="Consolas" w:cs="Times New Roman"/>
          <w:color w:val="569CD6"/>
          <w:kern w:val="0"/>
          <w:sz w:val="21"/>
          <w:szCs w:val="21"/>
          <w:lang w:val="el-GR"/>
          <w14:ligatures w14:val="none"/>
        </w:rPr>
        <w:t xml:space="preserve"> </w:t>
      </w:r>
      <w:r w:rsidRPr="00962788">
        <w:rPr>
          <w:rFonts w:ascii="Consolas" w:eastAsia="Times New Roman" w:hAnsi="Consolas" w:cs="Times New Roman"/>
          <w:color w:val="CE9178"/>
          <w:kern w:val="0"/>
          <w:sz w:val="21"/>
          <w:szCs w:val="21"/>
          <w:lang w:val="el-GR"/>
          <w14:ligatures w14:val="none"/>
        </w:rPr>
        <w:t>&lt;</w:t>
      </w:r>
      <w:proofErr w:type="spellStart"/>
      <w:r w:rsidRPr="00294E15">
        <w:rPr>
          <w:rFonts w:ascii="Consolas" w:eastAsia="Times New Roman" w:hAnsi="Consolas" w:cs="Times New Roman"/>
          <w:color w:val="CE9178"/>
          <w:kern w:val="0"/>
          <w:sz w:val="21"/>
          <w:szCs w:val="21"/>
          <w14:ligatures w14:val="none"/>
        </w:rPr>
        <w:t>fstream</w:t>
      </w:r>
      <w:proofErr w:type="spellEnd"/>
      <w:r w:rsidRPr="00962788">
        <w:rPr>
          <w:rFonts w:ascii="Consolas" w:eastAsia="Times New Roman" w:hAnsi="Consolas" w:cs="Times New Roman"/>
          <w:color w:val="CE9178"/>
          <w:kern w:val="0"/>
          <w:sz w:val="21"/>
          <w:szCs w:val="21"/>
          <w:lang w:val="el-GR"/>
          <w14:ligatures w14:val="none"/>
        </w:rPr>
        <w:t>&gt;</w:t>
      </w:r>
    </w:p>
    <w:p w14:paraId="70D2BB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&lt;string&gt;</w:t>
      </w:r>
    </w:p>
    <w:p w14:paraId="5F5E3D4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w:t>
      </w:r>
      <w:proofErr w:type="spellStart"/>
      <w:r w:rsidRPr="00294E15">
        <w:rPr>
          <w:rFonts w:ascii="Consolas" w:eastAsia="Times New Roman" w:hAnsi="Consolas" w:cs="Times New Roman"/>
          <w:color w:val="CE9178"/>
          <w:kern w:val="0"/>
          <w:sz w:val="21"/>
          <w:szCs w:val="21"/>
          <w14:ligatures w14:val="none"/>
        </w:rPr>
        <w:t>sstream</w:t>
      </w:r>
      <w:proofErr w:type="spellEnd"/>
      <w:r w:rsidRPr="00294E15">
        <w:rPr>
          <w:rFonts w:ascii="Consolas" w:eastAsia="Times New Roman" w:hAnsi="Consolas" w:cs="Times New Roman"/>
          <w:color w:val="CE9178"/>
          <w:kern w:val="0"/>
          <w:sz w:val="21"/>
          <w:szCs w:val="21"/>
          <w14:ligatures w14:val="none"/>
        </w:rPr>
        <w:t>&gt;</w:t>
      </w:r>
    </w:p>
    <w:p w14:paraId="3D62CF0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#include</w:t>
      </w:r>
      <w:r w:rsidRPr="00294E15">
        <w:rPr>
          <w:rFonts w:ascii="Consolas" w:eastAsia="Times New Roman" w:hAnsi="Consolas" w:cs="Times New Roman"/>
          <w:color w:val="569CD6"/>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&lt;vector&gt;</w:t>
      </w:r>
    </w:p>
    <w:p w14:paraId="12ADE6E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586C0"/>
          <w:kern w:val="0"/>
          <w:sz w:val="21"/>
          <w:szCs w:val="21"/>
          <w14:ligatures w14:val="none"/>
        </w:rPr>
        <w:t>using</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namespace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4EC9B0"/>
          <w:kern w:val="0"/>
          <w:sz w:val="21"/>
          <w:szCs w:val="21"/>
          <w14:ligatures w14:val="none"/>
        </w:rPr>
        <w:t>std</w:t>
      </w:r>
      <w:r w:rsidRPr="00294E15">
        <w:rPr>
          <w:rFonts w:ascii="Consolas" w:eastAsia="Times New Roman" w:hAnsi="Consolas" w:cs="Times New Roman"/>
          <w:color w:val="CCCCCC"/>
          <w:kern w:val="0"/>
          <w:sz w:val="21"/>
          <w:szCs w:val="21"/>
          <w14:ligatures w14:val="none"/>
        </w:rPr>
        <w:t>;</w:t>
      </w:r>
      <w:proofErr w:type="gramEnd"/>
    </w:p>
    <w:p w14:paraId="3480538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A116EE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struct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
    <w:p w14:paraId="49D8A6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Period</w:t>
      </w:r>
      <w:r w:rsidRPr="00294E15">
        <w:rPr>
          <w:rFonts w:ascii="Consolas" w:eastAsia="Times New Roman" w:hAnsi="Consolas" w:cs="Times New Roman"/>
          <w:color w:val="CCCCCC"/>
          <w:kern w:val="0"/>
          <w:sz w:val="21"/>
          <w:szCs w:val="21"/>
          <w14:ligatures w14:val="none"/>
        </w:rPr>
        <w:t>;</w:t>
      </w:r>
      <w:proofErr w:type="gramEnd"/>
    </w:p>
    <w:p w14:paraId="17801AD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bool</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Birth_</w:t>
      </w:r>
      <w:proofErr w:type="gramStart"/>
      <w:r w:rsidRPr="00294E15">
        <w:rPr>
          <w:rFonts w:ascii="Consolas" w:eastAsia="Times New Roman" w:hAnsi="Consolas" w:cs="Times New Roman"/>
          <w:color w:val="9CDCFE"/>
          <w:kern w:val="0"/>
          <w:sz w:val="21"/>
          <w:szCs w:val="21"/>
          <w14:ligatures w14:val="none"/>
        </w:rPr>
        <w:t>Death</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0=Death , 1=Birth</w:t>
      </w:r>
    </w:p>
    <w:p w14:paraId="2893511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Region</w:t>
      </w:r>
      <w:r w:rsidRPr="00294E15">
        <w:rPr>
          <w:rFonts w:ascii="Consolas" w:eastAsia="Times New Roman" w:hAnsi="Consolas" w:cs="Times New Roman"/>
          <w:color w:val="CCCCCC"/>
          <w:kern w:val="0"/>
          <w:sz w:val="21"/>
          <w:szCs w:val="21"/>
          <w14:ligatures w14:val="none"/>
        </w:rPr>
        <w:t>;</w:t>
      </w:r>
      <w:proofErr w:type="gramEnd"/>
    </w:p>
    <w:p w14:paraId="369B0A7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Count</w:t>
      </w:r>
      <w:r w:rsidRPr="00294E15">
        <w:rPr>
          <w:rFonts w:ascii="Consolas" w:eastAsia="Times New Roman" w:hAnsi="Consolas" w:cs="Times New Roman"/>
          <w:color w:val="CCCCCC"/>
          <w:kern w:val="0"/>
          <w:sz w:val="21"/>
          <w:szCs w:val="21"/>
          <w14:ligatures w14:val="none"/>
        </w:rPr>
        <w:t>;</w:t>
      </w:r>
      <w:proofErr w:type="gramEnd"/>
    </w:p>
    <w:p w14:paraId="74EE588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6C6AA8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E87D5B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Structure of a BST node</w:t>
      </w:r>
    </w:p>
    <w:p w14:paraId="7C1F29B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struct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CCCCCC"/>
          <w:kern w:val="0"/>
          <w:sz w:val="21"/>
          <w:szCs w:val="21"/>
          <w14:ligatures w14:val="none"/>
        </w:rPr>
        <w:t xml:space="preserve"> {</w:t>
      </w:r>
    </w:p>
    <w:p w14:paraId="528F656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proofErr w:type="gramEnd"/>
    </w:p>
    <w:p w14:paraId="6233302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//pointer to left subtree</w:t>
      </w:r>
    </w:p>
    <w:p w14:paraId="60CB70C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/pointer to right subtree</w:t>
      </w:r>
    </w:p>
    <w:p w14:paraId="77B1907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20075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6A9BAC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create a new node that returns itself</w:t>
      </w:r>
    </w:p>
    <w:p w14:paraId="086E113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createNode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w:t>
      </w:r>
    </w:p>
    <w:p w14:paraId="0197776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new</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//make </w:t>
      </w:r>
      <w:proofErr w:type="spellStart"/>
      <w:r w:rsidRPr="00294E15">
        <w:rPr>
          <w:rFonts w:ascii="Consolas" w:eastAsia="Times New Roman" w:hAnsi="Consolas" w:cs="Times New Roman"/>
          <w:color w:val="6A9955"/>
          <w:kern w:val="0"/>
          <w:sz w:val="21"/>
          <w:szCs w:val="21"/>
          <w14:ligatures w14:val="none"/>
        </w:rPr>
        <w:t>newNode</w:t>
      </w:r>
      <w:proofErr w:type="spellEnd"/>
      <w:r w:rsidRPr="00294E15">
        <w:rPr>
          <w:rFonts w:ascii="Consolas" w:eastAsia="Times New Roman" w:hAnsi="Consolas" w:cs="Times New Roman"/>
          <w:color w:val="6A9955"/>
          <w:kern w:val="0"/>
          <w:sz w:val="21"/>
          <w:szCs w:val="21"/>
          <w14:ligatures w14:val="none"/>
        </w:rPr>
        <w:t xml:space="preserve"> that points to struct Node</w:t>
      </w:r>
    </w:p>
    <w:p w14:paraId="2ACC46A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 copy elements of struct row and transfer them to struct </w:t>
      </w:r>
      <w:proofErr w:type="spellStart"/>
      <w:r w:rsidRPr="00294E15">
        <w:rPr>
          <w:rFonts w:ascii="Consolas" w:eastAsia="Times New Roman" w:hAnsi="Consolas" w:cs="Times New Roman"/>
          <w:color w:val="6A9955"/>
          <w:kern w:val="0"/>
          <w:sz w:val="21"/>
          <w:szCs w:val="21"/>
          <w14:ligatures w14:val="none"/>
        </w:rPr>
        <w:t>newNode</w:t>
      </w:r>
      <w:proofErr w:type="spellEnd"/>
    </w:p>
    <w:p w14:paraId="79BFD3F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//make left and right subtree pointer null</w:t>
      </w:r>
    </w:p>
    <w:p w14:paraId="4F33281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newNode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new node</w:t>
      </w:r>
    </w:p>
    <w:p w14:paraId="7895167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0A8C1B4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BFFBF1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insert a new node into the BST</w:t>
      </w:r>
    </w:p>
    <w:p w14:paraId="5D53EEE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void</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 {</w:t>
      </w:r>
    </w:p>
    <w:p w14:paraId="78015B0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D00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Only insert if the data is for births</w:t>
      </w:r>
    </w:p>
    <w:p w14:paraId="78DC88C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4D4D4"/>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data</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Birth_Death</w:t>
      </w:r>
      <w:proofErr w:type="spellEnd"/>
      <w:r w:rsidRPr="00294E15">
        <w:rPr>
          <w:rFonts w:ascii="Consolas" w:eastAsia="Times New Roman" w:hAnsi="Consolas" w:cs="Times New Roman"/>
          <w:color w:val="CCCCCC"/>
          <w:kern w:val="0"/>
          <w:sz w:val="21"/>
          <w:szCs w:val="21"/>
          <w14:ligatures w14:val="none"/>
        </w:rPr>
        <w:t>) {</w:t>
      </w:r>
    </w:p>
    <w:p w14:paraId="3F78380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w:t>
      </w:r>
      <w:proofErr w:type="gramEnd"/>
    </w:p>
    <w:p w14:paraId="020A103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71D56F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9D152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//if there is no root create one</w:t>
      </w:r>
    </w:p>
    <w:p w14:paraId="74421D9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createNode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proofErr w:type="gramEnd"/>
    </w:p>
    <w:p w14:paraId="2776E7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w:t>
      </w:r>
      <w:proofErr w:type="gramEnd"/>
    </w:p>
    <w:p w14:paraId="17A3ABF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D084EA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2BE8AE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Compare the new count with the current node's count to decide where to insert</w:t>
      </w:r>
    </w:p>
    <w:p w14:paraId="22E2995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count I want to insert is  &lt; than the root's </w:t>
      </w:r>
    </w:p>
    <w:p w14:paraId="6A21F3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left child of the root</w:t>
      </w:r>
    </w:p>
    <w:p w14:paraId="338F0A5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18CB6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&gt;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count I want to insert is &gt; than the root's </w:t>
      </w:r>
    </w:p>
    <w:p w14:paraId="5E430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right child of the root</w:t>
      </w:r>
    </w:p>
    <w:p w14:paraId="4BE56BC4" w14:textId="77777777" w:rsidR="00294E15" w:rsidRPr="00294E15" w:rsidRDefault="00294E15" w:rsidP="00294E1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B641BA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
    <w:p w14:paraId="0A85297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 If region is the same, decide based on period</w:t>
      </w:r>
    </w:p>
    <w:p w14:paraId="3194674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proofErr w:type="spell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if the period of the region I want to insert is &lt; than the root's </w:t>
      </w:r>
    </w:p>
    <w:p w14:paraId="254A558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left child of the root</w:t>
      </w:r>
    </w:p>
    <w:p w14:paraId="2FC0BE6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054D6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                              // if the period of the region I want to insert is &gt; than the root's</w:t>
      </w:r>
    </w:p>
    <w:p w14:paraId="21BD58B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-&gt;</w:t>
      </w:r>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data</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then insert it as a right child of the root</w:t>
      </w:r>
    </w:p>
    <w:p w14:paraId="7801F79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E8541A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933F0F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38AF28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2B4F6E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read data from the file and build the BST</w:t>
      </w:r>
    </w:p>
    <w:p w14:paraId="6371ECA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buildBST</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249023C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8BA293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//open the file and check for errors</w:t>
      </w:r>
    </w:p>
    <w:p w14:paraId="28CD0B1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ifstream</w:t>
      </w:r>
      <w:proofErr w:type="spellEnd"/>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inputFile</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CE9178"/>
          <w:kern w:val="0"/>
          <w:sz w:val="21"/>
          <w:szCs w:val="21"/>
          <w14:ligatures w14:val="none"/>
        </w:rPr>
        <w:t>"bd-dec22-births-deaths-by-region.txt"</w:t>
      </w:r>
      <w:proofErr w:type="gramStart"/>
      <w:r w:rsidRPr="00294E15">
        <w:rPr>
          <w:rFonts w:ascii="Consolas" w:eastAsia="Times New Roman" w:hAnsi="Consolas" w:cs="Times New Roman"/>
          <w:color w:val="CCCCCC"/>
          <w:kern w:val="0"/>
          <w:sz w:val="21"/>
          <w:szCs w:val="21"/>
          <w14:ligatures w14:val="none"/>
        </w:rPr>
        <w:t>);</w:t>
      </w:r>
      <w:proofErr w:type="gramEnd"/>
    </w:p>
    <w:p w14:paraId="5D2F237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inputFile</w:t>
      </w:r>
      <w:proofErr w:type="spellEnd"/>
      <w:proofErr w:type="gramEnd"/>
      <w:r w:rsidRPr="00294E15">
        <w:rPr>
          <w:rFonts w:ascii="Consolas" w:eastAsia="Times New Roman" w:hAnsi="Consolas" w:cs="Times New Roman"/>
          <w:color w:val="CCCCCC"/>
          <w:kern w:val="0"/>
          <w:sz w:val="21"/>
          <w:szCs w:val="21"/>
          <w14:ligatures w14:val="none"/>
        </w:rPr>
        <w:t>) {</w:t>
      </w:r>
    </w:p>
    <w:p w14:paraId="74711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opening file."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3101471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proofErr w:type="gramEnd"/>
    </w:p>
    <w:p w14:paraId="1910B83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3176CED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5E92FC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w:t>
      </w:r>
      <w:proofErr w:type="gramEnd"/>
    </w:p>
    <w:p w14:paraId="4DDA7E7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bool</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FirstLineSkipped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569CD6"/>
          <w:kern w:val="0"/>
          <w:sz w:val="21"/>
          <w:szCs w:val="21"/>
          <w14:ligatures w14:val="none"/>
        </w:rPr>
        <w:t>false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Flag to track whether the first line has been skipped</w:t>
      </w:r>
    </w:p>
    <w:p w14:paraId="52329CA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root that points to the struct Node is given null value</w:t>
      </w:r>
    </w:p>
    <w:p w14:paraId="7AAFC0E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389284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getline</w:t>
      </w:r>
      <w:proofErr w:type="spellEnd"/>
      <w:r w:rsidRPr="00294E15">
        <w:rPr>
          <w:rFonts w:ascii="Consolas" w:eastAsia="Times New Roman" w:hAnsi="Consolas" w:cs="Times New Roman"/>
          <w:color w:val="CCCCCC"/>
          <w:kern w:val="0"/>
          <w:sz w:val="21"/>
          <w:szCs w:val="21"/>
          <w14:ligatures w14:val="none"/>
        </w:rPr>
        <w:t>(</w:t>
      </w:r>
      <w:proofErr w:type="spellStart"/>
      <w:proofErr w:type="gramEnd"/>
      <w:r w:rsidRPr="00294E15">
        <w:rPr>
          <w:rFonts w:ascii="Consolas" w:eastAsia="Times New Roman" w:hAnsi="Consolas" w:cs="Times New Roman"/>
          <w:color w:val="9CDCFE"/>
          <w:kern w:val="0"/>
          <w:sz w:val="21"/>
          <w:szCs w:val="21"/>
          <w14:ligatures w14:val="none"/>
        </w:rPr>
        <w:t>inputFile</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w:t>
      </w:r>
    </w:p>
    <w:p w14:paraId="7FDB001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4D4D4"/>
          <w:kern w:val="0"/>
          <w:sz w:val="21"/>
          <w:szCs w:val="21"/>
          <w14:ligatures w14:val="none"/>
        </w:rPr>
        <w:t>!</w:t>
      </w:r>
      <w:proofErr w:type="spellStart"/>
      <w:r w:rsidRPr="00294E15">
        <w:rPr>
          <w:rFonts w:ascii="Consolas" w:eastAsia="Times New Roman" w:hAnsi="Consolas" w:cs="Times New Roman"/>
          <w:color w:val="9CDCFE"/>
          <w:kern w:val="0"/>
          <w:sz w:val="21"/>
          <w:szCs w:val="21"/>
          <w14:ligatures w14:val="none"/>
        </w:rPr>
        <w:t>FirstLineSkipped</w:t>
      </w:r>
      <w:proofErr w:type="spellEnd"/>
      <w:proofErr w:type="gramEnd"/>
      <w:r w:rsidRPr="00294E15">
        <w:rPr>
          <w:rFonts w:ascii="Consolas" w:eastAsia="Times New Roman" w:hAnsi="Consolas" w:cs="Times New Roman"/>
          <w:color w:val="CCCCCC"/>
          <w:kern w:val="0"/>
          <w:sz w:val="21"/>
          <w:szCs w:val="21"/>
          <w14:ligatures w14:val="none"/>
        </w:rPr>
        <w:t>) {</w:t>
      </w:r>
    </w:p>
    <w:p w14:paraId="0F9F331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FirstLineSkipped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569CD6"/>
          <w:kern w:val="0"/>
          <w:sz w:val="21"/>
          <w:szCs w:val="21"/>
          <w14:ligatures w14:val="none"/>
        </w:rPr>
        <w:t>true</w:t>
      </w:r>
      <w:r w:rsidRPr="00294E15">
        <w:rPr>
          <w:rFonts w:ascii="Consolas" w:eastAsia="Times New Roman" w:hAnsi="Consolas" w:cs="Times New Roman"/>
          <w:color w:val="CCCCCC"/>
          <w:kern w:val="0"/>
          <w:sz w:val="21"/>
          <w:szCs w:val="21"/>
          <w14:ligatures w14:val="none"/>
        </w:rPr>
        <w:t>;</w:t>
      </w:r>
      <w:proofErr w:type="gramEnd"/>
    </w:p>
    <w:p w14:paraId="6977F72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skip first line</w:t>
      </w:r>
    </w:p>
    <w:p w14:paraId="3A51B8C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6C29D4A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BCFCCE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stringstream</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ss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line</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//read and write in string line</w:t>
      </w:r>
    </w:p>
    <w:p w14:paraId="0DF4A9A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data from file to be read</w:t>
      </w:r>
    </w:p>
    <w:p w14:paraId="7E1CA56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string</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w:t>
      </w:r>
    </w:p>
    <w:p w14:paraId="2C01924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35529A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//number of commas to be read</w:t>
      </w:r>
    </w:p>
    <w:p w14:paraId="052C85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811F22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getline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9CDCFE"/>
          <w:kern w:val="0"/>
          <w:sz w:val="21"/>
          <w:szCs w:val="21"/>
          <w14:ligatures w14:val="none"/>
        </w:rPr>
        <w:t>ss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w:t>
      </w:r>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//read row of file and return data(token) until it reaches a comma</w:t>
      </w:r>
    </w:p>
    <w:p w14:paraId="0384938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token</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//store data from between the commas of each row in </w:t>
      </w:r>
      <w:proofErr w:type="gramStart"/>
      <w:r w:rsidRPr="00294E15">
        <w:rPr>
          <w:rFonts w:ascii="Consolas" w:eastAsia="Times New Roman" w:hAnsi="Consolas" w:cs="Times New Roman"/>
          <w:color w:val="6A9955"/>
          <w:kern w:val="0"/>
          <w:sz w:val="21"/>
          <w:szCs w:val="21"/>
          <w14:ligatures w14:val="none"/>
        </w:rPr>
        <w:t>tokens[</w:t>
      </w:r>
      <w:proofErr w:type="gramEnd"/>
      <w:r w:rsidRPr="00294E15">
        <w:rPr>
          <w:rFonts w:ascii="Consolas" w:eastAsia="Times New Roman" w:hAnsi="Consolas" w:cs="Times New Roman"/>
          <w:color w:val="6A9955"/>
          <w:kern w:val="0"/>
          <w:sz w:val="21"/>
          <w:szCs w:val="21"/>
          <w14:ligatures w14:val="none"/>
        </w:rPr>
        <w:t>]</w:t>
      </w:r>
    </w:p>
    <w:p w14:paraId="101B3F3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&gt;=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 {</w:t>
      </w:r>
    </w:p>
    <w:p w14:paraId="0055C14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Avoid accessing out of bounds</w:t>
      </w:r>
    </w:p>
    <w:p w14:paraId="74E5A5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9063E2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6F8A293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25C09C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index</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4</w:t>
      </w:r>
      <w:r w:rsidRPr="00294E15">
        <w:rPr>
          <w:rFonts w:ascii="Consolas" w:eastAsia="Times New Roman" w:hAnsi="Consolas" w:cs="Times New Roman"/>
          <w:color w:val="CCCCCC"/>
          <w:kern w:val="0"/>
          <w:sz w:val="21"/>
          <w:szCs w:val="21"/>
          <w14:ligatures w14:val="none"/>
        </w:rPr>
        <w:t>) {</w:t>
      </w:r>
    </w:p>
    <w:p w14:paraId="3FF01F9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Invalid data format in line: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F8A6D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//incorrect amount of commas</w:t>
      </w:r>
    </w:p>
    <w:p w14:paraId="53256EC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E17BF0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009521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109F9D5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xml:space="preserve">            //store read data in struct </w:t>
      </w:r>
      <w:proofErr w:type="spellStart"/>
      <w:r w:rsidRPr="00294E15">
        <w:rPr>
          <w:rFonts w:ascii="Consolas" w:eastAsia="Times New Roman" w:hAnsi="Consolas" w:cs="Times New Roman"/>
          <w:color w:val="6A9955"/>
          <w:kern w:val="0"/>
          <w:sz w:val="21"/>
          <w:szCs w:val="21"/>
          <w14:ligatures w14:val="none"/>
        </w:rPr>
        <w:t>rowdata</w:t>
      </w:r>
      <w:proofErr w:type="spellEnd"/>
    </w:p>
    <w:p w14:paraId="5664E48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rowData</w:t>
      </w:r>
      <w:proofErr w:type="spellEnd"/>
      <w:r w:rsidRPr="00294E15">
        <w:rPr>
          <w:rFonts w:ascii="Consolas" w:eastAsia="Times New Roman" w:hAnsi="Consolas" w:cs="Times New Roman"/>
          <w:color w:val="CCCCCC"/>
          <w:kern w:val="0"/>
          <w:sz w:val="21"/>
          <w:szCs w:val="21"/>
          <w14:ligatures w14:val="none"/>
        </w:rPr>
        <w:t>;</w:t>
      </w:r>
      <w:proofErr w:type="gramEnd"/>
    </w:p>
    <w:p w14:paraId="77A016E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stoi</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p>
    <w:p w14:paraId="539AE85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Birth_Death</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1</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"Births"</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Set true if "Births", false otherwise</w:t>
      </w:r>
    </w:p>
    <w:p w14:paraId="78D1392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2</w:t>
      </w:r>
      <w:r w:rsidRPr="00294E15">
        <w:rPr>
          <w:rFonts w:ascii="Consolas" w:eastAsia="Times New Roman" w:hAnsi="Consolas" w:cs="Times New Roman"/>
          <w:color w:val="CCCCCC"/>
          <w:kern w:val="0"/>
          <w:sz w:val="21"/>
          <w:szCs w:val="21"/>
          <w14:ligatures w14:val="none"/>
        </w:rPr>
        <w:t>];</w:t>
      </w:r>
    </w:p>
    <w:p w14:paraId="0D8BB48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stoi</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9CDCFE"/>
          <w:kern w:val="0"/>
          <w:sz w:val="21"/>
          <w:szCs w:val="21"/>
          <w14:ligatures w14:val="none"/>
        </w:rPr>
        <w:t>tokens</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4398E9E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C52BE8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insertNode</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rowData</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//insert the read data into a new node</w:t>
      </w:r>
    </w:p>
    <w:p w14:paraId="6D6418E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exception</w:t>
      </w:r>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w:t>
      </w:r>
    </w:p>
    <w:p w14:paraId="341D652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"Error: Invalid integer conversion in line: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line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6BDC12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continue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/catch errors when converting to integers</w:t>
      </w:r>
    </w:p>
    <w:p w14:paraId="18A82CB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6C94F9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40004A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FBFC44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inputFile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close</w:t>
      </w:r>
      <w:proofErr w:type="spellEnd"/>
      <w:r w:rsidRPr="00294E15">
        <w:rPr>
          <w:rFonts w:ascii="Consolas" w:eastAsia="Times New Roman" w:hAnsi="Consolas" w:cs="Times New Roman"/>
          <w:color w:val="CCCCCC"/>
          <w:kern w:val="0"/>
          <w:sz w:val="21"/>
          <w:szCs w:val="21"/>
          <w14:ligatures w14:val="none"/>
        </w:rPr>
        <w:t>(</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//close file</w:t>
      </w:r>
    </w:p>
    <w:p w14:paraId="3ADA900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/return root that points to struct Node </w:t>
      </w:r>
    </w:p>
    <w:p w14:paraId="6DD3E5A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751F4A8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C7C1DA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void</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displayMenu</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508A511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"Menu:"</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5555C0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"1. Search for Region/Regions with the minimum Count of Births."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16B985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"2. Search for Region/Regions with the maximum Count of Births."</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6646B9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"3. Exit."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42357D8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191DE6D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B2E439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find the minimum count in the tree</w:t>
      </w:r>
    </w:p>
    <w:p w14:paraId="28E3BE2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findMin</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w:t>
      </w:r>
    </w:p>
    <w:p w14:paraId="44022D1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p>
    <w:p w14:paraId="2288A62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throw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w:t>
      </w:r>
      <w:proofErr w:type="gramStart"/>
      <w:r w:rsidRPr="00294E15">
        <w:rPr>
          <w:rFonts w:ascii="Consolas" w:eastAsia="Times New Roman" w:hAnsi="Consolas" w:cs="Times New Roman"/>
          <w:color w:val="4EC9B0"/>
          <w:kern w:val="0"/>
          <w:sz w:val="21"/>
          <w:szCs w:val="21"/>
          <w14:ligatures w14:val="none"/>
        </w:rPr>
        <w:t>error</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E9178"/>
          <w:kern w:val="0"/>
          <w:sz w:val="21"/>
          <w:szCs w:val="21"/>
          <w14:ligatures w14:val="none"/>
        </w:rPr>
        <w:t>"Tree is empty"</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If the root is null, print error: tree is empty</w:t>
      </w:r>
    </w:p>
    <w:p w14:paraId="6F5B9F2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8F58BB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EFD985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to be the current root</w:t>
      </w:r>
    </w:p>
    <w:p w14:paraId="11CAFA0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while the left sub tree of the current root points somewhere</w:t>
      </w:r>
    </w:p>
    <w:p w14:paraId="32E7D60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left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of the left subtree as current root</w:t>
      </w:r>
    </w:p>
    <w:p w14:paraId="0309EC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p>
    <w:p w14:paraId="2EBA730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the data of the node with the min count</w:t>
      </w:r>
    </w:p>
    <w:p w14:paraId="41DBAA7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2327565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37275F6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Function to find the maximum count in the tree</w:t>
      </w:r>
    </w:p>
    <w:p w14:paraId="7C82F30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findMax</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569CD6"/>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w:t>
      </w:r>
    </w:p>
    <w:p w14:paraId="46B2A89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p>
    <w:p w14:paraId="4EF985B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throw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w:t>
      </w:r>
      <w:proofErr w:type="gramStart"/>
      <w:r w:rsidRPr="00294E15">
        <w:rPr>
          <w:rFonts w:ascii="Consolas" w:eastAsia="Times New Roman" w:hAnsi="Consolas" w:cs="Times New Roman"/>
          <w:color w:val="4EC9B0"/>
          <w:kern w:val="0"/>
          <w:sz w:val="21"/>
          <w:szCs w:val="21"/>
          <w14:ligatures w14:val="none"/>
        </w:rPr>
        <w:t>error</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E9178"/>
          <w:kern w:val="0"/>
          <w:sz w:val="21"/>
          <w:szCs w:val="21"/>
          <w14:ligatures w14:val="none"/>
        </w:rPr>
        <w:t>"Tree is empty"</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If the root is null, throw error</w:t>
      </w:r>
    </w:p>
    <w:p w14:paraId="558C6CF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73C25C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29812C8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to be the current root</w:t>
      </w:r>
    </w:p>
    <w:p w14:paraId="5B9672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 while the right sub tree of the current root points somewhere</w:t>
      </w:r>
    </w:p>
    <w:p w14:paraId="35AB57A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right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 set the root of the right subtree as current root</w:t>
      </w:r>
    </w:p>
    <w:p w14:paraId="094E622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p>
    <w:p w14:paraId="1F19679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current</w:t>
      </w:r>
      <w:r w:rsidRPr="00294E15">
        <w:rPr>
          <w:rFonts w:ascii="Consolas" w:eastAsia="Times New Roman" w:hAnsi="Consolas" w:cs="Times New Roman"/>
          <w:color w:val="CCCCCC"/>
          <w:kern w:val="0"/>
          <w:sz w:val="21"/>
          <w:szCs w:val="21"/>
          <w14:ligatures w14:val="none"/>
        </w:rPr>
        <w:t>-&gt;</w:t>
      </w:r>
      <w:proofErr w:type="gramStart"/>
      <w:r w:rsidRPr="00294E15">
        <w:rPr>
          <w:rFonts w:ascii="Consolas" w:eastAsia="Times New Roman" w:hAnsi="Consolas" w:cs="Times New Roman"/>
          <w:color w:val="9CDCFE"/>
          <w:kern w:val="0"/>
          <w:sz w:val="21"/>
          <w:szCs w:val="21"/>
          <w14:ligatures w14:val="none"/>
        </w:rPr>
        <w:t>data</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//return the data of the node with the max count</w:t>
      </w:r>
    </w:p>
    <w:p w14:paraId="2CA8B0E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5E97509A" w14:textId="77777777" w:rsidR="00294E15" w:rsidRPr="00294E15" w:rsidRDefault="00294E15" w:rsidP="00294E15">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DFC171C"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DCDCAA"/>
          <w:kern w:val="0"/>
          <w:sz w:val="21"/>
          <w:szCs w:val="21"/>
          <w14:ligatures w14:val="none"/>
        </w:rPr>
        <w:t>main</w:t>
      </w:r>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 {</w:t>
      </w:r>
    </w:p>
    <w:p w14:paraId="7B0F6DF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Node</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buildBST</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//Read file and create BST</w:t>
      </w:r>
    </w:p>
    <w:p w14:paraId="19FB03B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if</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569CD6"/>
          <w:kern w:val="0"/>
          <w:sz w:val="21"/>
          <w:szCs w:val="21"/>
          <w14:ligatures w14:val="none"/>
        </w:rPr>
        <w:t>nullptr</w:t>
      </w:r>
      <w:proofErr w:type="spellEnd"/>
      <w:r w:rsidRPr="00294E15">
        <w:rPr>
          <w:rFonts w:ascii="Consolas" w:eastAsia="Times New Roman" w:hAnsi="Consolas" w:cs="Times New Roman"/>
          <w:color w:val="CCCCCC"/>
          <w:kern w:val="0"/>
          <w:sz w:val="21"/>
          <w:szCs w:val="21"/>
          <w14:ligatures w14:val="none"/>
        </w:rPr>
        <w:t>) {</w:t>
      </w:r>
      <w:r w:rsidRPr="00294E15">
        <w:rPr>
          <w:rFonts w:ascii="Consolas" w:eastAsia="Times New Roman" w:hAnsi="Consolas" w:cs="Times New Roman"/>
          <w:color w:val="6A9955"/>
          <w:kern w:val="0"/>
          <w:sz w:val="21"/>
          <w:szCs w:val="21"/>
          <w14:ligatures w14:val="none"/>
        </w:rPr>
        <w:t xml:space="preserve">       //if tree not empty </w:t>
      </w:r>
    </w:p>
    <w:p w14:paraId="4DCB1D2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"Binary Search Tree built successfully."</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0429996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AEE445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int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w:t>
      </w:r>
      <w:proofErr w:type="gramEnd"/>
    </w:p>
    <w:p w14:paraId="31C1254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do</w:t>
      </w:r>
      <w:r w:rsidRPr="00294E15">
        <w:rPr>
          <w:rFonts w:ascii="Consolas" w:eastAsia="Times New Roman" w:hAnsi="Consolas" w:cs="Times New Roman"/>
          <w:color w:val="CCCCCC"/>
          <w:kern w:val="0"/>
          <w:sz w:val="21"/>
          <w:szCs w:val="21"/>
          <w14:ligatures w14:val="none"/>
        </w:rPr>
        <w:t xml:space="preserve"> {</w:t>
      </w:r>
    </w:p>
    <w:p w14:paraId="59C02D4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displayMenu</w:t>
      </w:r>
      <w:proofErr w:type="spellEnd"/>
      <w:r w:rsidRPr="00294E15">
        <w:rPr>
          <w:rFonts w:ascii="Consolas" w:eastAsia="Times New Roman" w:hAnsi="Consolas" w:cs="Times New Roman"/>
          <w:color w:val="CCCCCC"/>
          <w:kern w:val="0"/>
          <w:sz w:val="21"/>
          <w:szCs w:val="21"/>
          <w14:ligatures w14:val="none"/>
        </w:rPr>
        <w:t>(</w:t>
      </w:r>
      <w:proofErr w:type="gram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 Display menu options</w:t>
      </w:r>
    </w:p>
    <w:p w14:paraId="3C95A26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 xml:space="preserve">"Enter your choice: </w:t>
      </w:r>
      <w:proofErr w:type="gramStart"/>
      <w:r w:rsidRPr="00294E15">
        <w:rPr>
          <w:rFonts w:ascii="Consolas" w:eastAsia="Times New Roman" w:hAnsi="Consolas" w:cs="Times New Roman"/>
          <w:color w:val="CE9178"/>
          <w:kern w:val="0"/>
          <w:sz w:val="21"/>
          <w:szCs w:val="21"/>
          <w14:ligatures w14:val="none"/>
        </w:rPr>
        <w:t>"</w:t>
      </w:r>
      <w:r w:rsidRPr="00294E15">
        <w:rPr>
          <w:rFonts w:ascii="Consolas" w:eastAsia="Times New Roman" w:hAnsi="Consolas" w:cs="Times New Roman"/>
          <w:color w:val="CCCCCC"/>
          <w:kern w:val="0"/>
          <w:sz w:val="21"/>
          <w:szCs w:val="21"/>
          <w14:ligatures w14:val="none"/>
        </w:rPr>
        <w:t>;</w:t>
      </w:r>
      <w:proofErr w:type="gramEnd"/>
    </w:p>
    <w:p w14:paraId="538450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cin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&gt;&gt;</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w:t>
      </w:r>
      <w:proofErr w:type="gramEnd"/>
    </w:p>
    <w:p w14:paraId="16175E4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89F7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//switch case for menu options</w:t>
      </w:r>
    </w:p>
    <w:p w14:paraId="295956C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switch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 {</w:t>
      </w:r>
    </w:p>
    <w:p w14:paraId="6362773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1</w:t>
      </w:r>
      <w:r w:rsidRPr="00294E15">
        <w:rPr>
          <w:rFonts w:ascii="Consolas" w:eastAsia="Times New Roman" w:hAnsi="Consolas" w:cs="Times New Roman"/>
          <w:color w:val="CCCCCC"/>
          <w:kern w:val="0"/>
          <w:sz w:val="21"/>
          <w:szCs w:val="21"/>
          <w14:ligatures w14:val="none"/>
        </w:rPr>
        <w:t>: {</w:t>
      </w:r>
    </w:p>
    <w:p w14:paraId="5383726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74C8F74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findMin</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//give </w:t>
      </w:r>
      <w:proofErr w:type="spellStart"/>
      <w:r w:rsidRPr="00294E15">
        <w:rPr>
          <w:rFonts w:ascii="Consolas" w:eastAsia="Times New Roman" w:hAnsi="Consolas" w:cs="Times New Roman"/>
          <w:color w:val="6A9955"/>
          <w:kern w:val="0"/>
          <w:sz w:val="21"/>
          <w:szCs w:val="21"/>
          <w14:ligatures w14:val="none"/>
        </w:rPr>
        <w:t>minRow</w:t>
      </w:r>
      <w:proofErr w:type="spellEnd"/>
      <w:r w:rsidRPr="00294E15">
        <w:rPr>
          <w:rFonts w:ascii="Consolas" w:eastAsia="Times New Roman" w:hAnsi="Consolas" w:cs="Times New Roman"/>
          <w:color w:val="6A9955"/>
          <w:kern w:val="0"/>
          <w:sz w:val="21"/>
          <w:szCs w:val="21"/>
          <w14:ligatures w14:val="none"/>
        </w:rPr>
        <w:t xml:space="preserve"> the return value of </w:t>
      </w:r>
      <w:proofErr w:type="spellStart"/>
      <w:r w:rsidRPr="00294E15">
        <w:rPr>
          <w:rFonts w:ascii="Consolas" w:eastAsia="Times New Roman" w:hAnsi="Consolas" w:cs="Times New Roman"/>
          <w:color w:val="6A9955"/>
          <w:kern w:val="0"/>
          <w:sz w:val="21"/>
          <w:szCs w:val="21"/>
          <w14:ligatures w14:val="none"/>
        </w:rPr>
        <w:t>findMin</w:t>
      </w:r>
      <w:proofErr w:type="spellEnd"/>
    </w:p>
    <w:p w14:paraId="5CC3C738"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5DBE9A9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//print the data of the node with the min count</w:t>
      </w:r>
    </w:p>
    <w:p w14:paraId="743C83B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"Period with minimum Count of Births: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096EC69"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"Region: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48F850A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"Count: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minRow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3A448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4B6485B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there is runtime error print that error</w:t>
      </w:r>
    </w:p>
    <w:p w14:paraId="6A6A11F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what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023F5C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53D2A0E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5272974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112270D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2</w:t>
      </w:r>
      <w:r w:rsidRPr="00294E15">
        <w:rPr>
          <w:rFonts w:ascii="Consolas" w:eastAsia="Times New Roman" w:hAnsi="Consolas" w:cs="Times New Roman"/>
          <w:color w:val="CCCCCC"/>
          <w:kern w:val="0"/>
          <w:sz w:val="21"/>
          <w:szCs w:val="21"/>
          <w14:ligatures w14:val="none"/>
        </w:rPr>
        <w:t>: {</w:t>
      </w:r>
    </w:p>
    <w:p w14:paraId="714F86C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try</w:t>
      </w:r>
      <w:r w:rsidRPr="00294E15">
        <w:rPr>
          <w:rFonts w:ascii="Consolas" w:eastAsia="Times New Roman" w:hAnsi="Consolas" w:cs="Times New Roman"/>
          <w:color w:val="CCCCCC"/>
          <w:kern w:val="0"/>
          <w:sz w:val="21"/>
          <w:szCs w:val="21"/>
          <w14:ligatures w14:val="none"/>
        </w:rPr>
        <w:t xml:space="preserve"> {</w:t>
      </w:r>
    </w:p>
    <w:p w14:paraId="12F158C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4EC9B0"/>
          <w:kern w:val="0"/>
          <w:sz w:val="21"/>
          <w:szCs w:val="21"/>
          <w14:ligatures w14:val="none"/>
        </w:rPr>
        <w:t>Row</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findMax</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root</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xml:space="preserve">/give </w:t>
      </w:r>
      <w:proofErr w:type="spellStart"/>
      <w:r w:rsidRPr="00294E15">
        <w:rPr>
          <w:rFonts w:ascii="Consolas" w:eastAsia="Times New Roman" w:hAnsi="Consolas" w:cs="Times New Roman"/>
          <w:color w:val="6A9955"/>
          <w:kern w:val="0"/>
          <w:sz w:val="21"/>
          <w:szCs w:val="21"/>
          <w14:ligatures w14:val="none"/>
        </w:rPr>
        <w:t>maxRow</w:t>
      </w:r>
      <w:proofErr w:type="spellEnd"/>
      <w:r w:rsidRPr="00294E15">
        <w:rPr>
          <w:rFonts w:ascii="Consolas" w:eastAsia="Times New Roman" w:hAnsi="Consolas" w:cs="Times New Roman"/>
          <w:color w:val="6A9955"/>
          <w:kern w:val="0"/>
          <w:sz w:val="21"/>
          <w:szCs w:val="21"/>
          <w14:ligatures w14:val="none"/>
        </w:rPr>
        <w:t xml:space="preserve"> the return value of </w:t>
      </w:r>
      <w:proofErr w:type="spellStart"/>
      <w:r w:rsidRPr="00294E15">
        <w:rPr>
          <w:rFonts w:ascii="Consolas" w:eastAsia="Times New Roman" w:hAnsi="Consolas" w:cs="Times New Roman"/>
          <w:color w:val="6A9955"/>
          <w:kern w:val="0"/>
          <w:sz w:val="21"/>
          <w:szCs w:val="21"/>
          <w14:ligatures w14:val="none"/>
        </w:rPr>
        <w:t>findMax</w:t>
      </w:r>
      <w:proofErr w:type="spellEnd"/>
    </w:p>
    <w:p w14:paraId="4FE6B84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137952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6A9955"/>
          <w:kern w:val="0"/>
          <w:sz w:val="21"/>
          <w:szCs w:val="21"/>
          <w14:ligatures w14:val="none"/>
        </w:rPr>
        <w:t>                        //print the data of the node with the max count</w:t>
      </w:r>
    </w:p>
    <w:p w14:paraId="2C6165C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"Period with maximum Count of Births: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Period</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2F89C1F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"Region: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Region</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2E29EDB"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"Count: "</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maxRow</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9CDCFE"/>
          <w:kern w:val="0"/>
          <w:sz w:val="21"/>
          <w:szCs w:val="21"/>
          <w14:ligatures w14:val="none"/>
        </w:rPr>
        <w:t>Count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5AF5230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094CC95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catch</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569CD6"/>
          <w:kern w:val="0"/>
          <w:sz w:val="21"/>
          <w:szCs w:val="21"/>
          <w14:ligatures w14:val="none"/>
        </w:rPr>
        <w:t>const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4EC9B0"/>
          <w:kern w:val="0"/>
          <w:sz w:val="21"/>
          <w:szCs w:val="21"/>
          <w14:ligatures w14:val="none"/>
        </w:rPr>
        <w:t>runtime_error</w:t>
      </w:r>
      <w:proofErr w:type="spellEnd"/>
      <w:r w:rsidRPr="00294E15">
        <w:rPr>
          <w:rFonts w:ascii="Consolas" w:eastAsia="Times New Roman" w:hAnsi="Consolas" w:cs="Times New Roman"/>
          <w:color w:val="D4D4D4"/>
          <w:kern w:val="0"/>
          <w:sz w:val="21"/>
          <w:szCs w:val="21"/>
          <w14:ligatures w14:val="none"/>
        </w:rPr>
        <w:t>&amp;</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there is runtime error print that error</w:t>
      </w:r>
    </w:p>
    <w:p w14:paraId="61D4B84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9CDCFE"/>
          <w:kern w:val="0"/>
          <w:sz w:val="21"/>
          <w:szCs w:val="21"/>
          <w14:ligatures w14:val="none"/>
        </w:rPr>
        <w:t>e</w:t>
      </w:r>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DCDCAA"/>
          <w:kern w:val="0"/>
          <w:sz w:val="21"/>
          <w:szCs w:val="21"/>
          <w14:ligatures w14:val="none"/>
        </w:rPr>
        <w:t>what</w:t>
      </w:r>
      <w:proofErr w:type="spellEnd"/>
      <w:proofErr w:type="gram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
    <w:p w14:paraId="38ADE23E"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1CD40B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3A37637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79EEFF81"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case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60CCE8B4"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"Exiting the application."</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30083083"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C586C0"/>
          <w:kern w:val="0"/>
          <w:sz w:val="21"/>
          <w:szCs w:val="21"/>
          <w14:ligatures w14:val="none"/>
        </w:rPr>
        <w:t>break</w:t>
      </w:r>
      <w:r w:rsidRPr="00294E15">
        <w:rPr>
          <w:rFonts w:ascii="Consolas" w:eastAsia="Times New Roman" w:hAnsi="Consolas" w:cs="Times New Roman"/>
          <w:color w:val="CCCCCC"/>
          <w:kern w:val="0"/>
          <w:sz w:val="21"/>
          <w:szCs w:val="21"/>
          <w14:ligatures w14:val="none"/>
        </w:rPr>
        <w:t>;</w:t>
      </w:r>
      <w:proofErr w:type="gramEnd"/>
    </w:p>
    <w:p w14:paraId="4539D36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default</w:t>
      </w:r>
      <w:r w:rsidRPr="00294E15">
        <w:rPr>
          <w:rFonts w:ascii="Consolas" w:eastAsia="Times New Roman" w:hAnsi="Consolas" w:cs="Times New Roman"/>
          <w:color w:val="CCCCCC"/>
          <w:kern w:val="0"/>
          <w:sz w:val="21"/>
          <w:szCs w:val="21"/>
          <w14:ligatures w14:val="none"/>
        </w:rPr>
        <w:t>:</w:t>
      </w:r>
    </w:p>
    <w:p w14:paraId="566EF625"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cout</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"Invalid choice. Please enter a number between 1 and 3."</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proofErr w:type="gramEnd"/>
    </w:p>
    <w:p w14:paraId="79E5D556"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013633AA"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while</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9CDCFE"/>
          <w:kern w:val="0"/>
          <w:sz w:val="21"/>
          <w:szCs w:val="21"/>
          <w14:ligatures w14:val="none"/>
        </w:rPr>
        <w:t>choice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4D4D4"/>
          <w:kern w:val="0"/>
          <w:sz w:val="21"/>
          <w:szCs w:val="21"/>
          <w14:ligatures w14:val="none"/>
        </w:rPr>
        <w:t>!</w:t>
      </w:r>
      <w:proofErr w:type="gramEnd"/>
      <w:r w:rsidRPr="00294E15">
        <w:rPr>
          <w:rFonts w:ascii="Consolas" w:eastAsia="Times New Roman" w:hAnsi="Consolas" w:cs="Times New Roman"/>
          <w:color w:val="D4D4D4"/>
          <w:kern w:val="0"/>
          <w:sz w:val="21"/>
          <w:szCs w:val="21"/>
          <w14:ligatures w14:val="none"/>
        </w:rPr>
        <w: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B5CEA8"/>
          <w:kern w:val="0"/>
          <w:sz w:val="21"/>
          <w:szCs w:val="21"/>
          <w14:ligatures w14:val="none"/>
        </w:rPr>
        <w:t>3</w:t>
      </w:r>
      <w:r w:rsidRPr="00294E15">
        <w:rPr>
          <w:rFonts w:ascii="Consolas" w:eastAsia="Times New Roman" w:hAnsi="Consolas" w:cs="Times New Roman"/>
          <w:color w:val="CCCCCC"/>
          <w:kern w:val="0"/>
          <w:sz w:val="21"/>
          <w:szCs w:val="21"/>
          <w14:ligatures w14:val="none"/>
        </w:rPr>
        <w:t>);</w:t>
      </w:r>
    </w:p>
    <w:p w14:paraId="1768B822"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 </w:t>
      </w:r>
      <w:r w:rsidRPr="00294E15">
        <w:rPr>
          <w:rFonts w:ascii="Consolas" w:eastAsia="Times New Roman" w:hAnsi="Consolas" w:cs="Times New Roman"/>
          <w:color w:val="C586C0"/>
          <w:kern w:val="0"/>
          <w:sz w:val="21"/>
          <w:szCs w:val="21"/>
          <w14:ligatures w14:val="none"/>
        </w:rPr>
        <w:t>else</w:t>
      </w:r>
      <w:r w:rsidRPr="00294E15">
        <w:rPr>
          <w:rFonts w:ascii="Consolas" w:eastAsia="Times New Roman" w:hAnsi="Consolas" w:cs="Times New Roman"/>
          <w:color w:val="CCCCCC"/>
          <w:kern w:val="0"/>
          <w:sz w:val="21"/>
          <w:szCs w:val="21"/>
          <w14:ligatures w14:val="none"/>
        </w:rPr>
        <w:t xml:space="preserve"> {</w:t>
      </w:r>
    </w:p>
    <w:p w14:paraId="276CACBF"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proofErr w:type="spellStart"/>
      <w:r w:rsidRPr="00294E15">
        <w:rPr>
          <w:rFonts w:ascii="Consolas" w:eastAsia="Times New Roman" w:hAnsi="Consolas" w:cs="Times New Roman"/>
          <w:color w:val="9CDCFE"/>
          <w:kern w:val="0"/>
          <w:sz w:val="21"/>
          <w:szCs w:val="21"/>
          <w14:ligatures w14:val="none"/>
        </w:rPr>
        <w:t>cerr</w:t>
      </w:r>
      <w:proofErr w:type="spellEnd"/>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E9178"/>
          <w:kern w:val="0"/>
          <w:sz w:val="21"/>
          <w:szCs w:val="21"/>
          <w14:ligatures w14:val="none"/>
        </w:rPr>
        <w:t>"Failed to build Binary Search Tree."</w:t>
      </w: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DCDCAA"/>
          <w:kern w:val="0"/>
          <w:sz w:val="21"/>
          <w:szCs w:val="21"/>
          <w14:ligatures w14:val="none"/>
        </w:rPr>
        <w:t>&lt;&lt;</w:t>
      </w:r>
      <w:r w:rsidRPr="00294E15">
        <w:rPr>
          <w:rFonts w:ascii="Consolas" w:eastAsia="Times New Roman" w:hAnsi="Consolas" w:cs="Times New Roman"/>
          <w:color w:val="CCCCCC"/>
          <w:kern w:val="0"/>
          <w:sz w:val="21"/>
          <w:szCs w:val="21"/>
          <w14:ligatures w14:val="none"/>
        </w:rPr>
        <w:t xml:space="preserve"> </w:t>
      </w:r>
      <w:proofErr w:type="spellStart"/>
      <w:proofErr w:type="gramStart"/>
      <w:r w:rsidRPr="00294E15">
        <w:rPr>
          <w:rFonts w:ascii="Consolas" w:eastAsia="Times New Roman" w:hAnsi="Consolas" w:cs="Times New Roman"/>
          <w:color w:val="DCDCAA"/>
          <w:kern w:val="0"/>
          <w:sz w:val="21"/>
          <w:szCs w:val="21"/>
          <w14:ligatures w14:val="none"/>
        </w:rPr>
        <w:t>endl</w:t>
      </w:r>
      <w:proofErr w:type="spellEnd"/>
      <w:r w:rsidRPr="00294E15">
        <w:rPr>
          <w:rFonts w:ascii="Consolas" w:eastAsia="Times New Roman" w:hAnsi="Consolas" w:cs="Times New Roman"/>
          <w:color w:val="CCCCCC"/>
          <w:kern w:val="0"/>
          <w:sz w:val="21"/>
          <w:szCs w:val="21"/>
          <w14:ligatures w14:val="none"/>
        </w:rPr>
        <w:t>;</w:t>
      </w:r>
      <w:r w:rsidRPr="00294E15">
        <w:rPr>
          <w:rFonts w:ascii="Consolas" w:eastAsia="Times New Roman" w:hAnsi="Consolas" w:cs="Times New Roman"/>
          <w:color w:val="6A9955"/>
          <w:kern w:val="0"/>
          <w:sz w:val="21"/>
          <w:szCs w:val="21"/>
          <w14:ligatures w14:val="none"/>
        </w:rPr>
        <w:t xml:space="preserve">   </w:t>
      </w:r>
      <w:proofErr w:type="gramEnd"/>
      <w:r w:rsidRPr="00294E15">
        <w:rPr>
          <w:rFonts w:ascii="Consolas" w:eastAsia="Times New Roman" w:hAnsi="Consolas" w:cs="Times New Roman"/>
          <w:color w:val="6A9955"/>
          <w:kern w:val="0"/>
          <w:sz w:val="21"/>
          <w:szCs w:val="21"/>
          <w14:ligatures w14:val="none"/>
        </w:rPr>
        <w:t>   //if tree is empty print error</w:t>
      </w:r>
    </w:p>
    <w:p w14:paraId="0F2BE9CD"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w:t>
      </w:r>
    </w:p>
    <w:p w14:paraId="22B5277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 xml:space="preserve">    </w:t>
      </w:r>
      <w:r w:rsidRPr="00294E15">
        <w:rPr>
          <w:rFonts w:ascii="Consolas" w:eastAsia="Times New Roman" w:hAnsi="Consolas" w:cs="Times New Roman"/>
          <w:color w:val="C586C0"/>
          <w:kern w:val="0"/>
          <w:sz w:val="21"/>
          <w:szCs w:val="21"/>
          <w14:ligatures w14:val="none"/>
        </w:rPr>
        <w:t>return</w:t>
      </w:r>
      <w:r w:rsidRPr="00294E15">
        <w:rPr>
          <w:rFonts w:ascii="Consolas" w:eastAsia="Times New Roman" w:hAnsi="Consolas" w:cs="Times New Roman"/>
          <w:color w:val="CCCCCC"/>
          <w:kern w:val="0"/>
          <w:sz w:val="21"/>
          <w:szCs w:val="21"/>
          <w14:ligatures w14:val="none"/>
        </w:rPr>
        <w:t xml:space="preserve"> </w:t>
      </w:r>
      <w:proofErr w:type="gramStart"/>
      <w:r w:rsidRPr="00294E15">
        <w:rPr>
          <w:rFonts w:ascii="Consolas" w:eastAsia="Times New Roman" w:hAnsi="Consolas" w:cs="Times New Roman"/>
          <w:color w:val="B5CEA8"/>
          <w:kern w:val="0"/>
          <w:sz w:val="21"/>
          <w:szCs w:val="21"/>
          <w14:ligatures w14:val="none"/>
        </w:rPr>
        <w:t>0</w:t>
      </w:r>
      <w:r w:rsidRPr="00294E15">
        <w:rPr>
          <w:rFonts w:ascii="Consolas" w:eastAsia="Times New Roman" w:hAnsi="Consolas" w:cs="Times New Roman"/>
          <w:color w:val="CCCCCC"/>
          <w:kern w:val="0"/>
          <w:sz w:val="21"/>
          <w:szCs w:val="21"/>
          <w14:ligatures w14:val="none"/>
        </w:rPr>
        <w:t>;</w:t>
      </w:r>
      <w:proofErr w:type="gramEnd"/>
    </w:p>
    <w:p w14:paraId="1AB7D517"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r w:rsidRPr="00294E15">
        <w:rPr>
          <w:rFonts w:ascii="Consolas" w:eastAsia="Times New Roman" w:hAnsi="Consolas" w:cs="Times New Roman"/>
          <w:color w:val="CCCCCC"/>
          <w:kern w:val="0"/>
          <w:sz w:val="21"/>
          <w:szCs w:val="21"/>
          <w14:ligatures w14:val="none"/>
        </w:rPr>
        <w:t>}</w:t>
      </w:r>
    </w:p>
    <w:p w14:paraId="19768ED0" w14:textId="77777777" w:rsidR="00294E15" w:rsidRPr="00294E15" w:rsidRDefault="00294E15" w:rsidP="00294E15">
      <w:pPr>
        <w:shd w:val="clear" w:color="auto" w:fill="1F1F1F"/>
        <w:spacing w:after="0" w:line="285" w:lineRule="atLeast"/>
        <w:rPr>
          <w:rFonts w:ascii="Consolas" w:eastAsia="Times New Roman" w:hAnsi="Consolas" w:cs="Times New Roman"/>
          <w:color w:val="CCCCCC"/>
          <w:kern w:val="0"/>
          <w:sz w:val="21"/>
          <w:szCs w:val="21"/>
          <w14:ligatures w14:val="none"/>
        </w:rPr>
      </w:pPr>
    </w:p>
    <w:p w14:paraId="64DA284C" w14:textId="77777777" w:rsidR="00FD46EA" w:rsidRPr="00FD46EA" w:rsidRDefault="00FD46EA" w:rsidP="00FD46EA">
      <w:pPr>
        <w:ind w:left="360"/>
        <w:rPr>
          <w:b/>
          <w:bCs/>
          <w:sz w:val="24"/>
          <w:szCs w:val="24"/>
        </w:rPr>
      </w:pPr>
    </w:p>
    <w:p w14:paraId="3F825324" w14:textId="77777777" w:rsidR="00111749" w:rsidRPr="008540B8" w:rsidRDefault="00111749" w:rsidP="00111749"/>
    <w:p w14:paraId="05BC5E94" w14:textId="77777777" w:rsidR="00111749" w:rsidRPr="00962788" w:rsidRDefault="00111749" w:rsidP="00111749">
      <w:r w:rsidRPr="00A93E91">
        <w:rPr>
          <w:lang w:val="el-GR"/>
        </w:rPr>
        <w:t>Δομή</w:t>
      </w:r>
      <w:r w:rsidRPr="00962788">
        <w:t xml:space="preserve"> </w:t>
      </w:r>
      <w:r>
        <w:t>Row</w:t>
      </w:r>
      <w:r w:rsidRPr="00962788">
        <w:t xml:space="preserve"> </w:t>
      </w:r>
      <w:r w:rsidRPr="00A93E91">
        <w:rPr>
          <w:lang w:val="el-GR"/>
        </w:rPr>
        <w:t>και</w:t>
      </w:r>
      <w:r w:rsidRPr="00962788">
        <w:t xml:space="preserve"> </w:t>
      </w:r>
      <w:r>
        <w:t>Node</w:t>
      </w:r>
      <w:r w:rsidRPr="00962788">
        <w:t>:</w:t>
      </w:r>
    </w:p>
    <w:p w14:paraId="268506B8" w14:textId="77777777" w:rsidR="00111749" w:rsidRPr="00962788" w:rsidRDefault="00111749" w:rsidP="00111749"/>
    <w:p w14:paraId="585F8819" w14:textId="77777777" w:rsidR="00111749" w:rsidRPr="00A93E91" w:rsidRDefault="00111749" w:rsidP="00111749">
      <w:pPr>
        <w:rPr>
          <w:lang w:val="el-GR"/>
        </w:rPr>
      </w:pPr>
      <w:r>
        <w:t>Row</w:t>
      </w:r>
      <w:r w:rsidRPr="00A93E91">
        <w:rPr>
          <w:lang w:val="el-GR"/>
        </w:rPr>
        <w:t xml:space="preserve"> αποθηκεύει τα δεδομένα για κάθε εγγραφή, όπως περίοδος, τύπος (γέννηση ή θάνατος), περιοχή και αριθμός.</w:t>
      </w:r>
    </w:p>
    <w:p w14:paraId="63F51D51" w14:textId="77777777" w:rsidR="00111749" w:rsidRPr="00A93E91" w:rsidRDefault="00111749" w:rsidP="00111749">
      <w:pPr>
        <w:rPr>
          <w:lang w:val="el-GR"/>
        </w:rPr>
      </w:pPr>
      <w:r>
        <w:t>Node</w:t>
      </w:r>
      <w:r w:rsidRPr="00A93E91">
        <w:rPr>
          <w:lang w:val="el-GR"/>
        </w:rPr>
        <w:t xml:space="preserve"> αποτελεί τον κόμβο του </w:t>
      </w:r>
      <w:r>
        <w:t>BST</w:t>
      </w:r>
      <w:r w:rsidRPr="00A93E91">
        <w:rPr>
          <w:lang w:val="el-GR"/>
        </w:rPr>
        <w:t xml:space="preserve"> που περιέχει τα δεδομένα τύπου </w:t>
      </w:r>
      <w:r>
        <w:t>Row</w:t>
      </w:r>
      <w:r w:rsidRPr="00A93E91">
        <w:rPr>
          <w:lang w:val="el-GR"/>
        </w:rPr>
        <w:t xml:space="preserve"> και δείκτες στα αριστερά και δεξιά παιδιά του.</w:t>
      </w:r>
    </w:p>
    <w:p w14:paraId="4D729E64" w14:textId="77777777" w:rsidR="00111749" w:rsidRPr="00A93E91" w:rsidRDefault="00111749" w:rsidP="00111749">
      <w:pPr>
        <w:rPr>
          <w:lang w:val="el-GR"/>
        </w:rPr>
      </w:pPr>
      <w:r w:rsidRPr="00A93E91">
        <w:rPr>
          <w:lang w:val="el-GR"/>
        </w:rPr>
        <w:t xml:space="preserve">Συναρτήσεις για το </w:t>
      </w:r>
      <w:r>
        <w:t>BST</w:t>
      </w:r>
      <w:r w:rsidRPr="00A93E91">
        <w:rPr>
          <w:lang w:val="el-GR"/>
        </w:rPr>
        <w:t>:</w:t>
      </w:r>
    </w:p>
    <w:p w14:paraId="413346BB" w14:textId="77777777" w:rsidR="00111749" w:rsidRPr="00A93E91" w:rsidRDefault="00111749" w:rsidP="00111749">
      <w:pPr>
        <w:rPr>
          <w:lang w:val="el-GR"/>
        </w:rPr>
      </w:pPr>
    </w:p>
    <w:p w14:paraId="672D5D0E" w14:textId="77777777" w:rsidR="00111749" w:rsidRPr="00A93E91" w:rsidRDefault="00111749" w:rsidP="00111749">
      <w:pPr>
        <w:rPr>
          <w:lang w:val="el-GR"/>
        </w:rPr>
      </w:pPr>
      <w:proofErr w:type="spellStart"/>
      <w:r>
        <w:t>createNode</w:t>
      </w:r>
      <w:proofErr w:type="spellEnd"/>
      <w:r w:rsidRPr="00A93E91">
        <w:rPr>
          <w:lang w:val="el-GR"/>
        </w:rPr>
        <w:t xml:space="preserve">: Δημιουργεί ένα νέο κόμβο </w:t>
      </w:r>
      <w:r>
        <w:t>BST</w:t>
      </w:r>
      <w:r w:rsidRPr="00A93E91">
        <w:rPr>
          <w:lang w:val="el-GR"/>
        </w:rPr>
        <w:t xml:space="preserve"> με δεδομένα </w:t>
      </w:r>
      <w:r>
        <w:t>Row</w:t>
      </w:r>
      <w:r w:rsidRPr="00A93E91">
        <w:rPr>
          <w:lang w:val="el-GR"/>
        </w:rPr>
        <w:t>.</w:t>
      </w:r>
    </w:p>
    <w:p w14:paraId="5257DC38" w14:textId="77777777" w:rsidR="00111749" w:rsidRPr="00A93E91" w:rsidRDefault="00111749" w:rsidP="00111749">
      <w:pPr>
        <w:rPr>
          <w:lang w:val="el-GR"/>
        </w:rPr>
      </w:pPr>
      <w:proofErr w:type="spellStart"/>
      <w:r>
        <w:t>insertNode</w:t>
      </w:r>
      <w:proofErr w:type="spellEnd"/>
      <w:r w:rsidRPr="00A93E91">
        <w:rPr>
          <w:lang w:val="el-GR"/>
        </w:rPr>
        <w:t xml:space="preserve">: Εισάγει ένα νέο κόμβο στο </w:t>
      </w:r>
      <w:r>
        <w:t>BST</w:t>
      </w:r>
      <w:r w:rsidRPr="00A93E91">
        <w:rPr>
          <w:lang w:val="el-GR"/>
        </w:rPr>
        <w:t>, με βάση τον αριθμό γεννήσεων (</w:t>
      </w:r>
      <w:r>
        <w:t>Count</w:t>
      </w:r>
      <w:r w:rsidRPr="00A93E91">
        <w:rPr>
          <w:lang w:val="el-GR"/>
        </w:rPr>
        <w:t>). Αν υπάρχει ισοτιμία στον αριθμό γεννήσεων, τότε αποφασίζει με βάση την περίοδο.</w:t>
      </w:r>
    </w:p>
    <w:p w14:paraId="0FA82D09" w14:textId="77777777" w:rsidR="00111749" w:rsidRPr="00A93E91" w:rsidRDefault="00111749" w:rsidP="00111749">
      <w:pPr>
        <w:rPr>
          <w:lang w:val="el-GR"/>
        </w:rPr>
      </w:pPr>
      <w:r w:rsidRPr="00A93E91">
        <w:rPr>
          <w:lang w:val="el-GR"/>
        </w:rPr>
        <w:t xml:space="preserve">Ανάγνωση και δημιουργία </w:t>
      </w:r>
      <w:r>
        <w:t>BST</w:t>
      </w:r>
      <w:r w:rsidRPr="00A93E91">
        <w:rPr>
          <w:lang w:val="el-GR"/>
        </w:rPr>
        <w:t xml:space="preserve"> από αρχείο:</w:t>
      </w:r>
    </w:p>
    <w:p w14:paraId="41D459D5" w14:textId="77777777" w:rsidR="00111749" w:rsidRPr="00A93E91" w:rsidRDefault="00111749" w:rsidP="00111749">
      <w:pPr>
        <w:rPr>
          <w:lang w:val="el-GR"/>
        </w:rPr>
      </w:pPr>
    </w:p>
    <w:p w14:paraId="0A8716A0" w14:textId="5EF7850D" w:rsidR="00111749" w:rsidRPr="00A93E91" w:rsidRDefault="00111749" w:rsidP="00111749">
      <w:pPr>
        <w:rPr>
          <w:lang w:val="el-GR"/>
        </w:rPr>
      </w:pPr>
      <w:proofErr w:type="spellStart"/>
      <w:r>
        <w:t>buildBST</w:t>
      </w:r>
      <w:proofErr w:type="spellEnd"/>
      <w:r w:rsidRPr="00A93E91">
        <w:rPr>
          <w:lang w:val="el-GR"/>
        </w:rPr>
        <w:t xml:space="preserve">: Διαβάζει δεδομένα </w:t>
      </w:r>
      <w:r w:rsidR="00751A20">
        <w:rPr>
          <w:rFonts w:ascii="Calibri" w:hAnsi="Calibri" w:cs="Calibri"/>
          <w:lang w:val="el-GR"/>
        </w:rPr>
        <w:t>το</w:t>
      </w:r>
      <w:r w:rsidRPr="00A93E91">
        <w:rPr>
          <w:lang w:val="el-GR"/>
        </w:rPr>
        <w:t xml:space="preserve"> αρχείο κειμένου και δημιουργεί το </w:t>
      </w:r>
      <w:r>
        <w:t>BST</w:t>
      </w:r>
      <w:r w:rsidRPr="00A93E91">
        <w:rPr>
          <w:lang w:val="el-GR"/>
        </w:rPr>
        <w:t xml:space="preserve"> με δεδομένα για γεννήσεις (και ενδεχομένως θάνατους).</w:t>
      </w:r>
    </w:p>
    <w:p w14:paraId="7B7BAE38" w14:textId="77777777" w:rsidR="00111749" w:rsidRPr="00A93E91" w:rsidRDefault="00111749" w:rsidP="00111749">
      <w:pPr>
        <w:rPr>
          <w:lang w:val="el-GR"/>
        </w:rPr>
      </w:pPr>
      <w:r w:rsidRPr="00A93E91">
        <w:rPr>
          <w:lang w:val="el-GR"/>
        </w:rPr>
        <w:t>Αναζήτηση του κόμβου με τον ελάχιστο αριθμό γεννήσεων:</w:t>
      </w:r>
    </w:p>
    <w:p w14:paraId="52D7A017" w14:textId="77777777" w:rsidR="00111749" w:rsidRPr="00A93E91" w:rsidRDefault="00111749" w:rsidP="00111749">
      <w:pPr>
        <w:rPr>
          <w:lang w:val="el-GR"/>
        </w:rPr>
      </w:pPr>
    </w:p>
    <w:p w14:paraId="35257509" w14:textId="77777777" w:rsidR="00111749" w:rsidRPr="00A93E91" w:rsidRDefault="00111749" w:rsidP="00111749">
      <w:pPr>
        <w:rPr>
          <w:lang w:val="el-GR"/>
        </w:rPr>
      </w:pPr>
      <w:proofErr w:type="spellStart"/>
      <w:r>
        <w:t>findMin</w:t>
      </w:r>
      <w:proofErr w:type="spellEnd"/>
      <w:r w:rsidRPr="00A93E91">
        <w:rPr>
          <w:lang w:val="el-GR"/>
        </w:rPr>
        <w:t xml:space="preserve">: Βρίσκει και επιστρέφει τον κόμβο με τον ελάχιστο αριθμό γεννήσεων στο </w:t>
      </w:r>
      <w:r>
        <w:t>BST</w:t>
      </w:r>
      <w:r w:rsidRPr="00A93E91">
        <w:rPr>
          <w:lang w:val="el-GR"/>
        </w:rPr>
        <w:t>.</w:t>
      </w:r>
    </w:p>
    <w:p w14:paraId="7907BC93" w14:textId="77777777" w:rsidR="00111749" w:rsidRPr="00A93E91" w:rsidRDefault="00111749" w:rsidP="00111749">
      <w:pPr>
        <w:rPr>
          <w:lang w:val="el-GR"/>
        </w:rPr>
      </w:pPr>
      <w:r w:rsidRPr="00A93E91">
        <w:rPr>
          <w:lang w:val="el-GR"/>
        </w:rPr>
        <w:t>Αναζήτηση του κόμβου με τον μέγιστο αριθμό γεννήσεων:</w:t>
      </w:r>
    </w:p>
    <w:p w14:paraId="38DA393B" w14:textId="77777777" w:rsidR="00111749" w:rsidRPr="00A93E91" w:rsidRDefault="00111749" w:rsidP="00111749">
      <w:pPr>
        <w:rPr>
          <w:lang w:val="el-GR"/>
        </w:rPr>
      </w:pPr>
    </w:p>
    <w:p w14:paraId="26D26094" w14:textId="77777777" w:rsidR="00111749" w:rsidRPr="00A93E91" w:rsidRDefault="00111749" w:rsidP="00111749">
      <w:pPr>
        <w:rPr>
          <w:lang w:val="el-GR"/>
        </w:rPr>
      </w:pPr>
      <w:proofErr w:type="spellStart"/>
      <w:r>
        <w:t>findMax</w:t>
      </w:r>
      <w:proofErr w:type="spellEnd"/>
      <w:r w:rsidRPr="00A93E91">
        <w:rPr>
          <w:lang w:val="el-GR"/>
        </w:rPr>
        <w:t xml:space="preserve">: Βρίσκει και επιστρέφει τον κόμβο με τον μέγιστο αριθμό γεννήσεων στο </w:t>
      </w:r>
      <w:r>
        <w:t>BST</w:t>
      </w:r>
      <w:r w:rsidRPr="00A93E91">
        <w:rPr>
          <w:lang w:val="el-GR"/>
        </w:rPr>
        <w:t>.</w:t>
      </w:r>
    </w:p>
    <w:p w14:paraId="6FCFE6ED" w14:textId="77777777" w:rsidR="00111749" w:rsidRPr="00A93E91" w:rsidRDefault="00111749" w:rsidP="00111749">
      <w:pPr>
        <w:rPr>
          <w:lang w:val="el-GR"/>
        </w:rPr>
      </w:pPr>
      <w:r w:rsidRPr="00A93E91">
        <w:rPr>
          <w:lang w:val="el-GR"/>
        </w:rPr>
        <w:t xml:space="preserve">Κύρια συνάρτηση </w:t>
      </w:r>
      <w:r>
        <w:t>main</w:t>
      </w:r>
      <w:r w:rsidRPr="00A93E91">
        <w:rPr>
          <w:lang w:val="el-GR"/>
        </w:rPr>
        <w:t>:</w:t>
      </w:r>
    </w:p>
    <w:p w14:paraId="15DB1826" w14:textId="77777777" w:rsidR="00111749" w:rsidRPr="00A93E91" w:rsidRDefault="00111749" w:rsidP="00111749">
      <w:pPr>
        <w:rPr>
          <w:lang w:val="el-GR"/>
        </w:rPr>
      </w:pPr>
    </w:p>
    <w:p w14:paraId="113A1BA3" w14:textId="77777777" w:rsidR="00111749" w:rsidRPr="00A93E91" w:rsidRDefault="00111749" w:rsidP="00111749">
      <w:pPr>
        <w:rPr>
          <w:lang w:val="el-GR"/>
        </w:rPr>
      </w:pPr>
      <w:r w:rsidRPr="00A93E91">
        <w:rPr>
          <w:lang w:val="el-GR"/>
        </w:rPr>
        <w:t>Αναγνωρίζει την είσοδο από τον χρήστη για να εκτελέσει επιλογές αναζήτησης του κόμβου με τον ελάχιστο ή μέγιστο αριθμό γεννήσεων, ή για έξοδο από την εφαρμογή.</w:t>
      </w:r>
    </w:p>
    <w:p w14:paraId="731B9E1B" w14:textId="3564F8D2" w:rsidR="00111749" w:rsidRPr="00962788" w:rsidRDefault="00111749" w:rsidP="00111749">
      <w:pPr>
        <w:rPr>
          <w:lang w:val="el-GR"/>
        </w:rPr>
      </w:pPr>
    </w:p>
    <w:p w14:paraId="1100B56D" w14:textId="77777777" w:rsidR="00714B76" w:rsidRPr="00962788" w:rsidRDefault="00714B76" w:rsidP="00111749">
      <w:pPr>
        <w:rPr>
          <w:lang w:val="el-GR"/>
        </w:rPr>
      </w:pPr>
    </w:p>
    <w:p w14:paraId="15F9387F" w14:textId="432F67CD" w:rsidR="00751A20" w:rsidRPr="00751A20" w:rsidRDefault="00714B76" w:rsidP="00111749">
      <w:pPr>
        <w:rPr>
          <w:lang w:val="el-GR"/>
        </w:rPr>
      </w:pPr>
      <w:r w:rsidRPr="00714B76">
        <w:t>Παρ</w:t>
      </w:r>
      <w:r w:rsidR="00751A20">
        <w:rPr>
          <w:rFonts w:ascii="Calibri" w:hAnsi="Calibri" w:cs="Calibri"/>
          <w:lang w:val="el-GR"/>
        </w:rPr>
        <w:t>ά</w:t>
      </w:r>
      <w:proofErr w:type="spellStart"/>
      <w:r w:rsidRPr="00714B76">
        <w:t>δειγμ</w:t>
      </w:r>
      <w:proofErr w:type="spellEnd"/>
      <w:r w:rsidRPr="00714B76">
        <w:t xml:space="preserve">α </w:t>
      </w:r>
      <w:proofErr w:type="spellStart"/>
      <w:r w:rsidRPr="00714B76">
        <w:t>εμφ</w:t>
      </w:r>
      <w:proofErr w:type="spellEnd"/>
      <w:r w:rsidR="00751A20">
        <w:rPr>
          <w:rFonts w:ascii="Calibri" w:hAnsi="Calibri" w:cs="Calibri"/>
          <w:lang w:val="el-GR"/>
        </w:rPr>
        <w:t>ά</w:t>
      </w:r>
      <w:proofErr w:type="spellStart"/>
      <w:r w:rsidRPr="00714B76">
        <w:t>νισης</w:t>
      </w:r>
      <w:proofErr w:type="spellEnd"/>
      <w:r w:rsidRPr="00714B76">
        <w:t xml:space="preserve"> </w:t>
      </w:r>
      <w:proofErr w:type="spellStart"/>
      <w:r w:rsidRPr="00714B76">
        <w:t>Μενο</w:t>
      </w:r>
      <w:proofErr w:type="spellEnd"/>
      <w:r w:rsidR="00751A20">
        <w:rPr>
          <w:rFonts w:ascii="Calibri" w:hAnsi="Calibri" w:cs="Calibri"/>
          <w:lang w:val="el-GR"/>
        </w:rPr>
        <w:t>ύ</w:t>
      </w:r>
      <w:r w:rsidRPr="00714B76">
        <w:t xml:space="preserve"> επ</w:t>
      </w:r>
      <w:proofErr w:type="spellStart"/>
      <w:r w:rsidRPr="00714B76">
        <w:t>ιλογ</w:t>
      </w:r>
      <w:proofErr w:type="spellEnd"/>
      <w:r w:rsidR="00751A20">
        <w:rPr>
          <w:rFonts w:ascii="Calibri" w:hAnsi="Calibri" w:cs="Calibri"/>
          <w:lang w:val="el-GR"/>
        </w:rPr>
        <w:t>ώ</w:t>
      </w:r>
      <w:r w:rsidRPr="00714B76">
        <w:t>ν:</w:t>
      </w:r>
    </w:p>
    <w:p w14:paraId="6344752E" w14:textId="1C5E9972" w:rsidR="00C5293E" w:rsidRDefault="00C5293E" w:rsidP="00111749">
      <w:r w:rsidRPr="00C5293E">
        <w:rPr>
          <w:noProof/>
        </w:rPr>
        <w:drawing>
          <wp:inline distT="0" distB="0" distL="0" distR="0" wp14:anchorId="7431623C" wp14:editId="68597D63">
            <wp:extent cx="5943600" cy="1296035"/>
            <wp:effectExtent l="0" t="0" r="0" b="0"/>
            <wp:docPr id="88865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656919" name=""/>
                    <pic:cNvPicPr/>
                  </pic:nvPicPr>
                  <pic:blipFill>
                    <a:blip r:embed="rId28"/>
                    <a:stretch>
                      <a:fillRect/>
                    </a:stretch>
                  </pic:blipFill>
                  <pic:spPr>
                    <a:xfrm>
                      <a:off x="0" y="0"/>
                      <a:ext cx="5943600" cy="1296035"/>
                    </a:xfrm>
                    <a:prstGeom prst="rect">
                      <a:avLst/>
                    </a:prstGeom>
                  </pic:spPr>
                </pic:pic>
              </a:graphicData>
            </a:graphic>
          </wp:inline>
        </w:drawing>
      </w:r>
    </w:p>
    <w:p w14:paraId="4EB93BD5" w14:textId="77777777" w:rsidR="002360E7" w:rsidRDefault="002360E7" w:rsidP="00111749"/>
    <w:p w14:paraId="4BA18251" w14:textId="77777777" w:rsidR="002360E7" w:rsidRDefault="002360E7" w:rsidP="00111749"/>
    <w:p w14:paraId="213C2563" w14:textId="77777777" w:rsidR="002360E7" w:rsidRDefault="002360E7" w:rsidP="00111749"/>
    <w:p w14:paraId="183891FC" w14:textId="77777777" w:rsidR="002360E7" w:rsidRDefault="002360E7" w:rsidP="00111749"/>
    <w:p w14:paraId="63E417C1" w14:textId="77777777" w:rsidR="002360E7" w:rsidRDefault="002360E7" w:rsidP="00111749"/>
    <w:p w14:paraId="768D923E" w14:textId="77777777" w:rsidR="002360E7" w:rsidRDefault="002360E7" w:rsidP="00111749"/>
    <w:p w14:paraId="5AA4C265" w14:textId="77777777" w:rsidR="002360E7" w:rsidRDefault="002360E7" w:rsidP="00111749"/>
    <w:p w14:paraId="79BBB6B0" w14:textId="78BDBFD6" w:rsidR="002360E7" w:rsidRDefault="002360E7" w:rsidP="00944E8A">
      <w:pPr>
        <w:ind w:left="360"/>
        <w:rPr>
          <w:b/>
          <w:bCs/>
          <w:color w:val="156082" w:themeColor="accent1"/>
          <w:sz w:val="28"/>
          <w:szCs w:val="28"/>
          <w:lang w:val="el-GR"/>
        </w:rPr>
      </w:pPr>
      <w:r>
        <w:rPr>
          <w:b/>
          <w:bCs/>
          <w:color w:val="156082" w:themeColor="accent1"/>
          <w:sz w:val="28"/>
          <w:szCs w:val="28"/>
          <w:lang w:val="el-GR"/>
        </w:rPr>
        <w:t>Γ.</w:t>
      </w:r>
      <w:r w:rsidR="00CC5A62">
        <w:rPr>
          <w:b/>
          <w:bCs/>
          <w:color w:val="156082" w:themeColor="accent1"/>
          <w:sz w:val="28"/>
          <w:szCs w:val="28"/>
          <w:lang w:val="el-GR"/>
        </w:rPr>
        <w:t xml:space="preserve"> </w:t>
      </w:r>
      <w:r w:rsidRPr="002360E7">
        <w:rPr>
          <w:b/>
          <w:bCs/>
          <w:color w:val="156082" w:themeColor="accent1"/>
          <w:sz w:val="28"/>
          <w:szCs w:val="28"/>
        </w:rPr>
        <w:t>Hashing</w:t>
      </w:r>
    </w:p>
    <w:p w14:paraId="080880C1" w14:textId="5E8F06EB" w:rsidR="00B155D8" w:rsidRDefault="001D7466" w:rsidP="00944E8A">
      <w:pPr>
        <w:ind w:left="360"/>
        <w:rPr>
          <w:lang w:val="el-GR"/>
        </w:rPr>
      </w:pPr>
      <w:r w:rsidRPr="001D7466">
        <w:rPr>
          <w:rFonts w:ascii="Calibri" w:hAnsi="Calibri" w:cs="Calibri"/>
          <w:lang w:val="el-GR"/>
        </w:rPr>
        <w:t>Για</w:t>
      </w:r>
      <w:r w:rsidRPr="001D7466">
        <w:rPr>
          <w:lang w:val="el-GR"/>
        </w:rPr>
        <w:t xml:space="preserve"> </w:t>
      </w:r>
      <w:r w:rsidRPr="001D7466">
        <w:rPr>
          <w:rFonts w:ascii="Calibri" w:hAnsi="Calibri" w:cs="Calibri"/>
          <w:lang w:val="el-GR"/>
        </w:rPr>
        <w:t>την</w:t>
      </w:r>
      <w:r w:rsidRPr="001D7466">
        <w:rPr>
          <w:lang w:val="el-GR"/>
        </w:rPr>
        <w:t xml:space="preserve"> </w:t>
      </w:r>
      <w:r w:rsidRPr="001D7466">
        <w:rPr>
          <w:rFonts w:ascii="Calibri" w:hAnsi="Calibri" w:cs="Calibri"/>
          <w:lang w:val="el-GR"/>
        </w:rPr>
        <w:t>υλοποίηση</w:t>
      </w:r>
      <w:r w:rsidRPr="001D7466">
        <w:rPr>
          <w:lang w:val="el-GR"/>
        </w:rPr>
        <w:t xml:space="preserve"> </w:t>
      </w:r>
      <w:r w:rsidRPr="001D7466">
        <w:rPr>
          <w:rFonts w:ascii="Calibri" w:hAnsi="Calibri" w:cs="Calibri"/>
          <w:lang w:val="el-GR"/>
        </w:rPr>
        <w:t>του</w:t>
      </w:r>
      <w:r w:rsidRPr="001D7466">
        <w:rPr>
          <w:lang w:val="el-GR"/>
        </w:rPr>
        <w:t xml:space="preserve"> </w:t>
      </w:r>
      <w:r w:rsidRPr="001D7466">
        <w:rPr>
          <w:rFonts w:ascii="Calibri" w:hAnsi="Calibri" w:cs="Calibri"/>
          <w:lang w:val="el-GR"/>
        </w:rPr>
        <w:t>ερωτήματος</w:t>
      </w:r>
      <w:r w:rsidRPr="001D7466">
        <w:rPr>
          <w:lang w:val="el-GR"/>
        </w:rPr>
        <w:t xml:space="preserve"> </w:t>
      </w:r>
      <w:r w:rsidRPr="001D7466">
        <w:rPr>
          <w:rFonts w:ascii="Calibri" w:hAnsi="Calibri" w:cs="Calibri"/>
          <w:lang w:val="el-GR"/>
        </w:rPr>
        <w:t>Γ</w:t>
      </w:r>
      <w:r w:rsidRPr="001D7466">
        <w:rPr>
          <w:lang w:val="el-GR"/>
        </w:rPr>
        <w:t xml:space="preserve">, </w:t>
      </w:r>
      <w:r w:rsidRPr="001D7466">
        <w:rPr>
          <w:rFonts w:ascii="Calibri" w:hAnsi="Calibri" w:cs="Calibri"/>
          <w:lang w:val="el-GR"/>
        </w:rPr>
        <w:t>αντί</w:t>
      </w:r>
      <w:r w:rsidRPr="001D7466">
        <w:rPr>
          <w:lang w:val="el-GR"/>
        </w:rPr>
        <w:t xml:space="preserve"> </w:t>
      </w:r>
      <w:r w:rsidRPr="001D7466">
        <w:rPr>
          <w:rFonts w:ascii="Calibri" w:hAnsi="Calibri" w:cs="Calibri"/>
          <w:lang w:val="el-GR"/>
        </w:rPr>
        <w:t>για</w:t>
      </w:r>
      <w:r w:rsidRPr="001D7466">
        <w:rPr>
          <w:lang w:val="el-GR"/>
        </w:rPr>
        <w:t xml:space="preserve"> </w:t>
      </w:r>
      <w:r w:rsidRPr="001D7466">
        <w:rPr>
          <w:rFonts w:ascii="Calibri" w:hAnsi="Calibri" w:cs="Calibri"/>
          <w:lang w:val="el-GR"/>
        </w:rPr>
        <w:t>χρήση</w:t>
      </w:r>
      <w:r w:rsidRPr="001D7466">
        <w:rPr>
          <w:lang w:val="el-GR"/>
        </w:rPr>
        <w:t xml:space="preserve"> </w:t>
      </w:r>
      <w:r w:rsidRPr="001D7466">
        <w:rPr>
          <w:rFonts w:ascii="Calibri" w:hAnsi="Calibri" w:cs="Calibri"/>
          <w:lang w:val="el-GR"/>
        </w:rPr>
        <w:t>δυαδικού</w:t>
      </w:r>
      <w:r w:rsidRPr="001D7466">
        <w:rPr>
          <w:lang w:val="el-GR"/>
        </w:rPr>
        <w:t xml:space="preserve"> </w:t>
      </w:r>
      <w:r w:rsidRPr="001D7466">
        <w:rPr>
          <w:rFonts w:ascii="Calibri" w:hAnsi="Calibri" w:cs="Calibri"/>
          <w:lang w:val="el-GR"/>
        </w:rPr>
        <w:t>δέντρου</w:t>
      </w:r>
      <w:r w:rsidRPr="001D7466">
        <w:rPr>
          <w:lang w:val="el-GR"/>
        </w:rPr>
        <w:t xml:space="preserve"> </w:t>
      </w:r>
      <w:r w:rsidRPr="001D7466">
        <w:rPr>
          <w:rFonts w:ascii="Calibri" w:hAnsi="Calibri" w:cs="Calibri"/>
          <w:lang w:val="el-GR"/>
        </w:rPr>
        <w:t>αναζήτησης</w:t>
      </w:r>
      <w:r w:rsidRPr="001D7466">
        <w:rPr>
          <w:lang w:val="el-GR"/>
        </w:rPr>
        <w:t xml:space="preserve">, </w:t>
      </w:r>
      <w:r w:rsidRPr="001D7466">
        <w:rPr>
          <w:rFonts w:ascii="Calibri" w:hAnsi="Calibri" w:cs="Calibri"/>
          <w:lang w:val="el-GR"/>
        </w:rPr>
        <w:t>τροποποιήσαμε</w:t>
      </w:r>
      <w:r w:rsidRPr="001D7466">
        <w:rPr>
          <w:lang w:val="el-GR"/>
        </w:rPr>
        <w:t xml:space="preserve"> </w:t>
      </w:r>
      <w:r w:rsidRPr="001D7466">
        <w:rPr>
          <w:rFonts w:ascii="Calibri" w:hAnsi="Calibri" w:cs="Calibri"/>
          <w:lang w:val="el-GR"/>
        </w:rPr>
        <w:t>τον</w:t>
      </w:r>
      <w:r w:rsidRPr="001D7466">
        <w:rPr>
          <w:lang w:val="el-GR"/>
        </w:rPr>
        <w:t xml:space="preserve"> </w:t>
      </w:r>
      <w:r w:rsidRPr="001D7466">
        <w:rPr>
          <w:rFonts w:ascii="Calibri" w:hAnsi="Calibri" w:cs="Calibri"/>
          <w:lang w:val="el-GR"/>
        </w:rPr>
        <w:t>κώδικα</w:t>
      </w:r>
      <w:r w:rsidRPr="001D7466">
        <w:rPr>
          <w:lang w:val="el-GR"/>
        </w:rPr>
        <w:t xml:space="preserve"> </w:t>
      </w:r>
      <w:r w:rsidRPr="001D7466">
        <w:rPr>
          <w:rFonts w:ascii="Calibri" w:hAnsi="Calibri" w:cs="Calibri"/>
          <w:lang w:val="el-GR"/>
        </w:rPr>
        <w:t>του</w:t>
      </w:r>
      <w:r w:rsidRPr="001D7466">
        <w:rPr>
          <w:lang w:val="el-GR"/>
        </w:rPr>
        <w:t xml:space="preserve"> </w:t>
      </w:r>
      <w:r w:rsidRPr="001D7466">
        <w:rPr>
          <w:rFonts w:ascii="Calibri" w:hAnsi="Calibri" w:cs="Calibri"/>
          <w:lang w:val="el-GR"/>
        </w:rPr>
        <w:t>ερωτήματος</w:t>
      </w:r>
      <w:r w:rsidRPr="001D7466">
        <w:rPr>
          <w:lang w:val="el-GR"/>
        </w:rPr>
        <w:t xml:space="preserve"> </w:t>
      </w:r>
      <w:r w:rsidRPr="001D7466">
        <w:rPr>
          <w:rFonts w:ascii="Calibri" w:hAnsi="Calibri" w:cs="Calibri"/>
          <w:lang w:val="el-GR"/>
        </w:rPr>
        <w:t>Α</w:t>
      </w:r>
      <w:r w:rsidRPr="001D7466">
        <w:rPr>
          <w:lang w:val="el-GR"/>
        </w:rPr>
        <w:t xml:space="preserve"> </w:t>
      </w:r>
      <w:r w:rsidRPr="001D7466">
        <w:rPr>
          <w:rFonts w:ascii="Calibri" w:hAnsi="Calibri" w:cs="Calibri"/>
          <w:lang w:val="el-GR"/>
        </w:rPr>
        <w:t>ώστε</w:t>
      </w:r>
      <w:r w:rsidRPr="001D7466">
        <w:rPr>
          <w:lang w:val="el-GR"/>
        </w:rPr>
        <w:t xml:space="preserve"> </w:t>
      </w:r>
      <w:r w:rsidRPr="001D7466">
        <w:rPr>
          <w:rFonts w:ascii="Calibri" w:hAnsi="Calibri" w:cs="Calibri"/>
          <w:lang w:val="el-GR"/>
        </w:rPr>
        <w:t>να</w:t>
      </w:r>
      <w:r w:rsidRPr="001D7466">
        <w:rPr>
          <w:lang w:val="el-GR"/>
        </w:rPr>
        <w:t xml:space="preserve"> </w:t>
      </w:r>
      <w:r w:rsidRPr="001D7466">
        <w:rPr>
          <w:rFonts w:ascii="Calibri" w:hAnsi="Calibri" w:cs="Calibri"/>
          <w:lang w:val="el-GR"/>
        </w:rPr>
        <w:t>χρησιμοποιεί</w:t>
      </w:r>
      <w:r w:rsidRPr="001D7466">
        <w:rPr>
          <w:lang w:val="el-GR"/>
        </w:rPr>
        <w:t xml:space="preserve"> hashing </w:t>
      </w:r>
      <w:r w:rsidRPr="001D7466">
        <w:rPr>
          <w:rFonts w:ascii="Calibri" w:hAnsi="Calibri" w:cs="Calibri"/>
          <w:lang w:val="el-GR"/>
        </w:rPr>
        <w:t>με</w:t>
      </w:r>
      <w:r w:rsidRPr="001D7466">
        <w:rPr>
          <w:lang w:val="el-GR"/>
        </w:rPr>
        <w:t xml:space="preserve"> </w:t>
      </w:r>
      <w:r w:rsidRPr="001D7466">
        <w:rPr>
          <w:rFonts w:ascii="Calibri" w:hAnsi="Calibri" w:cs="Calibri"/>
          <w:lang w:val="el-GR"/>
        </w:rPr>
        <w:t>αλυσίδες</w:t>
      </w:r>
      <w:r w:rsidRPr="001D7466">
        <w:rPr>
          <w:lang w:val="el-GR"/>
        </w:rPr>
        <w:t xml:space="preserve">. </w:t>
      </w:r>
      <w:r w:rsidRPr="001D7466">
        <w:rPr>
          <w:rFonts w:ascii="Calibri" w:hAnsi="Calibri" w:cs="Calibri"/>
          <w:lang w:val="el-GR"/>
        </w:rPr>
        <w:t>Κάναμε</w:t>
      </w:r>
      <w:r w:rsidRPr="001D7466">
        <w:rPr>
          <w:lang w:val="el-GR"/>
        </w:rPr>
        <w:t xml:space="preserve"> </w:t>
      </w:r>
      <w:r w:rsidRPr="001D7466">
        <w:rPr>
          <w:rFonts w:ascii="Calibri" w:hAnsi="Calibri" w:cs="Calibri"/>
          <w:lang w:val="el-GR"/>
        </w:rPr>
        <w:t>επίσης</w:t>
      </w:r>
      <w:r w:rsidRPr="001D7466">
        <w:rPr>
          <w:lang w:val="el-GR"/>
        </w:rPr>
        <w:t xml:space="preserve"> </w:t>
      </w:r>
      <w:r w:rsidRPr="001D7466">
        <w:rPr>
          <w:rFonts w:ascii="Calibri" w:hAnsi="Calibri" w:cs="Calibri"/>
          <w:lang w:val="el-GR"/>
        </w:rPr>
        <w:t>αλλαγές</w:t>
      </w:r>
      <w:r w:rsidRPr="001D7466">
        <w:rPr>
          <w:lang w:val="el-GR"/>
        </w:rPr>
        <w:t xml:space="preserve"> </w:t>
      </w:r>
      <w:r w:rsidRPr="001D7466">
        <w:rPr>
          <w:rFonts w:ascii="Calibri" w:hAnsi="Calibri" w:cs="Calibri"/>
          <w:lang w:val="el-GR"/>
        </w:rPr>
        <w:t>στο</w:t>
      </w:r>
      <w:r w:rsidRPr="001D7466">
        <w:rPr>
          <w:lang w:val="el-GR"/>
        </w:rPr>
        <w:t xml:space="preserve"> </w:t>
      </w:r>
      <w:r w:rsidRPr="001D7466">
        <w:rPr>
          <w:rFonts w:ascii="Calibri" w:hAnsi="Calibri" w:cs="Calibri"/>
          <w:lang w:val="el-GR"/>
        </w:rPr>
        <w:t>μενού</w:t>
      </w:r>
      <w:r w:rsidRPr="001D7466">
        <w:rPr>
          <w:lang w:val="el-GR"/>
        </w:rPr>
        <w:t xml:space="preserve"> </w:t>
      </w:r>
      <w:r w:rsidRPr="001D7466">
        <w:rPr>
          <w:rFonts w:ascii="Calibri" w:hAnsi="Calibri" w:cs="Calibri"/>
          <w:lang w:val="el-GR"/>
        </w:rPr>
        <w:t>επιλογών</w:t>
      </w:r>
      <w:r w:rsidRPr="001D7466">
        <w:rPr>
          <w:lang w:val="el-GR"/>
        </w:rPr>
        <w:t xml:space="preserve"> </w:t>
      </w:r>
      <w:r w:rsidRPr="001D7466">
        <w:rPr>
          <w:rFonts w:ascii="Calibri" w:hAnsi="Calibri" w:cs="Calibri"/>
          <w:lang w:val="el-GR"/>
        </w:rPr>
        <w:t>ώστε</w:t>
      </w:r>
      <w:r w:rsidRPr="001D7466">
        <w:rPr>
          <w:lang w:val="el-GR"/>
        </w:rPr>
        <w:t xml:space="preserve"> </w:t>
      </w:r>
      <w:r w:rsidRPr="001D7466">
        <w:rPr>
          <w:rFonts w:ascii="Calibri" w:hAnsi="Calibri" w:cs="Calibri"/>
          <w:lang w:val="el-GR"/>
        </w:rPr>
        <w:t>να</w:t>
      </w:r>
      <w:r w:rsidRPr="001D7466">
        <w:rPr>
          <w:lang w:val="el-GR"/>
        </w:rPr>
        <w:t xml:space="preserve"> </w:t>
      </w:r>
      <w:r w:rsidRPr="001D7466">
        <w:rPr>
          <w:rFonts w:ascii="Calibri" w:hAnsi="Calibri" w:cs="Calibri"/>
          <w:lang w:val="el-GR"/>
        </w:rPr>
        <w:t>υλοποιεί</w:t>
      </w:r>
      <w:r w:rsidRPr="001D7466">
        <w:rPr>
          <w:lang w:val="el-GR"/>
        </w:rPr>
        <w:t xml:space="preserve"> </w:t>
      </w:r>
      <w:r w:rsidRPr="001D7466">
        <w:rPr>
          <w:rFonts w:ascii="Calibri" w:hAnsi="Calibri" w:cs="Calibri"/>
          <w:lang w:val="el-GR"/>
        </w:rPr>
        <w:t>τα</w:t>
      </w:r>
      <w:r w:rsidRPr="001D7466">
        <w:rPr>
          <w:lang w:val="el-GR"/>
        </w:rPr>
        <w:t xml:space="preserve"> </w:t>
      </w:r>
      <w:r w:rsidRPr="001D7466">
        <w:rPr>
          <w:rFonts w:ascii="Calibri" w:hAnsi="Calibri" w:cs="Calibri"/>
          <w:lang w:val="el-GR"/>
        </w:rPr>
        <w:t>ζητούμενα</w:t>
      </w:r>
      <w:r w:rsidRPr="001D7466">
        <w:rPr>
          <w:lang w:val="el-GR"/>
        </w:rPr>
        <w:t xml:space="preserve"> </w:t>
      </w:r>
      <w:r w:rsidRPr="001D7466">
        <w:rPr>
          <w:rFonts w:ascii="Calibri" w:hAnsi="Calibri" w:cs="Calibri"/>
          <w:lang w:val="el-GR"/>
        </w:rPr>
        <w:t>της</w:t>
      </w:r>
      <w:r w:rsidRPr="001D7466">
        <w:rPr>
          <w:lang w:val="el-GR"/>
        </w:rPr>
        <w:t xml:space="preserve"> </w:t>
      </w:r>
      <w:r w:rsidRPr="001D7466">
        <w:rPr>
          <w:rFonts w:ascii="Calibri" w:hAnsi="Calibri" w:cs="Calibri"/>
          <w:lang w:val="el-GR"/>
        </w:rPr>
        <w:t>εκφώνησης</w:t>
      </w:r>
      <w:r w:rsidRPr="001D7466">
        <w:rPr>
          <w:lang w:val="el-GR"/>
        </w:rPr>
        <w:t>.</w:t>
      </w:r>
    </w:p>
    <w:p w14:paraId="6DE4AB1F" w14:textId="77777777" w:rsidR="001D7466" w:rsidRDefault="001D7466" w:rsidP="00944E8A">
      <w:pPr>
        <w:ind w:left="360"/>
        <w:rPr>
          <w:lang w:val="el-GR"/>
        </w:rPr>
      </w:pPr>
    </w:p>
    <w:p w14:paraId="6F61630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&lt;iostream&gt;</w:t>
      </w:r>
    </w:p>
    <w:p w14:paraId="0622223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w:t>
      </w:r>
      <w:proofErr w:type="spellStart"/>
      <w:r w:rsidRPr="00B155D8">
        <w:rPr>
          <w:rFonts w:ascii="Consolas" w:eastAsia="Times New Roman" w:hAnsi="Consolas" w:cs="Times New Roman"/>
          <w:color w:val="CE9178"/>
          <w:kern w:val="0"/>
          <w:sz w:val="21"/>
          <w:szCs w:val="21"/>
          <w14:ligatures w14:val="none"/>
        </w:rPr>
        <w:t>fstream</w:t>
      </w:r>
      <w:proofErr w:type="spellEnd"/>
      <w:r w:rsidRPr="00B155D8">
        <w:rPr>
          <w:rFonts w:ascii="Consolas" w:eastAsia="Times New Roman" w:hAnsi="Consolas" w:cs="Times New Roman"/>
          <w:color w:val="CE9178"/>
          <w:kern w:val="0"/>
          <w:sz w:val="21"/>
          <w:szCs w:val="21"/>
          <w14:ligatures w14:val="none"/>
        </w:rPr>
        <w:t>&gt;</w:t>
      </w:r>
    </w:p>
    <w:p w14:paraId="6686B9C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&lt;string&gt;</w:t>
      </w:r>
    </w:p>
    <w:p w14:paraId="5992949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w:t>
      </w:r>
      <w:proofErr w:type="spellStart"/>
      <w:r w:rsidRPr="00B155D8">
        <w:rPr>
          <w:rFonts w:ascii="Consolas" w:eastAsia="Times New Roman" w:hAnsi="Consolas" w:cs="Times New Roman"/>
          <w:color w:val="CE9178"/>
          <w:kern w:val="0"/>
          <w:sz w:val="21"/>
          <w:szCs w:val="21"/>
          <w14:ligatures w14:val="none"/>
        </w:rPr>
        <w:t>sstream</w:t>
      </w:r>
      <w:proofErr w:type="spellEnd"/>
      <w:r w:rsidRPr="00B155D8">
        <w:rPr>
          <w:rFonts w:ascii="Consolas" w:eastAsia="Times New Roman" w:hAnsi="Consolas" w:cs="Times New Roman"/>
          <w:color w:val="CE9178"/>
          <w:kern w:val="0"/>
          <w:sz w:val="21"/>
          <w:szCs w:val="21"/>
          <w14:ligatures w14:val="none"/>
        </w:rPr>
        <w:t>&gt;</w:t>
      </w:r>
    </w:p>
    <w:p w14:paraId="675B114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&lt;vector&gt;</w:t>
      </w:r>
    </w:p>
    <w:p w14:paraId="2BB312B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&lt;list&gt;</w:t>
      </w:r>
    </w:p>
    <w:p w14:paraId="0FE186E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#include</w:t>
      </w:r>
      <w:r w:rsidRPr="00B155D8">
        <w:rPr>
          <w:rFonts w:ascii="Consolas" w:eastAsia="Times New Roman" w:hAnsi="Consolas" w:cs="Times New Roman"/>
          <w:color w:val="569CD6"/>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&lt;limits&gt;</w:t>
      </w:r>
    </w:p>
    <w:p w14:paraId="5A00AA3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68E4A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using</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namespace</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4EC9B0"/>
          <w:kern w:val="0"/>
          <w:sz w:val="21"/>
          <w:szCs w:val="21"/>
          <w14:ligatures w14:val="none"/>
        </w:rPr>
        <w:t>std</w:t>
      </w:r>
      <w:r w:rsidRPr="00B155D8">
        <w:rPr>
          <w:rFonts w:ascii="Consolas" w:eastAsia="Times New Roman" w:hAnsi="Consolas" w:cs="Times New Roman"/>
          <w:color w:val="CCCCCC"/>
          <w:kern w:val="0"/>
          <w:sz w:val="21"/>
          <w:szCs w:val="21"/>
          <w14:ligatures w14:val="none"/>
        </w:rPr>
        <w:t>;</w:t>
      </w:r>
      <w:proofErr w:type="gramEnd"/>
    </w:p>
    <w:p w14:paraId="7BC9567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07EA0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Define a structure to hold data for each row in the file</w:t>
      </w:r>
    </w:p>
    <w:p w14:paraId="28A9E8A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struct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
    <w:p w14:paraId="195048D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Period of data</w:t>
      </w:r>
    </w:p>
    <w:p w14:paraId="3806E3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Birth_</w:t>
      </w:r>
      <w:proofErr w:type="gramStart"/>
      <w:r w:rsidRPr="00B155D8">
        <w:rPr>
          <w:rFonts w:ascii="Consolas" w:eastAsia="Times New Roman" w:hAnsi="Consolas" w:cs="Times New Roman"/>
          <w:color w:val="9CDCFE"/>
          <w:kern w:val="0"/>
          <w:sz w:val="21"/>
          <w:szCs w:val="21"/>
          <w14:ligatures w14:val="none"/>
        </w:rPr>
        <w:t>Death</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Flag indicating if the data is for births (true) or deaths (false)</w:t>
      </w:r>
    </w:p>
    <w:p w14:paraId="7B49003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Region for the data</w:t>
      </w:r>
    </w:p>
    <w:p w14:paraId="3A9A226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Count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Number of births or deaths</w:t>
      </w:r>
    </w:p>
    <w:p w14:paraId="4625F2B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38DD9D5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8E9EF4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Hash table class with chaining</w:t>
      </w:r>
    </w:p>
    <w:p w14:paraId="318DDE2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class</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
    <w:p w14:paraId="2A9114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private:</w:t>
      </w:r>
    </w:p>
    <w:p w14:paraId="1AC1D18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vector</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4EC9B0"/>
          <w:kern w:val="0"/>
          <w:sz w:val="21"/>
          <w:szCs w:val="21"/>
          <w14:ligatures w14:val="none"/>
        </w:rPr>
        <w:t>list</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D4D4D4"/>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Vector of lists for the hash table</w:t>
      </w:r>
    </w:p>
    <w:p w14:paraId="18902DC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 Size of the hash table</w:t>
      </w:r>
    </w:p>
    <w:p w14:paraId="6E3980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F16454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Hash function to calculate the index in the table based on the region</w:t>
      </w:r>
    </w:p>
    <w:p w14:paraId="046B6BE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2817A44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roofErr w:type="gramEnd"/>
    </w:p>
    <w:p w14:paraId="2E073C4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char</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ch</w:t>
      </w:r>
      <w:proofErr w:type="spellEnd"/>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6A102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569CD6"/>
          <w:kern w:val="0"/>
          <w:sz w:val="21"/>
          <w:szCs w:val="21"/>
          <w14:ligatures w14:val="none"/>
        </w:rPr>
        <w:t>static_cast</w:t>
      </w:r>
      <w:proofErr w:type="spellEnd"/>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D4D4D4"/>
          <w:kern w:val="0"/>
          <w:sz w:val="21"/>
          <w:szCs w:val="21"/>
          <w14:ligatures w14:val="none"/>
        </w:rPr>
        <w:t>&gt;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ch</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49D7BF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74D0EBF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sum</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proofErr w:type="gramEnd"/>
    </w:p>
    <w:p w14:paraId="0DFA3EC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5447012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30328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public:</w:t>
      </w:r>
    </w:p>
    <w:p w14:paraId="6B397F1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Constructor to initialize hash table with given size</w:t>
      </w:r>
    </w:p>
    <w:p w14:paraId="17CCE1A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w:t>
      </w:r>
      <w:r w:rsidRPr="00B155D8">
        <w:rPr>
          <w:rFonts w:ascii="Consolas" w:eastAsia="Times New Roman" w:hAnsi="Consolas" w:cs="Times New Roman"/>
          <w:color w:val="CCCCCC"/>
          <w:kern w:val="0"/>
          <w:sz w:val="21"/>
          <w:szCs w:val="21"/>
          <w14:ligatures w14:val="none"/>
        </w:rPr>
        <w:t>) {}</w:t>
      </w:r>
    </w:p>
    <w:p w14:paraId="29F9B74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BF929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insert a row into the hash table</w:t>
      </w:r>
    </w:p>
    <w:p w14:paraId="50B67C5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insert</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 {</w:t>
      </w:r>
    </w:p>
    <w:p w14:paraId="03CCA4F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data</w:t>
      </w:r>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Birth_Death</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Only insert if the data is for births</w:t>
      </w:r>
    </w:p>
    <w:p w14:paraId="5CE17AA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proofErr w:type="spellStart"/>
      <w:proofErr w:type="gramStart"/>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w:t>
      </w:r>
    </w:p>
    <w:p w14:paraId="512A901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proofErr w:type="gramStart"/>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DCDCAA"/>
          <w:kern w:val="0"/>
          <w:sz w:val="21"/>
          <w:szCs w:val="21"/>
          <w14:ligatures w14:val="none"/>
        </w:rPr>
        <w:t>push</w:t>
      </w:r>
      <w:proofErr w:type="gramEnd"/>
      <w:r w:rsidRPr="00B155D8">
        <w:rPr>
          <w:rFonts w:ascii="Consolas" w:eastAsia="Times New Roman" w:hAnsi="Consolas" w:cs="Times New Roman"/>
          <w:color w:val="DCDCAA"/>
          <w:kern w:val="0"/>
          <w:sz w:val="21"/>
          <w:szCs w:val="21"/>
          <w14:ligatures w14:val="none"/>
        </w:rPr>
        <w:t>_back</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data</w:t>
      </w:r>
      <w:r w:rsidRPr="00B155D8">
        <w:rPr>
          <w:rFonts w:ascii="Consolas" w:eastAsia="Times New Roman" w:hAnsi="Consolas" w:cs="Times New Roman"/>
          <w:color w:val="CCCCCC"/>
          <w:kern w:val="0"/>
          <w:sz w:val="21"/>
          <w:szCs w:val="21"/>
          <w14:ligatures w14:val="none"/>
        </w:rPr>
        <w:t>);</w:t>
      </w:r>
    </w:p>
    <w:p w14:paraId="68E58F4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9B66B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65990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search for a row in the hash table</w:t>
      </w:r>
    </w:p>
    <w:p w14:paraId="650AF0D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569CD6"/>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search</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FC6924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2FE627F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2B9768D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&amp;&amp;</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6A9D2E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proofErr w:type="gramEnd"/>
    </w:p>
    <w:p w14:paraId="2B0B329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67A1862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AA46D3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569CD6"/>
          <w:kern w:val="0"/>
          <w:sz w:val="21"/>
          <w:szCs w:val="21"/>
          <w14:ligatures w14:val="none"/>
        </w:rPr>
        <w:t>nullptr</w:t>
      </w:r>
      <w:proofErr w:type="spellEnd"/>
      <w:r w:rsidRPr="00B155D8">
        <w:rPr>
          <w:rFonts w:ascii="Consolas" w:eastAsia="Times New Roman" w:hAnsi="Consolas" w:cs="Times New Roman"/>
          <w:color w:val="CCCCCC"/>
          <w:kern w:val="0"/>
          <w:sz w:val="21"/>
          <w:szCs w:val="21"/>
          <w14:ligatures w14:val="none"/>
        </w:rPr>
        <w:t>;</w:t>
      </w:r>
      <w:proofErr w:type="gramEnd"/>
    </w:p>
    <w:p w14:paraId="50FDE7A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7AC353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481CF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update a row in the hash table</w:t>
      </w:r>
    </w:p>
    <w:p w14:paraId="62FB8F4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update</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w:t>
      </w:r>
    </w:p>
    <w:p w14:paraId="67B44E6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0B3023A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50D38E0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period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&amp;&amp;</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5EFCD21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
    <w:p w14:paraId="2414F95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true</w:t>
      </w:r>
      <w:r w:rsidRPr="00B155D8">
        <w:rPr>
          <w:rFonts w:ascii="Consolas" w:eastAsia="Times New Roman" w:hAnsi="Consolas" w:cs="Times New Roman"/>
          <w:color w:val="CCCCCC"/>
          <w:kern w:val="0"/>
          <w:sz w:val="21"/>
          <w:szCs w:val="21"/>
          <w14:ligatures w14:val="none"/>
        </w:rPr>
        <w:t>;</w:t>
      </w:r>
      <w:proofErr w:type="gramEnd"/>
    </w:p>
    <w:p w14:paraId="53ADC2B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C14A17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E83B6D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false</w:t>
      </w:r>
      <w:r w:rsidRPr="00B155D8">
        <w:rPr>
          <w:rFonts w:ascii="Consolas" w:eastAsia="Times New Roman" w:hAnsi="Consolas" w:cs="Times New Roman"/>
          <w:color w:val="CCCCCC"/>
          <w:kern w:val="0"/>
          <w:sz w:val="21"/>
          <w:szCs w:val="21"/>
          <w14:ligatures w14:val="none"/>
        </w:rPr>
        <w:t>;</w:t>
      </w:r>
      <w:proofErr w:type="gramEnd"/>
    </w:p>
    <w:p w14:paraId="2E0A10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532F7E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0155F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delete rows by region in the hash table</w:t>
      </w:r>
    </w:p>
    <w:p w14:paraId="2EFC96C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deleteByRegion</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 {</w:t>
      </w:r>
    </w:p>
    <w:p w14:paraId="2B31006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hashFunction</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gramStart"/>
      <w:r w:rsidRPr="00B155D8">
        <w:rPr>
          <w:rFonts w:ascii="Consolas" w:eastAsia="Times New Roman" w:hAnsi="Consolas" w:cs="Times New Roman"/>
          <w:color w:val="CCCCCC"/>
          <w:kern w:val="0"/>
          <w:sz w:val="21"/>
          <w:szCs w:val="21"/>
          <w14:ligatures w14:val="none"/>
        </w:rPr>
        <w:t>);</w:t>
      </w:r>
      <w:proofErr w:type="gramEnd"/>
    </w:p>
    <w:p w14:paraId="11E9141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9CDCFE"/>
          <w:kern w:val="0"/>
          <w:sz w:val="21"/>
          <w:szCs w:val="21"/>
          <w14:ligatures w14:val="none"/>
        </w:rPr>
        <w:t>index</w:t>
      </w:r>
      <w:proofErr w:type="gramStart"/>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DCDCAA"/>
          <w:kern w:val="0"/>
          <w:sz w:val="21"/>
          <w:szCs w:val="21"/>
          <w14:ligatures w14:val="none"/>
        </w:rPr>
        <w:t>remove</w:t>
      </w:r>
      <w:proofErr w:type="gramEnd"/>
      <w:r w:rsidRPr="00B155D8">
        <w:rPr>
          <w:rFonts w:ascii="Consolas" w:eastAsia="Times New Roman" w:hAnsi="Consolas" w:cs="Times New Roman"/>
          <w:color w:val="DCDCAA"/>
          <w:kern w:val="0"/>
          <w:sz w:val="21"/>
          <w:szCs w:val="21"/>
          <w14:ligatures w14:val="none"/>
        </w:rPr>
        <w:t>_if</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569CD6"/>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w:t>
      </w:r>
    </w:p>
    <w:p w14:paraId="35B356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region</w:t>
      </w:r>
      <w:r w:rsidRPr="00B155D8">
        <w:rPr>
          <w:rFonts w:ascii="Consolas" w:eastAsia="Times New Roman" w:hAnsi="Consolas" w:cs="Times New Roman"/>
          <w:color w:val="CCCCCC"/>
          <w:kern w:val="0"/>
          <w:sz w:val="21"/>
          <w:szCs w:val="21"/>
          <w14:ligatures w14:val="none"/>
        </w:rPr>
        <w:t>;</w:t>
      </w:r>
    </w:p>
    <w:p w14:paraId="3C091D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4B6C9E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36D5B9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5FAF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 Function to display all entries in the hash table</w:t>
      </w:r>
    </w:p>
    <w:p w14:paraId="42DDE2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display</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5534F66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w:t>
      </w:r>
    </w:p>
    <w:p w14:paraId="6BDE32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9CDCFE"/>
          <w:kern w:val="0"/>
          <w:sz w:val="21"/>
          <w:szCs w:val="21"/>
          <w14:ligatures w14:val="none"/>
        </w:rPr>
        <w:t>table</w:t>
      </w:r>
      <w:proofErr w:type="gramEnd"/>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empty</w:t>
      </w:r>
      <w:r w:rsidRPr="00B155D8">
        <w:rPr>
          <w:rFonts w:ascii="Consolas" w:eastAsia="Times New Roman" w:hAnsi="Consolas" w:cs="Times New Roman"/>
          <w:color w:val="CCCCCC"/>
          <w:kern w:val="0"/>
          <w:sz w:val="21"/>
          <w:szCs w:val="21"/>
          <w14:ligatures w14:val="none"/>
        </w:rPr>
        <w:t>()) {</w:t>
      </w:r>
    </w:p>
    <w:p w14:paraId="4643305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"Bucket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w:t>
      </w:r>
      <w:proofErr w:type="gramEnd"/>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
    <w:p w14:paraId="1AA3228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for</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auto</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table</w:t>
      </w:r>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w:t>
      </w:r>
      <w:proofErr w:type="spellEnd"/>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7F7128A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"Region: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proofErr w:type="gram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Count: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
    <w:p w14:paraId="3330852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6771DD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6457C8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2C7B8D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30AC98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FE1129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4892E2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5FDADD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Function to read data from the file and build the hash table</w:t>
      </w:r>
    </w:p>
    <w:p w14:paraId="300260E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buildHashTable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size</w:t>
      </w:r>
      <w:r w:rsidRPr="00B155D8">
        <w:rPr>
          <w:rFonts w:ascii="Consolas" w:eastAsia="Times New Roman" w:hAnsi="Consolas" w:cs="Times New Roman"/>
          <w:color w:val="CCCCCC"/>
          <w:kern w:val="0"/>
          <w:sz w:val="21"/>
          <w:szCs w:val="21"/>
          <w14:ligatures w14:val="none"/>
        </w:rPr>
        <w:t>) {</w:t>
      </w:r>
    </w:p>
    <w:p w14:paraId="664D45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ifstream</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inputFile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CE9178"/>
          <w:kern w:val="0"/>
          <w:sz w:val="21"/>
          <w:szCs w:val="21"/>
          <w14:ligatures w14:val="none"/>
        </w:rPr>
        <w:t>"bd-dec22-births-deaths-by-region.txt"</w:t>
      </w:r>
      <w:proofErr w:type="gramStart"/>
      <w:r w:rsidRPr="00B155D8">
        <w:rPr>
          <w:rFonts w:ascii="Consolas" w:eastAsia="Times New Roman" w:hAnsi="Consolas" w:cs="Times New Roman"/>
          <w:color w:val="CCCCCC"/>
          <w:kern w:val="0"/>
          <w:sz w:val="21"/>
          <w:szCs w:val="21"/>
          <w14:ligatures w14:val="none"/>
        </w:rPr>
        <w:t>);</w:t>
      </w:r>
      <w:proofErr w:type="gramEnd"/>
    </w:p>
    <w:p w14:paraId="3D7BC4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inputFile</w:t>
      </w:r>
      <w:proofErr w:type="spellEnd"/>
      <w:proofErr w:type="gramEnd"/>
      <w:r w:rsidRPr="00B155D8">
        <w:rPr>
          <w:rFonts w:ascii="Consolas" w:eastAsia="Times New Roman" w:hAnsi="Consolas" w:cs="Times New Roman"/>
          <w:color w:val="CCCCCC"/>
          <w:kern w:val="0"/>
          <w:sz w:val="21"/>
          <w:szCs w:val="21"/>
          <w14:ligatures w14:val="none"/>
        </w:rPr>
        <w:t>) {</w:t>
      </w:r>
    </w:p>
    <w:p w14:paraId="5025CCD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opening file."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552FD69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size</w:t>
      </w:r>
      <w:proofErr w:type="gramStart"/>
      <w:r w:rsidRPr="00B155D8">
        <w:rPr>
          <w:rFonts w:ascii="Consolas" w:eastAsia="Times New Roman" w:hAnsi="Consolas" w:cs="Times New Roman"/>
          <w:color w:val="CCCCCC"/>
          <w:kern w:val="0"/>
          <w:sz w:val="21"/>
          <w:szCs w:val="21"/>
          <w14:ligatures w14:val="none"/>
        </w:rPr>
        <w:t>);</w:t>
      </w:r>
      <w:proofErr w:type="gramEnd"/>
    </w:p>
    <w:p w14:paraId="2747C56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76BFD5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54E3E4E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w:t>
      </w:r>
      <w:proofErr w:type="gramEnd"/>
    </w:p>
    <w:p w14:paraId="45D13F0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bool</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firstLineSkipped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false</w:t>
      </w:r>
      <w:r w:rsidRPr="00B155D8">
        <w:rPr>
          <w:rFonts w:ascii="Consolas" w:eastAsia="Times New Roman" w:hAnsi="Consolas" w:cs="Times New Roman"/>
          <w:color w:val="CCCCCC"/>
          <w:kern w:val="0"/>
          <w:sz w:val="21"/>
          <w:szCs w:val="21"/>
          <w14:ligatures w14:val="none"/>
        </w:rPr>
        <w:t>;</w:t>
      </w:r>
      <w:proofErr w:type="gramEnd"/>
    </w:p>
    <w:p w14:paraId="076B792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size</w:t>
      </w:r>
      <w:proofErr w:type="gramStart"/>
      <w:r w:rsidRPr="00B155D8">
        <w:rPr>
          <w:rFonts w:ascii="Consolas" w:eastAsia="Times New Roman" w:hAnsi="Consolas" w:cs="Times New Roman"/>
          <w:color w:val="CCCCCC"/>
          <w:kern w:val="0"/>
          <w:sz w:val="21"/>
          <w:szCs w:val="21"/>
          <w14:ligatures w14:val="none"/>
        </w:rPr>
        <w:t>);</w:t>
      </w:r>
      <w:proofErr w:type="gramEnd"/>
    </w:p>
    <w:p w14:paraId="4112F0C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EAC03E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inputFile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w:t>
      </w:r>
    </w:p>
    <w:p w14:paraId="781F31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4D4D4"/>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firstLineSkipped</w:t>
      </w:r>
      <w:proofErr w:type="spellEnd"/>
      <w:proofErr w:type="gramEnd"/>
      <w:r w:rsidRPr="00B155D8">
        <w:rPr>
          <w:rFonts w:ascii="Consolas" w:eastAsia="Times New Roman" w:hAnsi="Consolas" w:cs="Times New Roman"/>
          <w:color w:val="CCCCCC"/>
          <w:kern w:val="0"/>
          <w:sz w:val="21"/>
          <w:szCs w:val="21"/>
          <w14:ligatures w14:val="none"/>
        </w:rPr>
        <w:t>) {</w:t>
      </w:r>
    </w:p>
    <w:p w14:paraId="5FB5218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firstLineSkipped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569CD6"/>
          <w:kern w:val="0"/>
          <w:sz w:val="21"/>
          <w:szCs w:val="21"/>
          <w14:ligatures w14:val="none"/>
        </w:rPr>
        <w:t>true</w:t>
      </w:r>
      <w:r w:rsidRPr="00B155D8">
        <w:rPr>
          <w:rFonts w:ascii="Consolas" w:eastAsia="Times New Roman" w:hAnsi="Consolas" w:cs="Times New Roman"/>
          <w:color w:val="CCCCCC"/>
          <w:kern w:val="0"/>
          <w:sz w:val="21"/>
          <w:szCs w:val="21"/>
          <w14:ligatures w14:val="none"/>
        </w:rPr>
        <w:t>;</w:t>
      </w:r>
      <w:proofErr w:type="gramEnd"/>
    </w:p>
    <w:p w14:paraId="42D373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Skip the first line</w:t>
      </w:r>
    </w:p>
    <w:p w14:paraId="45136D6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5587FC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F2BB99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4EC9B0"/>
          <w:kern w:val="0"/>
          <w:sz w:val="21"/>
          <w:szCs w:val="21"/>
          <w14:ligatures w14:val="none"/>
        </w:rPr>
        <w:t>stringstream</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ss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line</w:t>
      </w:r>
      <w:proofErr w:type="gramStart"/>
      <w:r w:rsidRPr="00B155D8">
        <w:rPr>
          <w:rFonts w:ascii="Consolas" w:eastAsia="Times New Roman" w:hAnsi="Consolas" w:cs="Times New Roman"/>
          <w:color w:val="CCCCCC"/>
          <w:kern w:val="0"/>
          <w:sz w:val="21"/>
          <w:szCs w:val="21"/>
          <w14:ligatures w14:val="none"/>
        </w:rPr>
        <w:t>);</w:t>
      </w:r>
      <w:proofErr w:type="gramEnd"/>
    </w:p>
    <w:p w14:paraId="4B7B685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w:t>
      </w:r>
      <w:proofErr w:type="gramEnd"/>
    </w:p>
    <w:p w14:paraId="585F8C8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w:t>
      </w:r>
    </w:p>
    <w:p w14:paraId="649F019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roofErr w:type="gramEnd"/>
    </w:p>
    <w:p w14:paraId="430CE2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06AC5E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9CDCFE"/>
          <w:kern w:val="0"/>
          <w:sz w:val="21"/>
          <w:szCs w:val="21"/>
          <w14:ligatures w14:val="none"/>
        </w:rPr>
        <w:t>ss</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 {</w:t>
      </w:r>
    </w:p>
    <w:p w14:paraId="7B385D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w:t>
      </w:r>
      <w:r w:rsidRPr="00B155D8">
        <w:rPr>
          <w:rFonts w:ascii="Consolas" w:eastAsia="Times New Roman" w:hAnsi="Consolas" w:cs="Times New Roman"/>
          <w:color w:val="CCCCCC"/>
          <w:kern w:val="0"/>
          <w:sz w:val="21"/>
          <w:szCs w:val="21"/>
          <w14:ligatures w14:val="none"/>
        </w:rPr>
        <w:t>;</w:t>
      </w:r>
      <w:proofErr w:type="gramEnd"/>
    </w:p>
    <w:p w14:paraId="3C5D807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&gt;=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Avoid accessing out of bounds</w:t>
      </w:r>
    </w:p>
    <w:p w14:paraId="6A1736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793508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4239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index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gramEnd"/>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w:t>
      </w:r>
    </w:p>
    <w:p w14:paraId="2D55BFE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Invalid data format in line: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DAEEFC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proofErr w:type="gramEnd"/>
    </w:p>
    <w:p w14:paraId="4B31ABB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B95601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C9395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try</w:t>
      </w:r>
      <w:r w:rsidRPr="00B155D8">
        <w:rPr>
          <w:rFonts w:ascii="Consolas" w:eastAsia="Times New Roman" w:hAnsi="Consolas" w:cs="Times New Roman"/>
          <w:color w:val="CCCCCC"/>
          <w:kern w:val="0"/>
          <w:sz w:val="21"/>
          <w:szCs w:val="21"/>
          <w14:ligatures w14:val="none"/>
        </w:rPr>
        <w:t xml:space="preserve"> {</w:t>
      </w:r>
    </w:p>
    <w:p w14:paraId="04DBAFE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rowData</w:t>
      </w:r>
      <w:proofErr w:type="spellEnd"/>
      <w:r w:rsidRPr="00B155D8">
        <w:rPr>
          <w:rFonts w:ascii="Consolas" w:eastAsia="Times New Roman" w:hAnsi="Consolas" w:cs="Times New Roman"/>
          <w:color w:val="CCCCCC"/>
          <w:kern w:val="0"/>
          <w:sz w:val="21"/>
          <w:szCs w:val="21"/>
          <w14:ligatures w14:val="none"/>
        </w:rPr>
        <w:t>;</w:t>
      </w:r>
      <w:proofErr w:type="gramEnd"/>
    </w:p>
    <w:p w14:paraId="7AF8580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stoi</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0</w:t>
      </w:r>
      <w:r w:rsidRPr="00B155D8">
        <w:rPr>
          <w:rFonts w:ascii="Consolas" w:eastAsia="Times New Roman" w:hAnsi="Consolas" w:cs="Times New Roman"/>
          <w:color w:val="CCCCCC"/>
          <w:kern w:val="0"/>
          <w:sz w:val="21"/>
          <w:szCs w:val="21"/>
          <w14:ligatures w14:val="none"/>
        </w:rPr>
        <w:t>]);</w:t>
      </w:r>
    </w:p>
    <w:p w14:paraId="245520D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Birth_Death</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1</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"Births"</w:t>
      </w:r>
      <w:r w:rsidRPr="00B155D8">
        <w:rPr>
          <w:rFonts w:ascii="Consolas" w:eastAsia="Times New Roman" w:hAnsi="Consolas" w:cs="Times New Roman"/>
          <w:color w:val="CCCCCC"/>
          <w:kern w:val="0"/>
          <w:sz w:val="21"/>
          <w:szCs w:val="21"/>
          <w14:ligatures w14:val="none"/>
        </w:rPr>
        <w:t>);</w:t>
      </w:r>
    </w:p>
    <w:p w14:paraId="70D8AE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2</w:t>
      </w:r>
      <w:r w:rsidRPr="00B155D8">
        <w:rPr>
          <w:rFonts w:ascii="Consolas" w:eastAsia="Times New Roman" w:hAnsi="Consolas" w:cs="Times New Roman"/>
          <w:color w:val="CCCCCC"/>
          <w:kern w:val="0"/>
          <w:sz w:val="21"/>
          <w:szCs w:val="21"/>
          <w14:ligatures w14:val="none"/>
        </w:rPr>
        <w:t>];</w:t>
      </w:r>
    </w:p>
    <w:p w14:paraId="43ACE2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rowData</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9CDCFE"/>
          <w:kern w:val="0"/>
          <w:sz w:val="21"/>
          <w:szCs w:val="21"/>
          <w14:ligatures w14:val="none"/>
        </w:rPr>
        <w:t>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stoi</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9CDCFE"/>
          <w:kern w:val="0"/>
          <w:sz w:val="21"/>
          <w:szCs w:val="21"/>
          <w14:ligatures w14:val="none"/>
        </w:rPr>
        <w:t>tokens</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B5CEA8"/>
          <w:kern w:val="0"/>
          <w:sz w:val="21"/>
          <w:szCs w:val="21"/>
          <w14:ligatures w14:val="none"/>
        </w:rPr>
        <w:t>3</w:t>
      </w:r>
      <w:r w:rsidRPr="00B155D8">
        <w:rPr>
          <w:rFonts w:ascii="Consolas" w:eastAsia="Times New Roman" w:hAnsi="Consolas" w:cs="Times New Roman"/>
          <w:color w:val="CCCCCC"/>
          <w:kern w:val="0"/>
          <w:sz w:val="21"/>
          <w:szCs w:val="21"/>
          <w14:ligatures w14:val="none"/>
        </w:rPr>
        <w:t>]);</w:t>
      </w:r>
    </w:p>
    <w:p w14:paraId="5A72EC6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E4275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insert</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rowData</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1CC66BC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catch</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exception</w:t>
      </w:r>
      <w:r w:rsidRPr="00B155D8">
        <w:rPr>
          <w:rFonts w:ascii="Consolas" w:eastAsia="Times New Roman" w:hAnsi="Consolas" w:cs="Times New Roman"/>
          <w:color w:val="D4D4D4"/>
          <w:kern w:val="0"/>
          <w:sz w:val="21"/>
          <w:szCs w:val="21"/>
          <w14:ligatures w14:val="none"/>
        </w:rPr>
        <w:t>&amp;</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e</w:t>
      </w:r>
      <w:r w:rsidRPr="00B155D8">
        <w:rPr>
          <w:rFonts w:ascii="Consolas" w:eastAsia="Times New Roman" w:hAnsi="Consolas" w:cs="Times New Roman"/>
          <w:color w:val="CCCCCC"/>
          <w:kern w:val="0"/>
          <w:sz w:val="21"/>
          <w:szCs w:val="21"/>
          <w14:ligatures w14:val="none"/>
        </w:rPr>
        <w:t>) {</w:t>
      </w:r>
    </w:p>
    <w:p w14:paraId="03229BF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cerr</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"Error: Invalid integer conversion in line: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line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61C5722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proofErr w:type="gramEnd"/>
    </w:p>
    <w:p w14:paraId="6EB8F0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7EE4C8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BFB2A4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D914E4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inputFile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close</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CCCCCC"/>
          <w:kern w:val="0"/>
          <w:sz w:val="21"/>
          <w:szCs w:val="21"/>
          <w14:ligatures w14:val="none"/>
        </w:rPr>
        <w:t>);</w:t>
      </w:r>
      <w:proofErr w:type="gramEnd"/>
    </w:p>
    <w:p w14:paraId="1A745F3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return</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w:t>
      </w:r>
      <w:proofErr w:type="gramEnd"/>
    </w:p>
    <w:p w14:paraId="7D74C87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043C86F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211312B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6A9955"/>
          <w:kern w:val="0"/>
          <w:sz w:val="21"/>
          <w:szCs w:val="21"/>
          <w14:ligatures w14:val="none"/>
        </w:rPr>
        <w:t>// Function to display the menu</w:t>
      </w:r>
    </w:p>
    <w:p w14:paraId="73C2C86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void</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displayMenu</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128F1F4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"Menu:"</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7AF335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"1. Display all entries in the hash table."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7508C6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"2. Search for the number of births for a specific time period and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82848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"3. Modify the number of births for a specific time period and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C69B0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"4. Delete a record based on the region."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6D9F170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"5. Exit the application."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0B43597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w:t>
      </w:r>
    </w:p>
    <w:p w14:paraId="31CAD4C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D5103B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DCDCAA"/>
          <w:kern w:val="0"/>
          <w:sz w:val="21"/>
          <w:szCs w:val="21"/>
          <w14:ligatures w14:val="none"/>
        </w:rPr>
        <w:t>main</w:t>
      </w:r>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 {</w:t>
      </w:r>
    </w:p>
    <w:p w14:paraId="3808A3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const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tableSize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11</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Size of the hash table</w:t>
      </w:r>
    </w:p>
    <w:p w14:paraId="3E792B2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4EC9B0"/>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DCDCAA"/>
          <w:kern w:val="0"/>
          <w:sz w:val="21"/>
          <w:szCs w:val="21"/>
          <w14:ligatures w14:val="none"/>
        </w:rPr>
        <w:t>buildHashTable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tableSize</w:t>
      </w:r>
      <w:proofErr w:type="spell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Build the hash table</w:t>
      </w:r>
    </w:p>
    <w:p w14:paraId="497959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4F72FC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"Hash Table built successfully."</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09499CC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80FB82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w:t>
      </w:r>
      <w:proofErr w:type="gramEnd"/>
    </w:p>
    <w:p w14:paraId="3E18D62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586C0"/>
          <w:kern w:val="0"/>
          <w:sz w:val="21"/>
          <w:szCs w:val="21"/>
          <w14:ligatures w14:val="none"/>
        </w:rPr>
        <w:t>do</w:t>
      </w:r>
      <w:r w:rsidRPr="00B155D8">
        <w:rPr>
          <w:rFonts w:ascii="Consolas" w:eastAsia="Times New Roman" w:hAnsi="Consolas" w:cs="Times New Roman"/>
          <w:color w:val="CCCCCC"/>
          <w:kern w:val="0"/>
          <w:sz w:val="21"/>
          <w:szCs w:val="21"/>
          <w14:ligatures w14:val="none"/>
        </w:rPr>
        <w:t xml:space="preserve"> {</w:t>
      </w:r>
    </w:p>
    <w:p w14:paraId="59DBBD0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displayMenu</w:t>
      </w:r>
      <w:proofErr w:type="spellEnd"/>
      <w:r w:rsidRPr="00B155D8">
        <w:rPr>
          <w:rFonts w:ascii="Consolas" w:eastAsia="Times New Roman" w:hAnsi="Consolas" w:cs="Times New Roman"/>
          <w:color w:val="CCCCCC"/>
          <w:kern w:val="0"/>
          <w:sz w:val="21"/>
          <w:szCs w:val="21"/>
          <w14:ligatures w14:val="none"/>
        </w:rPr>
        <w:t>(</w:t>
      </w:r>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Display the menu</w:t>
      </w:r>
    </w:p>
    <w:p w14:paraId="5DEEA35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your choice: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26FDCBA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Get user's choice</w:t>
      </w:r>
    </w:p>
    <w:p w14:paraId="717A873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04A2B9C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fail</w:t>
      </w:r>
      <w:proofErr w:type="spellEnd"/>
      <w:proofErr w:type="gramEnd"/>
      <w:r w:rsidRPr="00B155D8">
        <w:rPr>
          <w:rFonts w:ascii="Consolas" w:eastAsia="Times New Roman" w:hAnsi="Consolas" w:cs="Times New Roman"/>
          <w:color w:val="CCCCCC"/>
          <w:kern w:val="0"/>
          <w:sz w:val="21"/>
          <w:szCs w:val="21"/>
          <w14:ligatures w14:val="none"/>
        </w:rPr>
        <w:t>()) {</w:t>
      </w:r>
    </w:p>
    <w:p w14:paraId="71BEBF8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clear</w:t>
      </w:r>
      <w:proofErr w:type="spellEnd"/>
      <w:proofErr w:type="gramEnd"/>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Clear the error flag</w:t>
      </w:r>
    </w:p>
    <w:p w14:paraId="3DC6272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invalid input</w:t>
      </w:r>
    </w:p>
    <w:p w14:paraId="75DA163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"Invalid choice. Please enter a number between 1 and 5."</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A92CAD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continue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Loop again to get a valid choice</w:t>
      </w:r>
    </w:p>
    <w:p w14:paraId="7C7B8C9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2ACC6BF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7F55F1A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switch</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 {</w:t>
      </w:r>
    </w:p>
    <w:p w14:paraId="1F24DCE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1</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Display all entries in the hash table</w:t>
      </w:r>
    </w:p>
    <w:p w14:paraId="643C45B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"Displaying all entries in the hash table:"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774C551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display</w:t>
      </w:r>
      <w:proofErr w:type="spellEnd"/>
      <w:r w:rsidRPr="00B155D8">
        <w:rPr>
          <w:rFonts w:ascii="Consolas" w:eastAsia="Times New Roman" w:hAnsi="Consolas" w:cs="Times New Roman"/>
          <w:color w:val="CCCCCC"/>
          <w:kern w:val="0"/>
          <w:sz w:val="21"/>
          <w:szCs w:val="21"/>
          <w14:ligatures w14:val="none"/>
        </w:rPr>
        <w:t>(</w:t>
      </w:r>
      <w:proofErr w:type="gramStart"/>
      <w:r w:rsidRPr="00B155D8">
        <w:rPr>
          <w:rFonts w:ascii="Consolas" w:eastAsia="Times New Roman" w:hAnsi="Consolas" w:cs="Times New Roman"/>
          <w:color w:val="CCCCCC"/>
          <w:kern w:val="0"/>
          <w:sz w:val="21"/>
          <w:szCs w:val="21"/>
          <w14:ligatures w14:val="none"/>
        </w:rPr>
        <w:t>);</w:t>
      </w:r>
      <w:proofErr w:type="gramEnd"/>
    </w:p>
    <w:p w14:paraId="4669A06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5D3CA20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7A1FFED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2</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Search for the number of births for a specific time period and region</w:t>
      </w:r>
    </w:p>
    <w:p w14:paraId="38806F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w:t>
      </w:r>
      <w:proofErr w:type="gramEnd"/>
    </w:p>
    <w:p w14:paraId="323B88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w:t>
      </w:r>
      <w:proofErr w:type="gramEnd"/>
    </w:p>
    <w:p w14:paraId="30E931A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period to search: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7D222C7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w:t>
      </w:r>
      <w:proofErr w:type="gramEnd"/>
    </w:p>
    <w:p w14:paraId="2311449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68817A3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search: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4A3AB1FA"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w:t>
      </w:r>
    </w:p>
    <w:p w14:paraId="48CA926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60017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Row</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search</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64250FF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 {</w:t>
      </w:r>
    </w:p>
    <w:p w14:paraId="7CE2597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"Number of births for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in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searchRegion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9CDCFE"/>
          <w:kern w:val="0"/>
          <w:sz w:val="21"/>
          <w:szCs w:val="21"/>
          <w14:ligatures w14:val="none"/>
        </w:rPr>
        <w:t>result</w:t>
      </w:r>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9CDCFE"/>
          <w:kern w:val="0"/>
          <w:sz w:val="21"/>
          <w:szCs w:val="21"/>
          <w14:ligatures w14:val="none"/>
        </w:rPr>
        <w:t>Count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128FD35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else</w:t>
      </w:r>
      <w:r w:rsidRPr="00B155D8">
        <w:rPr>
          <w:rFonts w:ascii="Consolas" w:eastAsia="Times New Roman" w:hAnsi="Consolas" w:cs="Times New Roman"/>
          <w:color w:val="CCCCCC"/>
          <w:kern w:val="0"/>
          <w:sz w:val="21"/>
          <w:szCs w:val="21"/>
          <w14:ligatures w14:val="none"/>
        </w:rPr>
        <w:t xml:space="preserve"> {</w:t>
      </w:r>
    </w:p>
    <w:p w14:paraId="32AAD29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"Data not found."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5E5D067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1CD5AB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2E1D2E3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3083B041"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3</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Modify the number of births for a specific time period and region</w:t>
      </w:r>
    </w:p>
    <w:p w14:paraId="470D7C2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569CD6"/>
          <w:kern w:val="0"/>
          <w:sz w:val="21"/>
          <w:szCs w:val="21"/>
          <w14:ligatures w14:val="none"/>
        </w:rPr>
        <w:t>int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roofErr w:type="gramEnd"/>
    </w:p>
    <w:p w14:paraId="6B603257"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w:t>
      </w:r>
      <w:proofErr w:type="gramEnd"/>
    </w:p>
    <w:p w14:paraId="6478157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period to modify: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6DDC32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w:t>
      </w:r>
      <w:proofErr w:type="gramEnd"/>
    </w:p>
    <w:p w14:paraId="3386476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416EE87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modify: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56D88B6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w:t>
      </w:r>
    </w:p>
    <w:p w14:paraId="4C68990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new count: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63C46F1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&gt;&gt;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w:t>
      </w:r>
      <w:proofErr w:type="gramEnd"/>
    </w:p>
    <w:p w14:paraId="01E7EB95"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39455526"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if</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update</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w:t>
      </w:r>
    </w:p>
    <w:p w14:paraId="33E0581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"Number of births for period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modifyPeriod</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in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modifyRegion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modified to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newCount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0A1420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 </w:t>
      </w:r>
      <w:r w:rsidRPr="00B155D8">
        <w:rPr>
          <w:rFonts w:ascii="Consolas" w:eastAsia="Times New Roman" w:hAnsi="Consolas" w:cs="Times New Roman"/>
          <w:color w:val="C586C0"/>
          <w:kern w:val="0"/>
          <w:sz w:val="21"/>
          <w:szCs w:val="21"/>
          <w14:ligatures w14:val="none"/>
        </w:rPr>
        <w:t>else</w:t>
      </w:r>
      <w:r w:rsidRPr="00B155D8">
        <w:rPr>
          <w:rFonts w:ascii="Consolas" w:eastAsia="Times New Roman" w:hAnsi="Consolas" w:cs="Times New Roman"/>
          <w:color w:val="CCCCCC"/>
          <w:kern w:val="0"/>
          <w:sz w:val="21"/>
          <w:szCs w:val="21"/>
          <w14:ligatures w14:val="none"/>
        </w:rPr>
        <w:t xml:space="preserve"> {</w:t>
      </w:r>
    </w:p>
    <w:p w14:paraId="056FCDAF"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"Data not found."</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2D3267B3"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1C10F8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667E5FAC"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1929465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4</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w:t>
      </w:r>
      <w:proofErr w:type="gramEnd"/>
      <w:r w:rsidRPr="00B155D8">
        <w:rPr>
          <w:rFonts w:ascii="Consolas" w:eastAsia="Times New Roman" w:hAnsi="Consolas" w:cs="Times New Roman"/>
          <w:color w:val="6A9955"/>
          <w:kern w:val="0"/>
          <w:sz w:val="21"/>
          <w:szCs w:val="21"/>
          <w14:ligatures w14:val="none"/>
        </w:rPr>
        <w:t>/ Delete a record based on the region</w:t>
      </w:r>
    </w:p>
    <w:p w14:paraId="5F7B73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4EC9B0"/>
          <w:kern w:val="0"/>
          <w:sz w:val="21"/>
          <w:szCs w:val="21"/>
          <w14:ligatures w14:val="none"/>
        </w:rPr>
        <w:t>string</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w:t>
      </w:r>
      <w:proofErr w:type="gramEnd"/>
    </w:p>
    <w:p w14:paraId="1E08334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xml:space="preserve">"Enter the region to delete: </w:t>
      </w:r>
      <w:proofErr w:type="gramStart"/>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proofErr w:type="gramEnd"/>
    </w:p>
    <w:p w14:paraId="3BA40F5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9CDCFE"/>
          <w:kern w:val="0"/>
          <w:sz w:val="21"/>
          <w:szCs w:val="21"/>
          <w14:ligatures w14:val="none"/>
        </w:rPr>
        <w:t>cin</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ignore</w:t>
      </w:r>
      <w:proofErr w:type="spellEnd"/>
      <w:proofErr w:type="gram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4EC9B0"/>
          <w:kern w:val="0"/>
          <w:sz w:val="21"/>
          <w:szCs w:val="21"/>
          <w14:ligatures w14:val="none"/>
        </w:rPr>
        <w:t>numeric_limits</w:t>
      </w:r>
      <w:proofErr w:type="spellEnd"/>
      <w:r w:rsidRPr="00B155D8">
        <w:rPr>
          <w:rFonts w:ascii="Consolas" w:eastAsia="Times New Roman" w:hAnsi="Consolas" w:cs="Times New Roman"/>
          <w:color w:val="CCCCCC"/>
          <w:kern w:val="0"/>
          <w:sz w:val="21"/>
          <w:szCs w:val="21"/>
          <w14:ligatures w14:val="none"/>
        </w:rPr>
        <w:t>&lt;</w:t>
      </w:r>
      <w:proofErr w:type="spellStart"/>
      <w:r w:rsidRPr="00B155D8">
        <w:rPr>
          <w:rFonts w:ascii="Consolas" w:eastAsia="Times New Roman" w:hAnsi="Consolas" w:cs="Times New Roman"/>
          <w:color w:val="4EC9B0"/>
          <w:kern w:val="0"/>
          <w:sz w:val="21"/>
          <w:szCs w:val="21"/>
          <w14:ligatures w14:val="none"/>
        </w:rPr>
        <w:t>streamsize</w:t>
      </w:r>
      <w:proofErr w:type="spellEnd"/>
      <w:r w:rsidRPr="00B155D8">
        <w:rPr>
          <w:rFonts w:ascii="Consolas" w:eastAsia="Times New Roman" w:hAnsi="Consolas" w:cs="Times New Roman"/>
          <w:color w:val="CCCCCC"/>
          <w:kern w:val="0"/>
          <w:sz w:val="21"/>
          <w:szCs w:val="21"/>
          <w14:ligatures w14:val="none"/>
        </w:rPr>
        <w:t>&gt;::</w:t>
      </w:r>
      <w:r w:rsidRPr="00B155D8">
        <w:rPr>
          <w:rFonts w:ascii="Consolas" w:eastAsia="Times New Roman" w:hAnsi="Consolas" w:cs="Times New Roman"/>
          <w:color w:val="DCDCAA"/>
          <w:kern w:val="0"/>
          <w:sz w:val="21"/>
          <w:szCs w:val="21"/>
          <w14:ligatures w14:val="none"/>
        </w:rPr>
        <w:t>max</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D7BA7D"/>
          <w:kern w:val="0"/>
          <w:sz w:val="21"/>
          <w:szCs w:val="21"/>
          <w14:ligatures w14:val="none"/>
        </w:rPr>
        <w:t>\n</w:t>
      </w:r>
      <w:r w:rsidRPr="00B155D8">
        <w:rPr>
          <w:rFonts w:ascii="Consolas" w:eastAsia="Times New Roman" w:hAnsi="Consolas" w:cs="Times New Roman"/>
          <w:color w:val="CE9178"/>
          <w:kern w:val="0"/>
          <w:sz w:val="21"/>
          <w:szCs w:val="21"/>
          <w14:ligatures w14:val="none"/>
        </w:rPr>
        <w:t>'</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Ignore newline character</w:t>
      </w:r>
    </w:p>
    <w:p w14:paraId="1FED9A0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getline</w:t>
      </w:r>
      <w:proofErr w:type="spellEnd"/>
      <w:r w:rsidRPr="00B155D8">
        <w:rPr>
          <w:rFonts w:ascii="Consolas" w:eastAsia="Times New Roman" w:hAnsi="Consolas" w:cs="Times New Roman"/>
          <w:color w:val="CCCCCC"/>
          <w:kern w:val="0"/>
          <w:sz w:val="21"/>
          <w:szCs w:val="21"/>
          <w14:ligatures w14:val="none"/>
        </w:rPr>
        <w:t>(</w:t>
      </w:r>
      <w:proofErr w:type="spellStart"/>
      <w:proofErr w:type="gramEnd"/>
      <w:r w:rsidRPr="00B155D8">
        <w:rPr>
          <w:rFonts w:ascii="Consolas" w:eastAsia="Times New Roman" w:hAnsi="Consolas" w:cs="Times New Roman"/>
          <w:color w:val="9CDCFE"/>
          <w:kern w:val="0"/>
          <w:sz w:val="21"/>
          <w:szCs w:val="21"/>
          <w14:ligatures w14:val="none"/>
        </w:rPr>
        <w:t>cin</w:t>
      </w:r>
      <w:proofErr w:type="spellEnd"/>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w:t>
      </w:r>
    </w:p>
    <w:p w14:paraId="793AF06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6526AFC2"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hashTable</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DCDCAA"/>
          <w:kern w:val="0"/>
          <w:sz w:val="21"/>
          <w:szCs w:val="21"/>
          <w14:ligatures w14:val="none"/>
        </w:rPr>
        <w:t>deleteByRegion</w:t>
      </w:r>
      <w:proofErr w:type="spellEnd"/>
      <w:r w:rsidRPr="00B155D8">
        <w:rPr>
          <w:rFonts w:ascii="Consolas" w:eastAsia="Times New Roman" w:hAnsi="Consolas" w:cs="Times New Roman"/>
          <w:color w:val="CCCCCC"/>
          <w:kern w:val="0"/>
          <w:sz w:val="21"/>
          <w:szCs w:val="21"/>
          <w14:ligatures w14:val="none"/>
        </w:rPr>
        <w:t>(</w:t>
      </w:r>
      <w:proofErr w:type="spellStart"/>
      <w:r w:rsidRPr="00B155D8">
        <w:rPr>
          <w:rFonts w:ascii="Consolas" w:eastAsia="Times New Roman" w:hAnsi="Consolas" w:cs="Times New Roman"/>
          <w:color w:val="9CDCFE"/>
          <w:kern w:val="0"/>
          <w:sz w:val="21"/>
          <w:szCs w:val="21"/>
          <w14:ligatures w14:val="none"/>
        </w:rPr>
        <w:t>deleteRegion</w:t>
      </w:r>
      <w:proofErr w:type="spellEnd"/>
      <w:proofErr w:type="gramStart"/>
      <w:r w:rsidRPr="00B155D8">
        <w:rPr>
          <w:rFonts w:ascii="Consolas" w:eastAsia="Times New Roman" w:hAnsi="Consolas" w:cs="Times New Roman"/>
          <w:color w:val="CCCCCC"/>
          <w:kern w:val="0"/>
          <w:sz w:val="21"/>
          <w:szCs w:val="21"/>
          <w14:ligatures w14:val="none"/>
        </w:rPr>
        <w:t>);</w:t>
      </w:r>
      <w:proofErr w:type="gramEnd"/>
    </w:p>
    <w:p w14:paraId="183192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"All records with region "</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deleteRegion</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 deleted successfully."</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40D97679"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71A2DC0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0FE074E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case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5</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Exit the application</w:t>
      </w:r>
    </w:p>
    <w:p w14:paraId="30F192C4"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"Exiting the application."</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E9842AB"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C586C0"/>
          <w:kern w:val="0"/>
          <w:sz w:val="21"/>
          <w:szCs w:val="21"/>
          <w14:ligatures w14:val="none"/>
        </w:rPr>
        <w:t>break</w:t>
      </w:r>
      <w:r w:rsidRPr="00B155D8">
        <w:rPr>
          <w:rFonts w:ascii="Consolas" w:eastAsia="Times New Roman" w:hAnsi="Consolas" w:cs="Times New Roman"/>
          <w:color w:val="CCCCCC"/>
          <w:kern w:val="0"/>
          <w:sz w:val="21"/>
          <w:szCs w:val="21"/>
          <w14:ligatures w14:val="none"/>
        </w:rPr>
        <w:t>;</w:t>
      </w:r>
      <w:proofErr w:type="gramEnd"/>
    </w:p>
    <w:p w14:paraId="72426F50"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default</w:t>
      </w:r>
      <w:r w:rsidRPr="00B155D8">
        <w:rPr>
          <w:rFonts w:ascii="Consolas" w:eastAsia="Times New Roman" w:hAnsi="Consolas" w:cs="Times New Roman"/>
          <w:color w:val="CCCCCC"/>
          <w:kern w:val="0"/>
          <w:sz w:val="21"/>
          <w:szCs w:val="21"/>
          <w14:ligatures w14:val="none"/>
        </w:rPr>
        <w:t>:</w:t>
      </w:r>
    </w:p>
    <w:p w14:paraId="79B53E0E"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proofErr w:type="spellStart"/>
      <w:r w:rsidRPr="00B155D8">
        <w:rPr>
          <w:rFonts w:ascii="Consolas" w:eastAsia="Times New Roman" w:hAnsi="Consolas" w:cs="Times New Roman"/>
          <w:color w:val="9CDCFE"/>
          <w:kern w:val="0"/>
          <w:sz w:val="21"/>
          <w:szCs w:val="21"/>
          <w14:ligatures w14:val="none"/>
        </w:rPr>
        <w:t>cout</w:t>
      </w:r>
      <w:proofErr w:type="spellEnd"/>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E9178"/>
          <w:kern w:val="0"/>
          <w:sz w:val="21"/>
          <w:szCs w:val="21"/>
          <w14:ligatures w14:val="none"/>
        </w:rPr>
        <w:t>"Invalid choice. Please enter a number between 1 and 5."</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CDCAA"/>
          <w:kern w:val="0"/>
          <w:sz w:val="21"/>
          <w:szCs w:val="21"/>
          <w14:ligatures w14:val="none"/>
        </w:rPr>
        <w:t>&lt;&lt;</w:t>
      </w:r>
      <w:r w:rsidRPr="00B155D8">
        <w:rPr>
          <w:rFonts w:ascii="Consolas" w:eastAsia="Times New Roman" w:hAnsi="Consolas" w:cs="Times New Roman"/>
          <w:color w:val="CCCCCC"/>
          <w:kern w:val="0"/>
          <w:sz w:val="21"/>
          <w:szCs w:val="21"/>
          <w14:ligatures w14:val="none"/>
        </w:rPr>
        <w:t xml:space="preserve"> </w:t>
      </w:r>
      <w:proofErr w:type="spellStart"/>
      <w:proofErr w:type="gramStart"/>
      <w:r w:rsidRPr="00B155D8">
        <w:rPr>
          <w:rFonts w:ascii="Consolas" w:eastAsia="Times New Roman" w:hAnsi="Consolas" w:cs="Times New Roman"/>
          <w:color w:val="DCDCAA"/>
          <w:kern w:val="0"/>
          <w:sz w:val="21"/>
          <w:szCs w:val="21"/>
          <w14:ligatures w14:val="none"/>
        </w:rPr>
        <w:t>endl</w:t>
      </w:r>
      <w:proofErr w:type="spellEnd"/>
      <w:r w:rsidRPr="00B155D8">
        <w:rPr>
          <w:rFonts w:ascii="Consolas" w:eastAsia="Times New Roman" w:hAnsi="Consolas" w:cs="Times New Roman"/>
          <w:color w:val="CCCCCC"/>
          <w:kern w:val="0"/>
          <w:sz w:val="21"/>
          <w:szCs w:val="21"/>
          <w14:ligatures w14:val="none"/>
        </w:rPr>
        <w:t>;</w:t>
      </w:r>
      <w:proofErr w:type="gramEnd"/>
    </w:p>
    <w:p w14:paraId="391A91CD"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w:t>
      </w:r>
    </w:p>
    <w:p w14:paraId="4B5842E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C586C0"/>
          <w:kern w:val="0"/>
          <w:sz w:val="21"/>
          <w:szCs w:val="21"/>
          <w14:ligatures w14:val="none"/>
        </w:rPr>
        <w:t>while</w:t>
      </w:r>
      <w:r w:rsidRPr="00B155D8">
        <w:rPr>
          <w:rFonts w:ascii="Consolas" w:eastAsia="Times New Roman" w:hAnsi="Consolas" w:cs="Times New Roman"/>
          <w:color w:val="CCCCCC"/>
          <w:kern w:val="0"/>
          <w:sz w:val="21"/>
          <w:szCs w:val="21"/>
          <w14:ligatures w14:val="none"/>
        </w:rPr>
        <w:t xml:space="preserve"> (</w:t>
      </w:r>
      <w:proofErr w:type="gramStart"/>
      <w:r w:rsidRPr="00B155D8">
        <w:rPr>
          <w:rFonts w:ascii="Consolas" w:eastAsia="Times New Roman" w:hAnsi="Consolas" w:cs="Times New Roman"/>
          <w:color w:val="9CDCFE"/>
          <w:kern w:val="0"/>
          <w:sz w:val="21"/>
          <w:szCs w:val="21"/>
          <w14:ligatures w14:val="none"/>
        </w:rPr>
        <w:t>choice</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D4D4D4"/>
          <w:kern w:val="0"/>
          <w:sz w:val="21"/>
          <w:szCs w:val="21"/>
          <w14:ligatures w14:val="none"/>
        </w:rPr>
        <w:t>!</w:t>
      </w:r>
      <w:proofErr w:type="gramEnd"/>
      <w:r w:rsidRPr="00B155D8">
        <w:rPr>
          <w:rFonts w:ascii="Consolas" w:eastAsia="Times New Roman" w:hAnsi="Consolas" w:cs="Times New Roman"/>
          <w:color w:val="D4D4D4"/>
          <w:kern w:val="0"/>
          <w:sz w:val="21"/>
          <w:szCs w:val="21"/>
          <w14:ligatures w14:val="none"/>
        </w:rPr>
        <w:t>=</w:t>
      </w:r>
      <w:r w:rsidRPr="00B155D8">
        <w:rPr>
          <w:rFonts w:ascii="Consolas" w:eastAsia="Times New Roman" w:hAnsi="Consolas" w:cs="Times New Roman"/>
          <w:color w:val="CCCCCC"/>
          <w:kern w:val="0"/>
          <w:sz w:val="21"/>
          <w:szCs w:val="21"/>
          <w14:ligatures w14:val="none"/>
        </w:rPr>
        <w:t xml:space="preserve"> </w:t>
      </w:r>
      <w:r w:rsidRPr="00B155D8">
        <w:rPr>
          <w:rFonts w:ascii="Consolas" w:eastAsia="Times New Roman" w:hAnsi="Consolas" w:cs="Times New Roman"/>
          <w:color w:val="B5CEA8"/>
          <w:kern w:val="0"/>
          <w:sz w:val="21"/>
          <w:szCs w:val="21"/>
          <w14:ligatures w14:val="none"/>
        </w:rPr>
        <w:t>5</w:t>
      </w:r>
      <w:r w:rsidRPr="00B155D8">
        <w:rPr>
          <w:rFonts w:ascii="Consolas" w:eastAsia="Times New Roman" w:hAnsi="Consolas" w:cs="Times New Roman"/>
          <w:color w:val="CCCCCC"/>
          <w:kern w:val="0"/>
          <w:sz w:val="21"/>
          <w:szCs w:val="21"/>
          <w14:ligatures w14:val="none"/>
        </w:rPr>
        <w:t>);</w:t>
      </w:r>
      <w:r w:rsidRPr="00B155D8">
        <w:rPr>
          <w:rFonts w:ascii="Consolas" w:eastAsia="Times New Roman" w:hAnsi="Consolas" w:cs="Times New Roman"/>
          <w:color w:val="6A9955"/>
          <w:kern w:val="0"/>
          <w:sz w:val="21"/>
          <w:szCs w:val="21"/>
          <w14:ligatures w14:val="none"/>
        </w:rPr>
        <w:t xml:space="preserve"> // Continue the loop until user chooses to exit</w:t>
      </w:r>
    </w:p>
    <w:p w14:paraId="140BAB88" w14:textId="77777777" w:rsidR="00B155D8" w:rsidRPr="00B155D8" w:rsidRDefault="00B155D8" w:rsidP="00B155D8">
      <w:pPr>
        <w:shd w:val="clear" w:color="auto" w:fill="1F1F1F"/>
        <w:spacing w:after="0" w:line="285" w:lineRule="atLeast"/>
        <w:rPr>
          <w:rFonts w:ascii="Consolas" w:eastAsia="Times New Roman" w:hAnsi="Consolas" w:cs="Times New Roman"/>
          <w:color w:val="CCCCCC"/>
          <w:kern w:val="0"/>
          <w:sz w:val="21"/>
          <w:szCs w:val="21"/>
          <w14:ligatures w14:val="none"/>
        </w:rPr>
      </w:pPr>
    </w:p>
    <w:p w14:paraId="1EC02D71"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B155D8">
        <w:rPr>
          <w:rFonts w:ascii="Consolas" w:eastAsia="Times New Roman" w:hAnsi="Consolas" w:cs="Times New Roman"/>
          <w:color w:val="C586C0"/>
          <w:kern w:val="0"/>
          <w:sz w:val="21"/>
          <w:szCs w:val="21"/>
          <w14:ligatures w14:val="none"/>
        </w:rPr>
        <w:t>return</w:t>
      </w:r>
      <w:r w:rsidRPr="00962788">
        <w:rPr>
          <w:rFonts w:ascii="Consolas" w:eastAsia="Times New Roman" w:hAnsi="Consolas" w:cs="Times New Roman"/>
          <w:color w:val="CCCCCC"/>
          <w:kern w:val="0"/>
          <w:sz w:val="21"/>
          <w:szCs w:val="21"/>
          <w:lang w:val="el-GR"/>
          <w14:ligatures w14:val="none"/>
        </w:rPr>
        <w:t xml:space="preserve"> </w:t>
      </w:r>
      <w:proofErr w:type="gramStart"/>
      <w:r w:rsidRPr="00962788">
        <w:rPr>
          <w:rFonts w:ascii="Consolas" w:eastAsia="Times New Roman" w:hAnsi="Consolas" w:cs="Times New Roman"/>
          <w:color w:val="B5CEA8"/>
          <w:kern w:val="0"/>
          <w:sz w:val="21"/>
          <w:szCs w:val="21"/>
          <w:lang w:val="el-GR"/>
          <w14:ligatures w14:val="none"/>
        </w:rPr>
        <w:t>0</w:t>
      </w:r>
      <w:r w:rsidRPr="00962788">
        <w:rPr>
          <w:rFonts w:ascii="Consolas" w:eastAsia="Times New Roman" w:hAnsi="Consolas" w:cs="Times New Roman"/>
          <w:color w:val="CCCCCC"/>
          <w:kern w:val="0"/>
          <w:sz w:val="21"/>
          <w:szCs w:val="21"/>
          <w:lang w:val="el-GR"/>
          <w14:ligatures w14:val="none"/>
        </w:rPr>
        <w:t>;</w:t>
      </w:r>
      <w:proofErr w:type="gramEnd"/>
    </w:p>
    <w:p w14:paraId="4D9C01E5"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750190B8"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5819DD93"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B155D8">
        <w:rPr>
          <w:rFonts w:ascii="Consolas" w:eastAsia="Times New Roman" w:hAnsi="Consolas" w:cs="Times New Roman"/>
          <w:color w:val="CCCCCC"/>
          <w:kern w:val="0"/>
          <w:sz w:val="21"/>
          <w:szCs w:val="21"/>
          <w14:ligatures w14:val="none"/>
        </w:rPr>
        <w:t> </w:t>
      </w:r>
      <w:r w:rsidRPr="00962788">
        <w:rPr>
          <w:rFonts w:ascii="Consolas" w:eastAsia="Times New Roman" w:hAnsi="Consolas" w:cs="Times New Roman"/>
          <w:color w:val="CCCCCC"/>
          <w:kern w:val="0"/>
          <w:sz w:val="21"/>
          <w:szCs w:val="21"/>
          <w:lang w:val="el-GR"/>
          <w14:ligatures w14:val="none"/>
        </w:rPr>
        <w:t xml:space="preserve"> </w:t>
      </w:r>
      <w:r w:rsidRPr="00B155D8">
        <w:rPr>
          <w:rFonts w:ascii="Consolas" w:eastAsia="Times New Roman" w:hAnsi="Consolas" w:cs="Times New Roman"/>
          <w:color w:val="CCCCCC"/>
          <w:kern w:val="0"/>
          <w:sz w:val="21"/>
          <w:szCs w:val="21"/>
          <w14:ligatures w14:val="none"/>
        </w:rPr>
        <w:t> </w:t>
      </w:r>
    </w:p>
    <w:p w14:paraId="73563E9E" w14:textId="77777777" w:rsidR="00B155D8" w:rsidRPr="00962788" w:rsidRDefault="00B155D8" w:rsidP="00B155D8">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212B03F1" w14:textId="77777777" w:rsidR="00B155D8" w:rsidRPr="00962788" w:rsidRDefault="00B155D8" w:rsidP="00944E8A">
      <w:pPr>
        <w:ind w:left="360"/>
        <w:rPr>
          <w:lang w:val="el-GR"/>
        </w:rPr>
      </w:pPr>
    </w:p>
    <w:p w14:paraId="464E2597" w14:textId="53569F09" w:rsidR="00863407" w:rsidRPr="00962788" w:rsidRDefault="00863407" w:rsidP="001559B4">
      <w:pPr>
        <w:ind w:left="360"/>
        <w:rPr>
          <w:lang w:val="el-GR"/>
        </w:rPr>
      </w:pPr>
      <w:r w:rsidRPr="00863407">
        <w:rPr>
          <w:lang w:val="el-GR"/>
        </w:rPr>
        <w:t>Αυτός ο κώδικας αναπτύχθηκε για να διαχειριστεί δεδομένα για γεννήσεις (ή θανάτους) ανά περιοχή και χρονική περίοδο χρησιμοποιώντας έναν πίνακα κατακερματισμού (</w:t>
      </w:r>
      <w:r>
        <w:t>hash</w:t>
      </w:r>
      <w:r w:rsidRPr="00863407">
        <w:rPr>
          <w:lang w:val="el-GR"/>
        </w:rPr>
        <w:t xml:space="preserve"> </w:t>
      </w:r>
      <w:r>
        <w:t>table</w:t>
      </w:r>
      <w:r w:rsidRPr="00863407">
        <w:rPr>
          <w:lang w:val="el-GR"/>
        </w:rPr>
        <w:t>) με αλυσίδες για την αντιμετώπιση συγκρούσεων.</w:t>
      </w:r>
    </w:p>
    <w:p w14:paraId="3F04DB10" w14:textId="77777777" w:rsidR="00863407" w:rsidRPr="00863407" w:rsidRDefault="00863407" w:rsidP="00863407">
      <w:pPr>
        <w:ind w:left="360"/>
        <w:rPr>
          <w:lang w:val="el-GR"/>
        </w:rPr>
      </w:pPr>
      <w:r w:rsidRPr="00863407">
        <w:rPr>
          <w:lang w:val="el-GR"/>
        </w:rPr>
        <w:t xml:space="preserve">Δομή </w:t>
      </w:r>
      <w:r>
        <w:t>Row</w:t>
      </w:r>
      <w:r w:rsidRPr="00863407">
        <w:rPr>
          <w:lang w:val="el-GR"/>
        </w:rPr>
        <w:t>:</w:t>
      </w:r>
    </w:p>
    <w:p w14:paraId="3854BA0C" w14:textId="77777777" w:rsidR="00863407" w:rsidRPr="00863407" w:rsidRDefault="00863407" w:rsidP="00863407">
      <w:pPr>
        <w:ind w:left="360"/>
        <w:rPr>
          <w:lang w:val="el-GR"/>
        </w:rPr>
      </w:pPr>
    </w:p>
    <w:p w14:paraId="257231E8" w14:textId="77777777" w:rsidR="00863407" w:rsidRPr="00863407" w:rsidRDefault="00863407" w:rsidP="00863407">
      <w:pPr>
        <w:ind w:left="360"/>
        <w:rPr>
          <w:lang w:val="el-GR"/>
        </w:rPr>
      </w:pPr>
      <w:r w:rsidRPr="00863407">
        <w:rPr>
          <w:lang w:val="el-GR"/>
        </w:rPr>
        <w:t>Αποθηκεύει τα δεδομένα για κάθε εγγραφή, όπως περίοδος, τύπος (γέννηση ή θάνατος), περιοχή και αριθμός.</w:t>
      </w:r>
    </w:p>
    <w:p w14:paraId="28F15910" w14:textId="77777777" w:rsidR="00863407" w:rsidRPr="00863407" w:rsidRDefault="00863407" w:rsidP="00863407">
      <w:pPr>
        <w:ind w:left="360"/>
        <w:rPr>
          <w:lang w:val="el-GR"/>
        </w:rPr>
      </w:pPr>
      <w:r w:rsidRPr="00863407">
        <w:rPr>
          <w:lang w:val="el-GR"/>
        </w:rPr>
        <w:t xml:space="preserve">Κλάση </w:t>
      </w:r>
      <w:proofErr w:type="spellStart"/>
      <w:r>
        <w:t>HashTable</w:t>
      </w:r>
      <w:proofErr w:type="spellEnd"/>
      <w:r w:rsidRPr="00863407">
        <w:rPr>
          <w:lang w:val="el-GR"/>
        </w:rPr>
        <w:t>:</w:t>
      </w:r>
    </w:p>
    <w:p w14:paraId="4DF2951A" w14:textId="77777777" w:rsidR="00863407" w:rsidRPr="00863407" w:rsidRDefault="00863407" w:rsidP="00863407">
      <w:pPr>
        <w:ind w:left="360"/>
        <w:rPr>
          <w:lang w:val="el-GR"/>
        </w:rPr>
      </w:pPr>
    </w:p>
    <w:p w14:paraId="6E4EDB90" w14:textId="77777777" w:rsidR="00863407" w:rsidRPr="00863407" w:rsidRDefault="00863407" w:rsidP="00863407">
      <w:pPr>
        <w:ind w:left="360"/>
        <w:rPr>
          <w:lang w:val="el-GR"/>
        </w:rPr>
      </w:pPr>
      <w:r w:rsidRPr="00863407">
        <w:rPr>
          <w:lang w:val="el-GR"/>
        </w:rPr>
        <w:t>Χρησιμοποιείται για την αποθήκευση και διαχείριση των δεδομένων μέσω ενός πίνακα κατακερματισμού με αλυσίδες (</w:t>
      </w:r>
      <w:r>
        <w:t>vector</w:t>
      </w:r>
      <w:r w:rsidRPr="00863407">
        <w:rPr>
          <w:lang w:val="el-GR"/>
        </w:rPr>
        <w:t>&lt;</w:t>
      </w:r>
      <w:r>
        <w:t>list</w:t>
      </w:r>
      <w:r w:rsidRPr="00863407">
        <w:rPr>
          <w:lang w:val="el-GR"/>
        </w:rPr>
        <w:t>&lt;</w:t>
      </w:r>
      <w:r>
        <w:t>Row</w:t>
      </w:r>
      <w:r w:rsidRPr="00863407">
        <w:rPr>
          <w:lang w:val="el-GR"/>
        </w:rPr>
        <w:t xml:space="preserve">&gt;&gt; </w:t>
      </w:r>
      <w:r>
        <w:t>table</w:t>
      </w:r>
      <w:r w:rsidRPr="00863407">
        <w:rPr>
          <w:lang w:val="el-GR"/>
        </w:rPr>
        <w:t>).</w:t>
      </w:r>
    </w:p>
    <w:p w14:paraId="624A0A56" w14:textId="77777777" w:rsidR="00863407" w:rsidRPr="00863407" w:rsidRDefault="00863407" w:rsidP="00863407">
      <w:pPr>
        <w:ind w:left="360"/>
        <w:rPr>
          <w:lang w:val="el-GR"/>
        </w:rPr>
      </w:pPr>
      <w:r w:rsidRPr="00863407">
        <w:rPr>
          <w:lang w:val="el-GR"/>
        </w:rPr>
        <w:t>Συνάρτηση κατακερματισμού (</w:t>
      </w:r>
      <w:proofErr w:type="spellStart"/>
      <w:r>
        <w:t>hashFunction</w:t>
      </w:r>
      <w:proofErr w:type="spellEnd"/>
      <w:r w:rsidRPr="00863407">
        <w:rPr>
          <w:lang w:val="el-GR"/>
        </w:rPr>
        <w:t>): Υπολογίζει το δείκτη (</w:t>
      </w:r>
      <w:r>
        <w:t>index</w:t>
      </w:r>
      <w:r w:rsidRPr="00863407">
        <w:rPr>
          <w:lang w:val="el-GR"/>
        </w:rPr>
        <w:t xml:space="preserve">) στον πίνακα βάσει της περιοχής (χρησιμοποιώντας το άθροισμα </w:t>
      </w:r>
      <w:r>
        <w:t>ASCII</w:t>
      </w:r>
      <w:r w:rsidRPr="00863407">
        <w:rPr>
          <w:lang w:val="el-GR"/>
        </w:rPr>
        <w:t xml:space="preserve"> των χαρακτήρων).</w:t>
      </w:r>
    </w:p>
    <w:p w14:paraId="4D7B7C27" w14:textId="77777777" w:rsidR="00863407" w:rsidRPr="00863407" w:rsidRDefault="00863407" w:rsidP="00863407">
      <w:pPr>
        <w:ind w:left="360"/>
        <w:rPr>
          <w:lang w:val="el-GR"/>
        </w:rPr>
      </w:pPr>
      <w:r w:rsidRPr="00863407">
        <w:rPr>
          <w:lang w:val="el-GR"/>
        </w:rPr>
        <w:t>Συναρτήσεις (</w:t>
      </w:r>
      <w:r>
        <w:t>insert</w:t>
      </w:r>
      <w:r w:rsidRPr="00863407">
        <w:rPr>
          <w:lang w:val="el-GR"/>
        </w:rPr>
        <w:t xml:space="preserve">, </w:t>
      </w:r>
      <w:r>
        <w:t>search</w:t>
      </w:r>
      <w:r w:rsidRPr="00863407">
        <w:rPr>
          <w:lang w:val="el-GR"/>
        </w:rPr>
        <w:t xml:space="preserve">, </w:t>
      </w:r>
      <w:r>
        <w:t>update</w:t>
      </w:r>
      <w:r w:rsidRPr="00863407">
        <w:rPr>
          <w:lang w:val="el-GR"/>
        </w:rPr>
        <w:t xml:space="preserve">, </w:t>
      </w:r>
      <w:proofErr w:type="spellStart"/>
      <w:r>
        <w:t>deleteByRegion</w:t>
      </w:r>
      <w:proofErr w:type="spellEnd"/>
      <w:r w:rsidRPr="00863407">
        <w:rPr>
          <w:lang w:val="el-GR"/>
        </w:rPr>
        <w:t>): Επιτρέπουν την εισαγωγή, αναζήτηση, ενημέρωση και διαγραφή εγγραφών από τον πίνακα κατακερματισμού βάσει της περιοχής και της περιόδου.</w:t>
      </w:r>
    </w:p>
    <w:p w14:paraId="1556C820" w14:textId="77777777" w:rsidR="00863407" w:rsidRPr="00863407" w:rsidRDefault="00863407" w:rsidP="00863407">
      <w:pPr>
        <w:ind w:left="360"/>
        <w:rPr>
          <w:lang w:val="el-GR"/>
        </w:rPr>
      </w:pPr>
      <w:r w:rsidRPr="00863407">
        <w:rPr>
          <w:lang w:val="el-GR"/>
        </w:rPr>
        <w:t xml:space="preserve">Συνάρτηση </w:t>
      </w:r>
      <w:r>
        <w:t>display</w:t>
      </w:r>
      <w:r w:rsidRPr="00863407">
        <w:rPr>
          <w:lang w:val="el-GR"/>
        </w:rPr>
        <w:t>: Εμφανίζει όλες τις εγγραφές στον πίνακα κατακερματισμού.</w:t>
      </w:r>
    </w:p>
    <w:p w14:paraId="3D4832F1" w14:textId="77777777" w:rsidR="00863407" w:rsidRPr="00863407" w:rsidRDefault="00863407" w:rsidP="00863407">
      <w:pPr>
        <w:ind w:left="360"/>
        <w:rPr>
          <w:lang w:val="el-GR"/>
        </w:rPr>
      </w:pPr>
      <w:r w:rsidRPr="00863407">
        <w:rPr>
          <w:lang w:val="el-GR"/>
        </w:rPr>
        <w:t xml:space="preserve">Συνάρτηση </w:t>
      </w:r>
      <w:proofErr w:type="spellStart"/>
      <w:r>
        <w:t>buildHashTable</w:t>
      </w:r>
      <w:proofErr w:type="spellEnd"/>
      <w:r w:rsidRPr="00863407">
        <w:rPr>
          <w:lang w:val="el-GR"/>
        </w:rPr>
        <w:t>:</w:t>
      </w:r>
    </w:p>
    <w:p w14:paraId="15D70DB0" w14:textId="77777777" w:rsidR="00863407" w:rsidRPr="00863407" w:rsidRDefault="00863407" w:rsidP="00863407">
      <w:pPr>
        <w:ind w:left="360"/>
        <w:rPr>
          <w:lang w:val="el-GR"/>
        </w:rPr>
      </w:pPr>
    </w:p>
    <w:p w14:paraId="7634CD02" w14:textId="790ED832" w:rsidR="00863407" w:rsidRPr="00863407" w:rsidRDefault="00863407" w:rsidP="00863407">
      <w:pPr>
        <w:ind w:left="360"/>
        <w:rPr>
          <w:lang w:val="el-GR"/>
        </w:rPr>
      </w:pPr>
      <w:r w:rsidRPr="00863407">
        <w:rPr>
          <w:lang w:val="el-GR"/>
        </w:rPr>
        <w:t>Διαβάζει τα δεδομένα από ένα αρχείο κειμένου και δημιουργεί τον πίνακα κατακερματισμού με τα δεδομένα για γεννήσεις .</w:t>
      </w:r>
    </w:p>
    <w:p w14:paraId="62A9CF25" w14:textId="77777777" w:rsidR="00863407" w:rsidRPr="00863407" w:rsidRDefault="00863407" w:rsidP="00863407">
      <w:pPr>
        <w:ind w:left="360"/>
        <w:rPr>
          <w:lang w:val="el-GR"/>
        </w:rPr>
      </w:pPr>
      <w:r w:rsidRPr="00863407">
        <w:rPr>
          <w:lang w:val="el-GR"/>
        </w:rPr>
        <w:t xml:space="preserve">Κύρια συνάρτηση </w:t>
      </w:r>
      <w:r>
        <w:t>main</w:t>
      </w:r>
      <w:r w:rsidRPr="00863407">
        <w:rPr>
          <w:lang w:val="el-GR"/>
        </w:rPr>
        <w:t>:</w:t>
      </w:r>
    </w:p>
    <w:p w14:paraId="277C9D61" w14:textId="77777777" w:rsidR="00863407" w:rsidRPr="00863407" w:rsidRDefault="00863407" w:rsidP="00863407">
      <w:pPr>
        <w:ind w:left="360"/>
        <w:rPr>
          <w:lang w:val="el-GR"/>
        </w:rPr>
      </w:pPr>
    </w:p>
    <w:p w14:paraId="72AE4B08" w14:textId="77777777" w:rsidR="00863407" w:rsidRPr="00863407" w:rsidRDefault="00863407" w:rsidP="00863407">
      <w:pPr>
        <w:ind w:left="360"/>
        <w:rPr>
          <w:lang w:val="el-GR"/>
        </w:rPr>
      </w:pPr>
      <w:r w:rsidRPr="00863407">
        <w:rPr>
          <w:lang w:val="el-GR"/>
        </w:rPr>
        <w:t xml:space="preserve">Δημιουργεί ένα αντικείμενο </w:t>
      </w:r>
      <w:proofErr w:type="spellStart"/>
      <w:r>
        <w:t>HashTable</w:t>
      </w:r>
      <w:proofErr w:type="spellEnd"/>
      <w:r w:rsidRPr="00863407">
        <w:rPr>
          <w:lang w:val="el-GR"/>
        </w:rPr>
        <w:t xml:space="preserve"> καλώντας την </w:t>
      </w:r>
      <w:proofErr w:type="spellStart"/>
      <w:r>
        <w:t>buildHashTable</w:t>
      </w:r>
      <w:proofErr w:type="spellEnd"/>
      <w:r w:rsidRPr="00863407">
        <w:rPr>
          <w:lang w:val="el-GR"/>
        </w:rPr>
        <w:t>.</w:t>
      </w:r>
    </w:p>
    <w:p w14:paraId="238165F9" w14:textId="77777777" w:rsidR="00863407" w:rsidRPr="00863407" w:rsidRDefault="00863407" w:rsidP="00863407">
      <w:pPr>
        <w:ind w:left="360"/>
        <w:rPr>
          <w:lang w:val="el-GR"/>
        </w:rPr>
      </w:pPr>
      <w:r w:rsidRPr="00863407">
        <w:rPr>
          <w:lang w:val="el-GR"/>
        </w:rPr>
        <w:t>Εμφανίζει ένα μενού επιλογών για τον χρήστη (</w:t>
      </w:r>
      <w:proofErr w:type="spellStart"/>
      <w:r>
        <w:t>displayMenu</w:t>
      </w:r>
      <w:proofErr w:type="spellEnd"/>
      <w:r w:rsidRPr="00863407">
        <w:rPr>
          <w:lang w:val="el-GR"/>
        </w:rPr>
        <w:t>).</w:t>
      </w:r>
    </w:p>
    <w:p w14:paraId="3631C2DF" w14:textId="77777777" w:rsidR="00863407" w:rsidRPr="00863407" w:rsidRDefault="00863407" w:rsidP="00863407">
      <w:pPr>
        <w:ind w:left="360"/>
        <w:rPr>
          <w:lang w:val="el-GR"/>
        </w:rPr>
      </w:pPr>
      <w:r w:rsidRPr="00863407">
        <w:rPr>
          <w:lang w:val="el-GR"/>
        </w:rPr>
        <w:t>Ο χρήστης μπορεί να επιλέξει από τις ακόλουθες επιλογές:</w:t>
      </w:r>
    </w:p>
    <w:p w14:paraId="2E0DAE71" w14:textId="77777777" w:rsidR="00863407" w:rsidRPr="00863407" w:rsidRDefault="00863407" w:rsidP="00863407">
      <w:pPr>
        <w:ind w:left="360"/>
        <w:rPr>
          <w:lang w:val="el-GR"/>
        </w:rPr>
      </w:pPr>
      <w:r w:rsidRPr="00863407">
        <w:rPr>
          <w:lang w:val="el-GR"/>
        </w:rPr>
        <w:t>Εμφάνιση όλων των εγγραφών στον πίνακα κατακερματισμού.</w:t>
      </w:r>
    </w:p>
    <w:p w14:paraId="5DE9FF30" w14:textId="77777777" w:rsidR="00863407" w:rsidRPr="00863407" w:rsidRDefault="00863407" w:rsidP="00863407">
      <w:pPr>
        <w:ind w:left="360"/>
        <w:rPr>
          <w:lang w:val="el-GR"/>
        </w:rPr>
      </w:pPr>
      <w:r w:rsidRPr="00863407">
        <w:rPr>
          <w:lang w:val="el-GR"/>
        </w:rPr>
        <w:t>Αναζήτηση αριθμού γεννήσεων για συγκεκριμένη περίοδο και περιοχή.</w:t>
      </w:r>
    </w:p>
    <w:p w14:paraId="74EFC1FB" w14:textId="77777777" w:rsidR="00863407" w:rsidRPr="00863407" w:rsidRDefault="00863407" w:rsidP="00863407">
      <w:pPr>
        <w:ind w:left="360"/>
        <w:rPr>
          <w:lang w:val="el-GR"/>
        </w:rPr>
      </w:pPr>
      <w:r w:rsidRPr="00863407">
        <w:rPr>
          <w:lang w:val="el-GR"/>
        </w:rPr>
        <w:t>Τροποποίηση αριθμού γεννήσεων για συγκεκριμένη περίοδο και περιοχή.</w:t>
      </w:r>
    </w:p>
    <w:p w14:paraId="2CF1A974" w14:textId="77777777" w:rsidR="00863407" w:rsidRPr="00863407" w:rsidRDefault="00863407" w:rsidP="00863407">
      <w:pPr>
        <w:ind w:left="360"/>
        <w:rPr>
          <w:lang w:val="el-GR"/>
        </w:rPr>
      </w:pPr>
      <w:r w:rsidRPr="00863407">
        <w:rPr>
          <w:lang w:val="el-GR"/>
        </w:rPr>
        <w:t>Διαγραφή εγγραφών βάσει της περιοχής.</w:t>
      </w:r>
    </w:p>
    <w:p w14:paraId="4DFE96F0" w14:textId="77777777" w:rsidR="00863407" w:rsidRPr="00962788" w:rsidRDefault="00863407" w:rsidP="00863407">
      <w:pPr>
        <w:ind w:left="360"/>
        <w:rPr>
          <w:lang w:val="el-GR"/>
        </w:rPr>
      </w:pPr>
      <w:r w:rsidRPr="00863407">
        <w:rPr>
          <w:lang w:val="el-GR"/>
        </w:rPr>
        <w:t>Έξοδος από την εφαρμογή.</w:t>
      </w:r>
    </w:p>
    <w:p w14:paraId="6C08A84C" w14:textId="77777777" w:rsidR="001559B4" w:rsidRPr="00962788" w:rsidRDefault="001559B4" w:rsidP="00863407">
      <w:pPr>
        <w:ind w:left="360"/>
        <w:rPr>
          <w:lang w:val="el-GR"/>
        </w:rPr>
      </w:pPr>
    </w:p>
    <w:p w14:paraId="6A00C6F4" w14:textId="623812DB" w:rsidR="001559B4" w:rsidRPr="00962788" w:rsidRDefault="001559B4" w:rsidP="00863407">
      <w:pPr>
        <w:ind w:left="360"/>
        <w:rPr>
          <w:lang w:val="el-GR"/>
        </w:rPr>
      </w:pPr>
      <w:r w:rsidRPr="00962788">
        <w:rPr>
          <w:lang w:val="el-GR"/>
        </w:rPr>
        <w:t>Παραδειγμα εμφανισης Μενου επιλογων:</w:t>
      </w:r>
    </w:p>
    <w:p w14:paraId="721E84E3" w14:textId="62C1364F" w:rsidR="001559B4" w:rsidRPr="001559B4" w:rsidRDefault="001559B4" w:rsidP="00863407">
      <w:pPr>
        <w:ind w:left="360"/>
      </w:pPr>
      <w:r w:rsidRPr="001559B4">
        <w:rPr>
          <w:noProof/>
        </w:rPr>
        <w:drawing>
          <wp:inline distT="0" distB="0" distL="0" distR="0" wp14:anchorId="294D51B0" wp14:editId="4816937F">
            <wp:extent cx="5943600" cy="1736725"/>
            <wp:effectExtent l="0" t="0" r="0" b="0"/>
            <wp:docPr id="1455513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513165" name="Picture 1" descr="A screenshot of a computer&#10;&#10;Description automatically generated"/>
                    <pic:cNvPicPr/>
                  </pic:nvPicPr>
                  <pic:blipFill>
                    <a:blip r:embed="rId29"/>
                    <a:stretch>
                      <a:fillRect/>
                    </a:stretch>
                  </pic:blipFill>
                  <pic:spPr>
                    <a:xfrm>
                      <a:off x="0" y="0"/>
                      <a:ext cx="5943600" cy="1736725"/>
                    </a:xfrm>
                    <a:prstGeom prst="rect">
                      <a:avLst/>
                    </a:prstGeom>
                  </pic:spPr>
                </pic:pic>
              </a:graphicData>
            </a:graphic>
          </wp:inline>
        </w:drawing>
      </w:r>
    </w:p>
    <w:p w14:paraId="2CC1A392" w14:textId="1E5475A4" w:rsidR="002D40C1" w:rsidRDefault="002D40C1" w:rsidP="002D40C1">
      <w:pPr>
        <w:ind w:left="360"/>
        <w:rPr>
          <w:b/>
          <w:bCs/>
          <w:color w:val="156082" w:themeColor="accent1"/>
          <w:sz w:val="28"/>
          <w:szCs w:val="28"/>
          <w:lang w:val="el-GR"/>
        </w:rPr>
      </w:pPr>
      <w:bookmarkStart w:id="10" w:name="_Hlk169374205"/>
      <w:r>
        <w:rPr>
          <w:b/>
          <w:bCs/>
          <w:color w:val="156082" w:themeColor="accent1"/>
          <w:sz w:val="28"/>
          <w:szCs w:val="28"/>
          <w:lang w:val="el-GR"/>
        </w:rPr>
        <w:t>Ενοποιηση Α,Β,Γ</w:t>
      </w:r>
    </w:p>
    <w:bookmarkEnd w:id="10"/>
    <w:p w14:paraId="2EE209BA" w14:textId="383B4A60" w:rsidR="00A26F39" w:rsidRDefault="009E1A9E" w:rsidP="002D40C1">
      <w:pPr>
        <w:ind w:left="360"/>
        <w:rPr>
          <w:lang w:val="el-GR"/>
        </w:rPr>
      </w:pPr>
      <w:r w:rsidRPr="009E1A9E">
        <w:rPr>
          <w:rFonts w:ascii="Calibri" w:hAnsi="Calibri" w:cs="Calibri"/>
          <w:lang w:val="el-GR"/>
        </w:rPr>
        <w:t>Για</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ενοποίηση</w:t>
      </w:r>
      <w:r w:rsidRPr="009E1A9E">
        <w:rPr>
          <w:lang w:val="el-GR"/>
        </w:rPr>
        <w:t xml:space="preserve"> </w:t>
      </w:r>
      <w:r w:rsidRPr="009E1A9E">
        <w:rPr>
          <w:rFonts w:ascii="Calibri" w:hAnsi="Calibri" w:cs="Calibri"/>
          <w:lang w:val="el-GR"/>
        </w:rPr>
        <w:t>των</w:t>
      </w:r>
      <w:r w:rsidRPr="009E1A9E">
        <w:rPr>
          <w:lang w:val="el-GR"/>
        </w:rPr>
        <w:t xml:space="preserve"> </w:t>
      </w:r>
      <w:r w:rsidRPr="009E1A9E">
        <w:rPr>
          <w:rFonts w:ascii="Calibri" w:hAnsi="Calibri" w:cs="Calibri"/>
          <w:lang w:val="el-GR"/>
        </w:rPr>
        <w:t>προηγούμενων</w:t>
      </w:r>
      <w:r w:rsidRPr="009E1A9E">
        <w:rPr>
          <w:lang w:val="el-GR"/>
        </w:rPr>
        <w:t xml:space="preserve"> </w:t>
      </w:r>
      <w:r w:rsidRPr="009E1A9E">
        <w:rPr>
          <w:rFonts w:ascii="Calibri" w:hAnsi="Calibri" w:cs="Calibri"/>
          <w:lang w:val="el-GR"/>
        </w:rPr>
        <w:t>ερωτημάτων</w:t>
      </w:r>
      <w:r w:rsidRPr="009E1A9E">
        <w:rPr>
          <w:lang w:val="el-GR"/>
        </w:rPr>
        <w:t xml:space="preserve"> </w:t>
      </w:r>
      <w:r w:rsidRPr="009E1A9E">
        <w:rPr>
          <w:rFonts w:ascii="Calibri" w:hAnsi="Calibri" w:cs="Calibri"/>
          <w:lang w:val="el-GR"/>
        </w:rPr>
        <w:t>φτιάξαμε</w:t>
      </w:r>
      <w:r w:rsidRPr="009E1A9E">
        <w:rPr>
          <w:lang w:val="el-GR"/>
        </w:rPr>
        <w:t xml:space="preserve"> </w:t>
      </w:r>
      <w:r w:rsidRPr="009E1A9E">
        <w:rPr>
          <w:rFonts w:ascii="Calibri" w:hAnsi="Calibri" w:cs="Calibri"/>
          <w:lang w:val="el-GR"/>
        </w:rPr>
        <w:t>ένα</w:t>
      </w:r>
      <w:r w:rsidRPr="009E1A9E">
        <w:rPr>
          <w:lang w:val="el-GR"/>
        </w:rPr>
        <w:t xml:space="preserve"> </w:t>
      </w:r>
      <w:r w:rsidRPr="009E1A9E">
        <w:rPr>
          <w:rFonts w:ascii="Calibri" w:hAnsi="Calibri" w:cs="Calibri"/>
          <w:lang w:val="el-GR"/>
        </w:rPr>
        <w:t>καινούργιο</w:t>
      </w:r>
      <w:r w:rsidRPr="009E1A9E">
        <w:rPr>
          <w:lang w:val="el-GR"/>
        </w:rPr>
        <w:t xml:space="preserve"> </w:t>
      </w:r>
      <w:r w:rsidRPr="009E1A9E">
        <w:rPr>
          <w:rFonts w:ascii="Calibri" w:hAnsi="Calibri" w:cs="Calibri"/>
          <w:lang w:val="el-GR"/>
        </w:rPr>
        <w:t>πρόγραμμα</w:t>
      </w:r>
      <w:r w:rsidRPr="009E1A9E">
        <w:rPr>
          <w:lang w:val="el-GR"/>
        </w:rPr>
        <w:t xml:space="preserve"> </w:t>
      </w:r>
      <w:r w:rsidRPr="009E1A9E">
        <w:rPr>
          <w:rFonts w:ascii="Calibri" w:hAnsi="Calibri" w:cs="Calibri"/>
          <w:lang w:val="el-GR"/>
        </w:rPr>
        <w:t>που</w:t>
      </w:r>
      <w:r w:rsidRPr="009E1A9E">
        <w:rPr>
          <w:lang w:val="el-GR"/>
        </w:rPr>
        <w:t xml:space="preserve"> </w:t>
      </w:r>
      <w:r w:rsidRPr="009E1A9E">
        <w:rPr>
          <w:rFonts w:ascii="Calibri" w:hAnsi="Calibri" w:cs="Calibri"/>
          <w:lang w:val="el-GR"/>
        </w:rPr>
        <w:t>θα</w:t>
      </w:r>
      <w:r w:rsidRPr="009E1A9E">
        <w:rPr>
          <w:lang w:val="el-GR"/>
        </w:rPr>
        <w:t xml:space="preserve"> </w:t>
      </w:r>
      <w:r w:rsidRPr="009E1A9E">
        <w:rPr>
          <w:rFonts w:ascii="Calibri" w:hAnsi="Calibri" w:cs="Calibri"/>
          <w:lang w:val="el-GR"/>
        </w:rPr>
        <w:t>ρωτάει</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μενού</w:t>
      </w:r>
      <w:r w:rsidRPr="009E1A9E">
        <w:rPr>
          <w:lang w:val="el-GR"/>
        </w:rPr>
        <w:t xml:space="preserve"> </w:t>
      </w:r>
      <w:r w:rsidRPr="009E1A9E">
        <w:rPr>
          <w:rFonts w:ascii="Calibri" w:hAnsi="Calibri" w:cs="Calibri"/>
          <w:lang w:val="el-GR"/>
        </w:rPr>
        <w:t>τον</w:t>
      </w:r>
      <w:r w:rsidRPr="009E1A9E">
        <w:rPr>
          <w:lang w:val="el-GR"/>
        </w:rPr>
        <w:t xml:space="preserve"> </w:t>
      </w:r>
      <w:r w:rsidRPr="009E1A9E">
        <w:rPr>
          <w:rFonts w:ascii="Calibri" w:hAnsi="Calibri" w:cs="Calibri"/>
          <w:lang w:val="el-GR"/>
        </w:rPr>
        <w:t>χρήστη</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ποιον</w:t>
      </w:r>
      <w:r w:rsidRPr="009E1A9E">
        <w:rPr>
          <w:lang w:val="el-GR"/>
        </w:rPr>
        <w:t xml:space="preserve"> </w:t>
      </w:r>
      <w:r w:rsidRPr="009E1A9E">
        <w:rPr>
          <w:rFonts w:ascii="Calibri" w:hAnsi="Calibri" w:cs="Calibri"/>
          <w:lang w:val="el-GR"/>
        </w:rPr>
        <w:t>τρόπο</w:t>
      </w:r>
      <w:r w:rsidRPr="009E1A9E">
        <w:rPr>
          <w:lang w:val="el-GR"/>
        </w:rPr>
        <w:t xml:space="preserve"> </w:t>
      </w:r>
      <w:r w:rsidRPr="009E1A9E">
        <w:rPr>
          <w:rFonts w:ascii="Calibri" w:hAnsi="Calibri" w:cs="Calibri"/>
          <w:lang w:val="el-GR"/>
        </w:rPr>
        <w:t>θέλει</w:t>
      </w:r>
      <w:r w:rsidRPr="009E1A9E">
        <w:rPr>
          <w:lang w:val="el-GR"/>
        </w:rPr>
        <w:t xml:space="preserve"> </w:t>
      </w:r>
      <w:r w:rsidRPr="009E1A9E">
        <w:rPr>
          <w:rFonts w:ascii="Calibri" w:hAnsi="Calibri" w:cs="Calibri"/>
          <w:lang w:val="el-GR"/>
        </w:rPr>
        <w:t>να</w:t>
      </w:r>
      <w:r w:rsidRPr="009E1A9E">
        <w:rPr>
          <w:lang w:val="el-GR"/>
        </w:rPr>
        <w:t xml:space="preserve"> </w:t>
      </w:r>
      <w:r w:rsidRPr="009E1A9E">
        <w:rPr>
          <w:rFonts w:ascii="Calibri" w:hAnsi="Calibri" w:cs="Calibri"/>
          <w:lang w:val="el-GR"/>
        </w:rPr>
        <w:t>φορτώσει</w:t>
      </w:r>
      <w:r w:rsidRPr="009E1A9E">
        <w:rPr>
          <w:lang w:val="el-GR"/>
        </w:rPr>
        <w:t xml:space="preserve"> </w:t>
      </w:r>
      <w:r w:rsidRPr="009E1A9E">
        <w:rPr>
          <w:rFonts w:ascii="Calibri" w:hAnsi="Calibri" w:cs="Calibri"/>
          <w:lang w:val="el-GR"/>
        </w:rPr>
        <w:t>τα</w:t>
      </w:r>
      <w:r w:rsidRPr="009E1A9E">
        <w:rPr>
          <w:lang w:val="el-GR"/>
        </w:rPr>
        <w:t xml:space="preserve"> </w:t>
      </w:r>
      <w:r w:rsidRPr="009E1A9E">
        <w:rPr>
          <w:rFonts w:ascii="Calibri" w:hAnsi="Calibri" w:cs="Calibri"/>
          <w:lang w:val="el-GR"/>
        </w:rPr>
        <w:t>δεδομένα</w:t>
      </w:r>
      <w:r w:rsidRPr="009E1A9E">
        <w:rPr>
          <w:lang w:val="el-GR"/>
        </w:rPr>
        <w:t xml:space="preserve">. </w:t>
      </w:r>
      <w:r w:rsidRPr="009E1A9E">
        <w:rPr>
          <w:rFonts w:ascii="Calibri" w:hAnsi="Calibri" w:cs="Calibri"/>
          <w:lang w:val="el-GR"/>
        </w:rPr>
        <w:t>Για</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επιλογή</w:t>
      </w:r>
      <w:r w:rsidRPr="009E1A9E">
        <w:rPr>
          <w:lang w:val="el-GR"/>
        </w:rPr>
        <w:t xml:space="preserve"> </w:t>
      </w:r>
      <w:r w:rsidRPr="009E1A9E">
        <w:rPr>
          <w:rFonts w:ascii="Calibri" w:hAnsi="Calibri" w:cs="Calibri"/>
          <w:lang w:val="el-GR"/>
        </w:rPr>
        <w:t>φόρτωσης</w:t>
      </w:r>
      <w:r w:rsidRPr="009E1A9E">
        <w:rPr>
          <w:lang w:val="el-GR"/>
        </w:rPr>
        <w:t xml:space="preserve"> </w:t>
      </w:r>
      <w:r w:rsidRPr="009E1A9E">
        <w:rPr>
          <w:rFonts w:ascii="Calibri" w:hAnsi="Calibri" w:cs="Calibri"/>
          <w:lang w:val="el-GR"/>
        </w:rPr>
        <w:t>σε</w:t>
      </w:r>
      <w:r w:rsidRPr="009E1A9E">
        <w:rPr>
          <w:lang w:val="el-GR"/>
        </w:rPr>
        <w:t xml:space="preserve"> </w:t>
      </w:r>
      <w:r w:rsidRPr="009E1A9E">
        <w:rPr>
          <w:rFonts w:ascii="Calibri" w:hAnsi="Calibri" w:cs="Calibri"/>
          <w:lang w:val="el-GR"/>
        </w:rPr>
        <w:t>δυαδικό</w:t>
      </w:r>
      <w:r w:rsidRPr="009E1A9E">
        <w:rPr>
          <w:lang w:val="el-GR"/>
        </w:rPr>
        <w:t xml:space="preserve"> </w:t>
      </w:r>
      <w:r w:rsidRPr="009E1A9E">
        <w:rPr>
          <w:rFonts w:ascii="Calibri" w:hAnsi="Calibri" w:cs="Calibri"/>
          <w:lang w:val="el-GR"/>
        </w:rPr>
        <w:t>δέντρο</w:t>
      </w:r>
      <w:r w:rsidRPr="009E1A9E">
        <w:rPr>
          <w:lang w:val="el-GR"/>
        </w:rPr>
        <w:t xml:space="preserve"> </w:t>
      </w:r>
      <w:r w:rsidRPr="009E1A9E">
        <w:rPr>
          <w:rFonts w:ascii="Calibri" w:hAnsi="Calibri" w:cs="Calibri"/>
          <w:lang w:val="el-GR"/>
        </w:rPr>
        <w:t>αναζήτησης</w:t>
      </w:r>
      <w:r w:rsidRPr="009E1A9E">
        <w:rPr>
          <w:lang w:val="el-GR"/>
        </w:rPr>
        <w:t xml:space="preserve">, </w:t>
      </w:r>
      <w:r w:rsidRPr="009E1A9E">
        <w:rPr>
          <w:rFonts w:ascii="Calibri" w:hAnsi="Calibri" w:cs="Calibri"/>
          <w:lang w:val="el-GR"/>
        </w:rPr>
        <w:t>ρωτάει</w:t>
      </w:r>
      <w:r w:rsidRPr="009E1A9E">
        <w:rPr>
          <w:lang w:val="el-GR"/>
        </w:rPr>
        <w:t xml:space="preserve"> </w:t>
      </w:r>
      <w:r w:rsidRPr="009E1A9E">
        <w:rPr>
          <w:rFonts w:ascii="Calibri" w:hAnsi="Calibri" w:cs="Calibri"/>
          <w:lang w:val="el-GR"/>
        </w:rPr>
        <w:t>το</w:t>
      </w:r>
      <w:r w:rsidRPr="009E1A9E">
        <w:rPr>
          <w:lang w:val="el-GR"/>
        </w:rPr>
        <w:t xml:space="preserve"> </w:t>
      </w:r>
      <w:r w:rsidRPr="009E1A9E">
        <w:rPr>
          <w:rFonts w:ascii="Calibri" w:hAnsi="Calibri" w:cs="Calibri"/>
          <w:lang w:val="el-GR"/>
        </w:rPr>
        <w:t>πρόγραμμα</w:t>
      </w:r>
      <w:r w:rsidRPr="009E1A9E">
        <w:rPr>
          <w:lang w:val="el-GR"/>
        </w:rPr>
        <w:t xml:space="preserve"> </w:t>
      </w:r>
      <w:r w:rsidRPr="009E1A9E">
        <w:rPr>
          <w:rFonts w:ascii="Calibri" w:hAnsi="Calibri" w:cs="Calibri"/>
          <w:lang w:val="el-GR"/>
        </w:rPr>
        <w:t>αν</w:t>
      </w:r>
      <w:r w:rsidRPr="009E1A9E">
        <w:rPr>
          <w:lang w:val="el-GR"/>
        </w:rPr>
        <w:t xml:space="preserve"> </w:t>
      </w:r>
      <w:r w:rsidRPr="009E1A9E">
        <w:rPr>
          <w:rFonts w:ascii="Calibri" w:hAnsi="Calibri" w:cs="Calibri"/>
          <w:lang w:val="el-GR"/>
        </w:rPr>
        <w:t>θέλουμε</w:t>
      </w:r>
      <w:r w:rsidRPr="009E1A9E">
        <w:rPr>
          <w:lang w:val="el-GR"/>
        </w:rPr>
        <w:t xml:space="preserve"> </w:t>
      </w:r>
      <w:r w:rsidRPr="009E1A9E">
        <w:rPr>
          <w:rFonts w:ascii="Calibri" w:hAnsi="Calibri" w:cs="Calibri"/>
          <w:lang w:val="el-GR"/>
        </w:rPr>
        <w:t>διάταξη</w:t>
      </w:r>
      <w:r w:rsidRPr="009E1A9E">
        <w:rPr>
          <w:lang w:val="el-GR"/>
        </w:rPr>
        <w:t xml:space="preserve"> </w:t>
      </w:r>
      <w:r w:rsidRPr="009E1A9E">
        <w:rPr>
          <w:rFonts w:ascii="Calibri" w:hAnsi="Calibri" w:cs="Calibri"/>
          <w:lang w:val="el-GR"/>
        </w:rPr>
        <w:t>των</w:t>
      </w:r>
      <w:r w:rsidRPr="009E1A9E">
        <w:rPr>
          <w:lang w:val="el-GR"/>
        </w:rPr>
        <w:t xml:space="preserve"> </w:t>
      </w:r>
      <w:r w:rsidRPr="009E1A9E">
        <w:rPr>
          <w:rFonts w:ascii="Calibri" w:hAnsi="Calibri" w:cs="Calibri"/>
          <w:lang w:val="el-GR"/>
        </w:rPr>
        <w:t>κόμβων</w:t>
      </w:r>
      <w:r w:rsidRPr="009E1A9E">
        <w:rPr>
          <w:lang w:val="el-GR"/>
        </w:rPr>
        <w:t xml:space="preserve"> </w:t>
      </w:r>
      <w:r w:rsidRPr="009E1A9E">
        <w:rPr>
          <w:rFonts w:ascii="Calibri" w:hAnsi="Calibri" w:cs="Calibri"/>
          <w:lang w:val="el-GR"/>
        </w:rPr>
        <w:t>με</w:t>
      </w:r>
      <w:r w:rsidRPr="009E1A9E">
        <w:rPr>
          <w:lang w:val="el-GR"/>
        </w:rPr>
        <w:t xml:space="preserve"> </w:t>
      </w:r>
      <w:r w:rsidRPr="009E1A9E">
        <w:rPr>
          <w:rFonts w:ascii="Calibri" w:hAnsi="Calibri" w:cs="Calibri"/>
          <w:lang w:val="el-GR"/>
        </w:rPr>
        <w:t>βάση</w:t>
      </w:r>
      <w:r w:rsidRPr="009E1A9E">
        <w:rPr>
          <w:lang w:val="el-GR"/>
        </w:rPr>
        <w:t xml:space="preserve"> </w:t>
      </w:r>
      <w:r w:rsidRPr="009E1A9E">
        <w:rPr>
          <w:rFonts w:ascii="Calibri" w:hAnsi="Calibri" w:cs="Calibri"/>
          <w:lang w:val="el-GR"/>
        </w:rPr>
        <w:t>την</w:t>
      </w:r>
      <w:r w:rsidRPr="009E1A9E">
        <w:rPr>
          <w:lang w:val="el-GR"/>
        </w:rPr>
        <w:t xml:space="preserve"> </w:t>
      </w:r>
      <w:r w:rsidRPr="009E1A9E">
        <w:rPr>
          <w:rFonts w:ascii="Calibri" w:hAnsi="Calibri" w:cs="Calibri"/>
          <w:lang w:val="el-GR"/>
        </w:rPr>
        <w:t>περιοχή</w:t>
      </w:r>
      <w:r w:rsidRPr="009E1A9E">
        <w:rPr>
          <w:lang w:val="el-GR"/>
        </w:rPr>
        <w:t xml:space="preserve"> </w:t>
      </w:r>
      <w:r w:rsidRPr="009E1A9E">
        <w:rPr>
          <w:rFonts w:ascii="Calibri" w:hAnsi="Calibri" w:cs="Calibri"/>
          <w:lang w:val="el-GR"/>
        </w:rPr>
        <w:t>ή</w:t>
      </w:r>
      <w:r w:rsidRPr="009E1A9E">
        <w:rPr>
          <w:lang w:val="el-GR"/>
        </w:rPr>
        <w:t xml:space="preserve"> </w:t>
      </w:r>
      <w:r w:rsidRPr="009E1A9E">
        <w:rPr>
          <w:rFonts w:ascii="Calibri" w:hAnsi="Calibri" w:cs="Calibri"/>
          <w:lang w:val="el-GR"/>
        </w:rPr>
        <w:t>τον</w:t>
      </w:r>
      <w:r w:rsidRPr="009E1A9E">
        <w:rPr>
          <w:lang w:val="el-GR"/>
        </w:rPr>
        <w:t xml:space="preserve"> </w:t>
      </w:r>
      <w:r w:rsidRPr="009E1A9E">
        <w:rPr>
          <w:rFonts w:ascii="Calibri" w:hAnsi="Calibri" w:cs="Calibri"/>
          <w:lang w:val="el-GR"/>
        </w:rPr>
        <w:t>αριθμό</w:t>
      </w:r>
      <w:r w:rsidRPr="009E1A9E">
        <w:rPr>
          <w:lang w:val="el-GR"/>
        </w:rPr>
        <w:t xml:space="preserve"> </w:t>
      </w:r>
      <w:r w:rsidRPr="009E1A9E">
        <w:rPr>
          <w:rFonts w:ascii="Calibri" w:hAnsi="Calibri" w:cs="Calibri"/>
          <w:lang w:val="el-GR"/>
        </w:rPr>
        <w:t>γεννήσεων</w:t>
      </w:r>
      <w:r w:rsidRPr="009E1A9E">
        <w:rPr>
          <w:lang w:val="el-GR"/>
        </w:rPr>
        <w:t>.</w:t>
      </w:r>
    </w:p>
    <w:p w14:paraId="6157FB13" w14:textId="77777777" w:rsidR="00A26F39" w:rsidRDefault="00A26F39" w:rsidP="002D40C1">
      <w:pPr>
        <w:ind w:left="360"/>
        <w:rPr>
          <w:lang w:val="el-GR"/>
        </w:rPr>
      </w:pPr>
    </w:p>
    <w:p w14:paraId="1A5FDBBA" w14:textId="77777777" w:rsidR="00A26F39" w:rsidRDefault="00A26F39" w:rsidP="002D40C1">
      <w:pPr>
        <w:ind w:left="360"/>
        <w:rPr>
          <w:lang w:val="el-GR"/>
        </w:rPr>
      </w:pPr>
    </w:p>
    <w:p w14:paraId="7F18ACA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#include</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&lt;iostream&gt;</w:t>
      </w:r>
    </w:p>
    <w:p w14:paraId="70A5BAC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#include</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&lt;</w:t>
      </w:r>
      <w:proofErr w:type="spellStart"/>
      <w:r w:rsidRPr="00A26F39">
        <w:rPr>
          <w:rFonts w:ascii="Consolas" w:eastAsia="Times New Roman" w:hAnsi="Consolas" w:cs="Times New Roman"/>
          <w:color w:val="CE9178"/>
          <w:kern w:val="0"/>
          <w:sz w:val="21"/>
          <w:szCs w:val="21"/>
          <w14:ligatures w14:val="none"/>
        </w:rPr>
        <w:t>cstdlib</w:t>
      </w:r>
      <w:proofErr w:type="spellEnd"/>
      <w:r w:rsidRPr="00A26F39">
        <w:rPr>
          <w:rFonts w:ascii="Consolas" w:eastAsia="Times New Roman" w:hAnsi="Consolas" w:cs="Times New Roman"/>
          <w:color w:val="CE9178"/>
          <w:kern w:val="0"/>
          <w:sz w:val="21"/>
          <w:szCs w:val="21"/>
          <w14:ligatures w14:val="none"/>
        </w:rPr>
        <w:t>&gt;</w:t>
      </w:r>
      <w:r w:rsidRPr="00A26F39">
        <w:rPr>
          <w:rFonts w:ascii="Consolas" w:eastAsia="Times New Roman" w:hAnsi="Consolas" w:cs="Times New Roman"/>
          <w:color w:val="569CD6"/>
          <w:kern w:val="0"/>
          <w:sz w:val="21"/>
          <w:szCs w:val="21"/>
          <w14:ligatures w14:val="none"/>
        </w:rPr>
        <w:t xml:space="preserve"> </w:t>
      </w:r>
      <w:r w:rsidRPr="00A26F39">
        <w:rPr>
          <w:rFonts w:ascii="Consolas" w:eastAsia="Times New Roman" w:hAnsi="Consolas" w:cs="Times New Roman"/>
          <w:color w:val="6A9955"/>
          <w:kern w:val="0"/>
          <w:sz w:val="21"/>
          <w:szCs w:val="21"/>
          <w14:ligatures w14:val="none"/>
        </w:rPr>
        <w:t xml:space="preserve">// For </w:t>
      </w:r>
      <w:proofErr w:type="gramStart"/>
      <w:r w:rsidRPr="00A26F39">
        <w:rPr>
          <w:rFonts w:ascii="Consolas" w:eastAsia="Times New Roman" w:hAnsi="Consolas" w:cs="Times New Roman"/>
          <w:color w:val="6A9955"/>
          <w:kern w:val="0"/>
          <w:sz w:val="21"/>
          <w:szCs w:val="21"/>
          <w14:ligatures w14:val="none"/>
        </w:rPr>
        <w:t>system(</w:t>
      </w:r>
      <w:proofErr w:type="gramEnd"/>
      <w:r w:rsidRPr="00A26F39">
        <w:rPr>
          <w:rFonts w:ascii="Consolas" w:eastAsia="Times New Roman" w:hAnsi="Consolas" w:cs="Times New Roman"/>
          <w:color w:val="6A9955"/>
          <w:kern w:val="0"/>
          <w:sz w:val="21"/>
          <w:szCs w:val="21"/>
          <w14:ligatures w14:val="none"/>
        </w:rPr>
        <w:t>) function</w:t>
      </w:r>
    </w:p>
    <w:p w14:paraId="20FBFC7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7E10A79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586C0"/>
          <w:kern w:val="0"/>
          <w:sz w:val="21"/>
          <w:szCs w:val="21"/>
          <w14:ligatures w14:val="none"/>
        </w:rPr>
        <w:t>using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namespace</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4EC9B0"/>
          <w:kern w:val="0"/>
          <w:sz w:val="21"/>
          <w:szCs w:val="21"/>
          <w14:ligatures w14:val="none"/>
        </w:rPr>
        <w:t>std</w:t>
      </w:r>
      <w:r w:rsidRPr="00A26F39">
        <w:rPr>
          <w:rFonts w:ascii="Consolas" w:eastAsia="Times New Roman" w:hAnsi="Consolas" w:cs="Times New Roman"/>
          <w:color w:val="CCCCCC"/>
          <w:kern w:val="0"/>
          <w:sz w:val="21"/>
          <w:szCs w:val="21"/>
          <w14:ligatures w14:val="none"/>
        </w:rPr>
        <w:t>;</w:t>
      </w:r>
      <w:proofErr w:type="gramEnd"/>
    </w:p>
    <w:p w14:paraId="5FFAF1B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82F5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prototypes</w:t>
      </w:r>
    </w:p>
    <w:p w14:paraId="6FDCA3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7E7EF3F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6763254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6199CBB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64290AC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display the main menu</w:t>
      </w:r>
    </w:p>
    <w:p w14:paraId="158FC30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4739764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"Select the data structure type for loading the file:"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027B450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"1. Binary Search Tree (BST)"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4E130E9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"2. Hashing with chaining"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4C232E1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"3. Exit Program"</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exit the program</w:t>
      </w:r>
    </w:p>
    <w:p w14:paraId="7CAC0F8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 xml:space="preserve">"Choice: </w:t>
      </w:r>
      <w:proofErr w:type="gramStart"/>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w:t>
      </w:r>
      <w:proofErr w:type="gramEnd"/>
    </w:p>
    <w:p w14:paraId="6FDCB2D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00C4D0A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61AB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load data into Binary Search Tree (BST)</w:t>
      </w:r>
    </w:p>
    <w:p w14:paraId="48BCD71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0F93B00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FD5070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"Select the type of Binary Search Tree (BST):"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1A7ACB5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"1. Load based on REGION"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73D7ACD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"2. Load based on BIRTH COUNT"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340F4F1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"3. Back to main menu"</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go back to main menu</w:t>
      </w:r>
    </w:p>
    <w:p w14:paraId="4A5AC14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"4. Exit Program"</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Option to exit the program</w:t>
      </w:r>
    </w:p>
    <w:p w14:paraId="16B4E3E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 xml:space="preserve">"Choice: </w:t>
      </w:r>
      <w:proofErr w:type="gramStart"/>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w:t>
      </w:r>
      <w:proofErr w:type="gramEnd"/>
    </w:p>
    <w:p w14:paraId="349725F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cin</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&gt;&gt;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597B4B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47FDB23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4EC9B0"/>
          <w:kern w:val="0"/>
          <w:sz w:val="21"/>
          <w:szCs w:val="21"/>
          <w14:ligatures w14:val="none"/>
        </w:rPr>
        <w:t>string</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proofErr w:type="gramEnd"/>
    </w:p>
    <w:p w14:paraId="6AAAD5F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switch</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w:t>
      </w:r>
    </w:p>
    <w:p w14:paraId="36DFA42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1</w:t>
      </w:r>
      <w:r w:rsidRPr="00A26F39">
        <w:rPr>
          <w:rFonts w:ascii="Consolas" w:eastAsia="Times New Roman" w:hAnsi="Consolas" w:cs="Times New Roman"/>
          <w:color w:val="CCCCCC"/>
          <w:kern w:val="0"/>
          <w:sz w:val="21"/>
          <w:szCs w:val="21"/>
          <w14:ligatures w14:val="none"/>
        </w:rPr>
        <w:t>:</w:t>
      </w:r>
    </w:p>
    <w:p w14:paraId="3CAA095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"makeBST-A.exe"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makeBST-A.exe</w:t>
      </w:r>
    </w:p>
    <w:p w14:paraId="62355B3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33FA576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2</w:t>
      </w:r>
      <w:r w:rsidRPr="00A26F39">
        <w:rPr>
          <w:rFonts w:ascii="Consolas" w:eastAsia="Times New Roman" w:hAnsi="Consolas" w:cs="Times New Roman"/>
          <w:color w:val="CCCCCC"/>
          <w:kern w:val="0"/>
          <w:sz w:val="21"/>
          <w:szCs w:val="21"/>
          <w14:ligatures w14:val="none"/>
        </w:rPr>
        <w:t>:</w:t>
      </w:r>
    </w:p>
    <w:p w14:paraId="25F7EA41"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"makeBST-B.exe"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makeBST-B.exe</w:t>
      </w:r>
    </w:p>
    <w:p w14:paraId="32E27F4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363A95F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0097511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Return to main menu</w:t>
      </w:r>
    </w:p>
    <w:p w14:paraId="480F841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4</w:t>
      </w:r>
      <w:r w:rsidRPr="00A26F39">
        <w:rPr>
          <w:rFonts w:ascii="Consolas" w:eastAsia="Times New Roman" w:hAnsi="Consolas" w:cs="Times New Roman"/>
          <w:color w:val="CCCCCC"/>
          <w:kern w:val="0"/>
          <w:sz w:val="21"/>
          <w:szCs w:val="21"/>
          <w14:ligatures w14:val="none"/>
        </w:rPr>
        <w:t>:</w:t>
      </w:r>
    </w:p>
    <w:p w14:paraId="164BA6A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exit</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Exit the program</w:t>
      </w:r>
    </w:p>
    <w:p w14:paraId="6F440A8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default</w:t>
      </w:r>
      <w:r w:rsidRPr="00A26F39">
        <w:rPr>
          <w:rFonts w:ascii="Consolas" w:eastAsia="Times New Roman" w:hAnsi="Consolas" w:cs="Times New Roman"/>
          <w:color w:val="CCCCCC"/>
          <w:kern w:val="0"/>
          <w:sz w:val="21"/>
          <w:szCs w:val="21"/>
          <w14:ligatures w14:val="none"/>
        </w:rPr>
        <w:t>:</w:t>
      </w:r>
    </w:p>
    <w:p w14:paraId="20541AE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"Invalid choice. Please try again."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55981B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w:t>
      </w:r>
      <w:proofErr w:type="gramEnd"/>
    </w:p>
    <w:p w14:paraId="4754ADD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w:t>
      </w:r>
    </w:p>
    <w:p w14:paraId="169D81B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3874D2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 Execute the selected file</w:t>
      </w:r>
    </w:p>
    <w:p w14:paraId="68A7F06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"Executing "</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0DBE05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system</w:t>
      </w:r>
      <w:r w:rsidRPr="00A26F39">
        <w:rPr>
          <w:rFonts w:ascii="Consolas" w:eastAsia="Times New Roman" w:hAnsi="Consolas" w:cs="Times New Roman"/>
          <w:color w:val="CCCCCC"/>
          <w:kern w:val="0"/>
          <w:sz w:val="21"/>
          <w:szCs w:val="21"/>
          <w14:ligatures w14:val="none"/>
        </w:rPr>
        <w:t>(</w:t>
      </w:r>
      <w:proofErr w:type="spell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DCDCAA"/>
          <w:kern w:val="0"/>
          <w:sz w:val="21"/>
          <w:szCs w:val="21"/>
          <w14:ligatures w14:val="none"/>
        </w:rPr>
        <w:t>c_</w:t>
      </w:r>
      <w:proofErr w:type="gramStart"/>
      <w:r w:rsidRPr="00A26F39">
        <w:rPr>
          <w:rFonts w:ascii="Consolas" w:eastAsia="Times New Roman" w:hAnsi="Consolas" w:cs="Times New Roman"/>
          <w:color w:val="DCDCAA"/>
          <w:kern w:val="0"/>
          <w:sz w:val="21"/>
          <w:szCs w:val="21"/>
          <w14:ligatures w14:val="none"/>
        </w:rPr>
        <w:t>str</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4DEB5233"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57BD3E6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120FC10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Function to load data into Hashing with chaining</w:t>
      </w:r>
    </w:p>
    <w:p w14:paraId="016CC139"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void</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443D6A7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4EC9B0"/>
          <w:kern w:val="0"/>
          <w:sz w:val="21"/>
          <w:szCs w:val="21"/>
          <w14:ligatures w14:val="none"/>
        </w:rPr>
        <w:t>string</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4D4D4"/>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"Hashing.exe"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Assuming the executable file is named Hashing.exe</w:t>
      </w:r>
    </w:p>
    <w:p w14:paraId="032A515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098044F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6A9955"/>
          <w:kern w:val="0"/>
          <w:sz w:val="21"/>
          <w:szCs w:val="21"/>
          <w14:ligatures w14:val="none"/>
        </w:rPr>
        <w:t>    // Execute the selected file</w:t>
      </w:r>
    </w:p>
    <w:p w14:paraId="18E1711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"Executing "</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1BBCA89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system</w:t>
      </w:r>
      <w:r w:rsidRPr="00A26F39">
        <w:rPr>
          <w:rFonts w:ascii="Consolas" w:eastAsia="Times New Roman" w:hAnsi="Consolas" w:cs="Times New Roman"/>
          <w:color w:val="CCCCCC"/>
          <w:kern w:val="0"/>
          <w:sz w:val="21"/>
          <w:szCs w:val="21"/>
          <w14:ligatures w14:val="none"/>
        </w:rPr>
        <w:t>(</w:t>
      </w:r>
      <w:proofErr w:type="spellStart"/>
      <w:r w:rsidRPr="00A26F39">
        <w:rPr>
          <w:rFonts w:ascii="Consolas" w:eastAsia="Times New Roman" w:hAnsi="Consolas" w:cs="Times New Roman"/>
          <w:color w:val="9CDCFE"/>
          <w:kern w:val="0"/>
          <w:sz w:val="21"/>
          <w:szCs w:val="21"/>
          <w14:ligatures w14:val="none"/>
        </w:rPr>
        <w:t>filename</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DCDCAA"/>
          <w:kern w:val="0"/>
          <w:sz w:val="21"/>
          <w:szCs w:val="21"/>
          <w14:ligatures w14:val="none"/>
        </w:rPr>
        <w:t>c_</w:t>
      </w:r>
      <w:proofErr w:type="gramStart"/>
      <w:r w:rsidRPr="00A26F39">
        <w:rPr>
          <w:rFonts w:ascii="Consolas" w:eastAsia="Times New Roman" w:hAnsi="Consolas" w:cs="Times New Roman"/>
          <w:color w:val="DCDCAA"/>
          <w:kern w:val="0"/>
          <w:sz w:val="21"/>
          <w:szCs w:val="21"/>
          <w14:ligatures w14:val="none"/>
        </w:rPr>
        <w:t>str</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2F9D3FC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w:t>
      </w:r>
    </w:p>
    <w:p w14:paraId="3EA481F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481B63B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main</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 {</w:t>
      </w:r>
    </w:p>
    <w:p w14:paraId="5DCD70C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569CD6"/>
          <w:kern w:val="0"/>
          <w:sz w:val="21"/>
          <w:szCs w:val="21"/>
          <w14:ligatures w14:val="none"/>
        </w:rPr>
        <w:t>int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2D6D0B9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do</w:t>
      </w:r>
      <w:r w:rsidRPr="00A26F39">
        <w:rPr>
          <w:rFonts w:ascii="Consolas" w:eastAsia="Times New Roman" w:hAnsi="Consolas" w:cs="Times New Roman"/>
          <w:color w:val="CCCCCC"/>
          <w:kern w:val="0"/>
          <w:sz w:val="21"/>
          <w:szCs w:val="21"/>
          <w14:ligatures w14:val="none"/>
        </w:rPr>
        <w:t xml:space="preserve"> {</w:t>
      </w:r>
    </w:p>
    <w:p w14:paraId="4B63672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displayMenu</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3F78B981"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cin</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&gt;&gt;</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w:t>
      </w:r>
      <w:proofErr w:type="gramEnd"/>
    </w:p>
    <w:p w14:paraId="1571532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378F7EA5"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switch</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w:t>
      </w:r>
    </w:p>
    <w:p w14:paraId="16FA4F5E"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1</w:t>
      </w:r>
      <w:r w:rsidRPr="00A26F39">
        <w:rPr>
          <w:rFonts w:ascii="Consolas" w:eastAsia="Times New Roman" w:hAnsi="Consolas" w:cs="Times New Roman"/>
          <w:color w:val="CCCCCC"/>
          <w:kern w:val="0"/>
          <w:sz w:val="21"/>
          <w:szCs w:val="21"/>
          <w14:ligatures w14:val="none"/>
        </w:rPr>
        <w:t>:</w:t>
      </w:r>
    </w:p>
    <w:p w14:paraId="1BC3914F"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loadIntoBST</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38AA34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749DB052"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2</w:t>
      </w:r>
      <w:r w:rsidRPr="00A26F39">
        <w:rPr>
          <w:rFonts w:ascii="Consolas" w:eastAsia="Times New Roman" w:hAnsi="Consolas" w:cs="Times New Roman"/>
          <w:color w:val="CCCCCC"/>
          <w:kern w:val="0"/>
          <w:sz w:val="21"/>
          <w:szCs w:val="21"/>
          <w14:ligatures w14:val="none"/>
        </w:rPr>
        <w:t>:</w:t>
      </w:r>
    </w:p>
    <w:p w14:paraId="608222B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loadIntoHashing</w:t>
      </w:r>
      <w:proofErr w:type="spellEnd"/>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CCCCCC"/>
          <w:kern w:val="0"/>
          <w:sz w:val="21"/>
          <w:szCs w:val="21"/>
          <w14:ligatures w14:val="none"/>
        </w:rPr>
        <w:t>);</w:t>
      </w:r>
    </w:p>
    <w:p w14:paraId="7B799F2A"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03DBF750"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case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28AB5EA7"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DCDCAA"/>
          <w:kern w:val="0"/>
          <w:sz w:val="21"/>
          <w:szCs w:val="21"/>
          <w14:ligatures w14:val="none"/>
        </w:rPr>
        <w:t>exit</w:t>
      </w:r>
      <w:r w:rsidRPr="00A26F39">
        <w:rPr>
          <w:rFonts w:ascii="Consolas" w:eastAsia="Times New Roman" w:hAnsi="Consolas" w:cs="Times New Roman"/>
          <w:color w:val="CCCCCC"/>
          <w:kern w:val="0"/>
          <w:sz w:val="21"/>
          <w:szCs w:val="21"/>
          <w14:ligatures w14:val="none"/>
        </w:rPr>
        <w:t>(</w:t>
      </w:r>
      <w:proofErr w:type="gramEnd"/>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r w:rsidRPr="00A26F39">
        <w:rPr>
          <w:rFonts w:ascii="Consolas" w:eastAsia="Times New Roman" w:hAnsi="Consolas" w:cs="Times New Roman"/>
          <w:color w:val="6A9955"/>
          <w:kern w:val="0"/>
          <w:sz w:val="21"/>
          <w:szCs w:val="21"/>
          <w14:ligatures w14:val="none"/>
        </w:rPr>
        <w:t xml:space="preserve"> // Exit the program</w:t>
      </w:r>
    </w:p>
    <w:p w14:paraId="515AF50C"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default</w:t>
      </w:r>
      <w:r w:rsidRPr="00A26F39">
        <w:rPr>
          <w:rFonts w:ascii="Consolas" w:eastAsia="Times New Roman" w:hAnsi="Consolas" w:cs="Times New Roman"/>
          <w:color w:val="CCCCCC"/>
          <w:kern w:val="0"/>
          <w:sz w:val="21"/>
          <w:szCs w:val="21"/>
          <w14:ligatures w14:val="none"/>
        </w:rPr>
        <w:t>:</w:t>
      </w:r>
    </w:p>
    <w:p w14:paraId="2977B908"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spellStart"/>
      <w:r w:rsidRPr="00A26F39">
        <w:rPr>
          <w:rFonts w:ascii="Consolas" w:eastAsia="Times New Roman" w:hAnsi="Consolas" w:cs="Times New Roman"/>
          <w:color w:val="9CDCFE"/>
          <w:kern w:val="0"/>
          <w:sz w:val="21"/>
          <w:szCs w:val="21"/>
          <w14:ligatures w14:val="none"/>
        </w:rPr>
        <w:t>cout</w:t>
      </w:r>
      <w:proofErr w:type="spellEnd"/>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E9178"/>
          <w:kern w:val="0"/>
          <w:sz w:val="21"/>
          <w:szCs w:val="21"/>
          <w14:ligatures w14:val="none"/>
        </w:rPr>
        <w:t>"Invalid choice. Please try again."</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CDCAA"/>
          <w:kern w:val="0"/>
          <w:sz w:val="21"/>
          <w:szCs w:val="21"/>
          <w14:ligatures w14:val="none"/>
        </w:rPr>
        <w:t>&lt;&lt;</w:t>
      </w:r>
      <w:r w:rsidRPr="00A26F39">
        <w:rPr>
          <w:rFonts w:ascii="Consolas" w:eastAsia="Times New Roman" w:hAnsi="Consolas" w:cs="Times New Roman"/>
          <w:color w:val="CCCCCC"/>
          <w:kern w:val="0"/>
          <w:sz w:val="21"/>
          <w:szCs w:val="21"/>
          <w14:ligatures w14:val="none"/>
        </w:rPr>
        <w:t xml:space="preserve"> </w:t>
      </w:r>
      <w:proofErr w:type="spellStart"/>
      <w:proofErr w:type="gramStart"/>
      <w:r w:rsidRPr="00A26F39">
        <w:rPr>
          <w:rFonts w:ascii="Consolas" w:eastAsia="Times New Roman" w:hAnsi="Consolas" w:cs="Times New Roman"/>
          <w:color w:val="DCDCAA"/>
          <w:kern w:val="0"/>
          <w:sz w:val="21"/>
          <w:szCs w:val="21"/>
          <w14:ligatures w14:val="none"/>
        </w:rPr>
        <w:t>endl</w:t>
      </w:r>
      <w:proofErr w:type="spellEnd"/>
      <w:r w:rsidRPr="00A26F39">
        <w:rPr>
          <w:rFonts w:ascii="Consolas" w:eastAsia="Times New Roman" w:hAnsi="Consolas" w:cs="Times New Roman"/>
          <w:color w:val="CCCCCC"/>
          <w:kern w:val="0"/>
          <w:sz w:val="21"/>
          <w:szCs w:val="21"/>
          <w14:ligatures w14:val="none"/>
        </w:rPr>
        <w:t>;</w:t>
      </w:r>
      <w:proofErr w:type="gramEnd"/>
    </w:p>
    <w:p w14:paraId="7102426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C586C0"/>
          <w:kern w:val="0"/>
          <w:sz w:val="21"/>
          <w:szCs w:val="21"/>
          <w14:ligatures w14:val="none"/>
        </w:rPr>
        <w:t>break</w:t>
      </w:r>
      <w:r w:rsidRPr="00A26F39">
        <w:rPr>
          <w:rFonts w:ascii="Consolas" w:eastAsia="Times New Roman" w:hAnsi="Consolas" w:cs="Times New Roman"/>
          <w:color w:val="CCCCCC"/>
          <w:kern w:val="0"/>
          <w:sz w:val="21"/>
          <w:szCs w:val="21"/>
          <w14:ligatures w14:val="none"/>
        </w:rPr>
        <w:t>;</w:t>
      </w:r>
      <w:proofErr w:type="gramEnd"/>
    </w:p>
    <w:p w14:paraId="7EBAECE4"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w:t>
      </w:r>
    </w:p>
    <w:p w14:paraId="641EE7ED"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 </w:t>
      </w:r>
      <w:r w:rsidRPr="00A26F39">
        <w:rPr>
          <w:rFonts w:ascii="Consolas" w:eastAsia="Times New Roman" w:hAnsi="Consolas" w:cs="Times New Roman"/>
          <w:color w:val="C586C0"/>
          <w:kern w:val="0"/>
          <w:sz w:val="21"/>
          <w:szCs w:val="21"/>
          <w14:ligatures w14:val="none"/>
        </w:rPr>
        <w:t>while</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9CDCFE"/>
          <w:kern w:val="0"/>
          <w:sz w:val="21"/>
          <w:szCs w:val="21"/>
          <w14:ligatures w14:val="none"/>
        </w:rPr>
        <w:t>choice</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D4D4D4"/>
          <w:kern w:val="0"/>
          <w:sz w:val="21"/>
          <w:szCs w:val="21"/>
          <w14:ligatures w14:val="none"/>
        </w:rPr>
        <w:t>!</w:t>
      </w:r>
      <w:proofErr w:type="gramEnd"/>
      <w:r w:rsidRPr="00A26F39">
        <w:rPr>
          <w:rFonts w:ascii="Consolas" w:eastAsia="Times New Roman" w:hAnsi="Consolas" w:cs="Times New Roman"/>
          <w:color w:val="D4D4D4"/>
          <w:kern w:val="0"/>
          <w:sz w:val="21"/>
          <w:szCs w:val="21"/>
          <w14:ligatures w14:val="none"/>
        </w:rPr>
        <w:t>=</w:t>
      </w: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B5CEA8"/>
          <w:kern w:val="0"/>
          <w:sz w:val="21"/>
          <w:szCs w:val="21"/>
          <w14:ligatures w14:val="none"/>
        </w:rPr>
        <w:t>3</w:t>
      </w:r>
      <w:r w:rsidRPr="00A26F39">
        <w:rPr>
          <w:rFonts w:ascii="Consolas" w:eastAsia="Times New Roman" w:hAnsi="Consolas" w:cs="Times New Roman"/>
          <w:color w:val="CCCCCC"/>
          <w:kern w:val="0"/>
          <w:sz w:val="21"/>
          <w:szCs w:val="21"/>
          <w14:ligatures w14:val="none"/>
        </w:rPr>
        <w:t>);</w:t>
      </w:r>
    </w:p>
    <w:p w14:paraId="10B46E1B"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p>
    <w:p w14:paraId="74F0B0B6" w14:textId="77777777" w:rsidR="00A26F39" w:rsidRPr="00A26F39" w:rsidRDefault="00A26F39" w:rsidP="00A26F39">
      <w:pPr>
        <w:shd w:val="clear" w:color="auto" w:fill="1F1F1F"/>
        <w:spacing w:after="0" w:line="285" w:lineRule="atLeast"/>
        <w:rPr>
          <w:rFonts w:ascii="Consolas" w:eastAsia="Times New Roman" w:hAnsi="Consolas" w:cs="Times New Roman"/>
          <w:color w:val="CCCCCC"/>
          <w:kern w:val="0"/>
          <w:sz w:val="21"/>
          <w:szCs w:val="21"/>
          <w14:ligatures w14:val="none"/>
        </w:rPr>
      </w:pPr>
      <w:r w:rsidRPr="00A26F39">
        <w:rPr>
          <w:rFonts w:ascii="Consolas" w:eastAsia="Times New Roman" w:hAnsi="Consolas" w:cs="Times New Roman"/>
          <w:color w:val="CCCCCC"/>
          <w:kern w:val="0"/>
          <w:sz w:val="21"/>
          <w:szCs w:val="21"/>
          <w14:ligatures w14:val="none"/>
        </w:rPr>
        <w:t xml:space="preserve">    </w:t>
      </w:r>
      <w:r w:rsidRPr="00A26F39">
        <w:rPr>
          <w:rFonts w:ascii="Consolas" w:eastAsia="Times New Roman" w:hAnsi="Consolas" w:cs="Times New Roman"/>
          <w:color w:val="C586C0"/>
          <w:kern w:val="0"/>
          <w:sz w:val="21"/>
          <w:szCs w:val="21"/>
          <w14:ligatures w14:val="none"/>
        </w:rPr>
        <w:t>return</w:t>
      </w:r>
      <w:r w:rsidRPr="00A26F39">
        <w:rPr>
          <w:rFonts w:ascii="Consolas" w:eastAsia="Times New Roman" w:hAnsi="Consolas" w:cs="Times New Roman"/>
          <w:color w:val="CCCCCC"/>
          <w:kern w:val="0"/>
          <w:sz w:val="21"/>
          <w:szCs w:val="21"/>
          <w14:ligatures w14:val="none"/>
        </w:rPr>
        <w:t xml:space="preserve"> </w:t>
      </w:r>
      <w:proofErr w:type="gramStart"/>
      <w:r w:rsidRPr="00A26F39">
        <w:rPr>
          <w:rFonts w:ascii="Consolas" w:eastAsia="Times New Roman" w:hAnsi="Consolas" w:cs="Times New Roman"/>
          <w:color w:val="B5CEA8"/>
          <w:kern w:val="0"/>
          <w:sz w:val="21"/>
          <w:szCs w:val="21"/>
          <w14:ligatures w14:val="none"/>
        </w:rPr>
        <w:t>0</w:t>
      </w:r>
      <w:r w:rsidRPr="00A26F39">
        <w:rPr>
          <w:rFonts w:ascii="Consolas" w:eastAsia="Times New Roman" w:hAnsi="Consolas" w:cs="Times New Roman"/>
          <w:color w:val="CCCCCC"/>
          <w:kern w:val="0"/>
          <w:sz w:val="21"/>
          <w:szCs w:val="21"/>
          <w14:ligatures w14:val="none"/>
        </w:rPr>
        <w:t>;</w:t>
      </w:r>
      <w:proofErr w:type="gramEnd"/>
    </w:p>
    <w:p w14:paraId="50B82B14" w14:textId="77777777" w:rsidR="00A26F39" w:rsidRPr="00962788" w:rsidRDefault="00A26F39" w:rsidP="00A26F39">
      <w:pPr>
        <w:shd w:val="clear" w:color="auto" w:fill="1F1F1F"/>
        <w:spacing w:after="0" w:line="285" w:lineRule="atLeast"/>
        <w:rPr>
          <w:rFonts w:ascii="Consolas" w:eastAsia="Times New Roman" w:hAnsi="Consolas" w:cs="Times New Roman"/>
          <w:color w:val="CCCCCC"/>
          <w:kern w:val="0"/>
          <w:sz w:val="21"/>
          <w:szCs w:val="21"/>
          <w:lang w:val="el-GR"/>
          <w14:ligatures w14:val="none"/>
        </w:rPr>
      </w:pPr>
      <w:r w:rsidRPr="00962788">
        <w:rPr>
          <w:rFonts w:ascii="Consolas" w:eastAsia="Times New Roman" w:hAnsi="Consolas" w:cs="Times New Roman"/>
          <w:color w:val="CCCCCC"/>
          <w:kern w:val="0"/>
          <w:sz w:val="21"/>
          <w:szCs w:val="21"/>
          <w:lang w:val="el-GR"/>
          <w14:ligatures w14:val="none"/>
        </w:rPr>
        <w:t>}</w:t>
      </w:r>
    </w:p>
    <w:p w14:paraId="44598CEF" w14:textId="77777777" w:rsidR="00A26F39" w:rsidRPr="00962788" w:rsidRDefault="00A26F39" w:rsidP="00A26F39">
      <w:pPr>
        <w:shd w:val="clear" w:color="auto" w:fill="1F1F1F"/>
        <w:spacing w:after="0" w:line="285" w:lineRule="atLeast"/>
        <w:rPr>
          <w:rFonts w:ascii="Consolas" w:eastAsia="Times New Roman" w:hAnsi="Consolas" w:cs="Times New Roman"/>
          <w:color w:val="CCCCCC"/>
          <w:kern w:val="0"/>
          <w:sz w:val="21"/>
          <w:szCs w:val="21"/>
          <w:lang w:val="el-GR"/>
          <w14:ligatures w14:val="none"/>
        </w:rPr>
      </w:pPr>
    </w:p>
    <w:p w14:paraId="57013671" w14:textId="77777777" w:rsidR="00A26F39" w:rsidRPr="00962788" w:rsidRDefault="00A26F39" w:rsidP="002D40C1">
      <w:pPr>
        <w:ind w:left="360"/>
        <w:rPr>
          <w:lang w:val="el-GR"/>
        </w:rPr>
      </w:pPr>
    </w:p>
    <w:p w14:paraId="60CC3B55" w14:textId="77777777" w:rsidR="00A80FF5" w:rsidRPr="00962788" w:rsidRDefault="00A80FF5" w:rsidP="002D40C1">
      <w:pPr>
        <w:ind w:left="360"/>
        <w:rPr>
          <w:lang w:val="el-GR"/>
        </w:rPr>
      </w:pPr>
    </w:p>
    <w:p w14:paraId="2033BF84" w14:textId="766716BF" w:rsidR="00A80FF5" w:rsidRPr="00645988" w:rsidRDefault="00A80FF5" w:rsidP="00A80FF5">
      <w:pPr>
        <w:ind w:left="360"/>
        <w:rPr>
          <w:lang w:val="el-GR"/>
        </w:rPr>
      </w:pPr>
      <w:r w:rsidRPr="00645988">
        <w:rPr>
          <w:lang w:val="el-GR"/>
        </w:rPr>
        <w:t xml:space="preserve">Αυτός ο κώδικας υλοποιεί ένα απλό μενού για την επιλογή δομής δεδομένων για φόρτωση δεδομένων από αρχείο. </w:t>
      </w:r>
    </w:p>
    <w:p w14:paraId="7C46E625" w14:textId="77777777" w:rsidR="00A80FF5" w:rsidRPr="00645988" w:rsidRDefault="00A80FF5" w:rsidP="00A80FF5">
      <w:pPr>
        <w:ind w:left="360"/>
        <w:rPr>
          <w:lang w:val="el-GR"/>
        </w:rPr>
      </w:pPr>
    </w:p>
    <w:p w14:paraId="46F80650" w14:textId="77777777" w:rsidR="00A80FF5" w:rsidRPr="00645988" w:rsidRDefault="00A80FF5" w:rsidP="00A80FF5">
      <w:pPr>
        <w:ind w:left="360"/>
        <w:rPr>
          <w:lang w:val="el-GR"/>
        </w:rPr>
      </w:pPr>
      <w:r w:rsidRPr="00645988">
        <w:rPr>
          <w:lang w:val="el-GR"/>
        </w:rPr>
        <w:t xml:space="preserve">Συνάρτηση </w:t>
      </w:r>
      <w:proofErr w:type="spellStart"/>
      <w:r>
        <w:t>displayMenu</w:t>
      </w:r>
      <w:proofErr w:type="spellEnd"/>
      <w:r w:rsidRPr="00645988">
        <w:rPr>
          <w:lang w:val="el-GR"/>
        </w:rPr>
        <w:t>:</w:t>
      </w:r>
    </w:p>
    <w:p w14:paraId="3417020E" w14:textId="77777777" w:rsidR="00A80FF5" w:rsidRPr="00645988" w:rsidRDefault="00A80FF5" w:rsidP="00A80FF5">
      <w:pPr>
        <w:ind w:left="360"/>
        <w:rPr>
          <w:lang w:val="el-GR"/>
        </w:rPr>
      </w:pPr>
    </w:p>
    <w:p w14:paraId="71B6A880" w14:textId="77777777" w:rsidR="00A80FF5" w:rsidRPr="00645988" w:rsidRDefault="00A80FF5" w:rsidP="00A80FF5">
      <w:pPr>
        <w:ind w:left="360"/>
        <w:rPr>
          <w:lang w:val="el-GR"/>
        </w:rPr>
      </w:pPr>
      <w:r w:rsidRPr="00645988">
        <w:rPr>
          <w:lang w:val="el-GR"/>
        </w:rPr>
        <w:t>Εμφανίζει τις επιλογές για τον τύπο της δομής δεδομένων που θέλει ο χρήστης να φορτώσει τα δεδομένα από αρχείο.</w:t>
      </w:r>
    </w:p>
    <w:p w14:paraId="076B3967" w14:textId="77777777" w:rsidR="00A80FF5" w:rsidRPr="00645988" w:rsidRDefault="00A80FF5" w:rsidP="00A80FF5">
      <w:pPr>
        <w:ind w:left="360"/>
        <w:rPr>
          <w:lang w:val="el-GR"/>
        </w:rPr>
      </w:pPr>
      <w:r w:rsidRPr="00645988">
        <w:rPr>
          <w:lang w:val="el-GR"/>
        </w:rPr>
        <w:t xml:space="preserve">Ο χρήστης μπορεί να επιλέξει ανάμεσα σε </w:t>
      </w:r>
      <w:r>
        <w:t>BST</w:t>
      </w:r>
      <w:r w:rsidRPr="00645988">
        <w:rPr>
          <w:lang w:val="el-GR"/>
        </w:rPr>
        <w:t xml:space="preserve">, </w:t>
      </w:r>
      <w:r>
        <w:t>Hashing</w:t>
      </w:r>
      <w:r w:rsidRPr="00645988">
        <w:rPr>
          <w:lang w:val="el-GR"/>
        </w:rPr>
        <w:t xml:space="preserve"> με αλυσίδες ή να αποχωρήσει από το πρόγραμμα.</w:t>
      </w:r>
    </w:p>
    <w:p w14:paraId="3785E47C" w14:textId="77777777" w:rsidR="00A80FF5" w:rsidRPr="00645988" w:rsidRDefault="00A80FF5" w:rsidP="00A80FF5">
      <w:pPr>
        <w:ind w:left="360"/>
        <w:rPr>
          <w:lang w:val="el-GR"/>
        </w:rPr>
      </w:pPr>
      <w:r w:rsidRPr="00645988">
        <w:rPr>
          <w:lang w:val="el-GR"/>
        </w:rPr>
        <w:t xml:space="preserve">Συναρτήσεις </w:t>
      </w:r>
      <w:proofErr w:type="spellStart"/>
      <w:r>
        <w:t>loadIntoBST</w:t>
      </w:r>
      <w:proofErr w:type="spellEnd"/>
      <w:r w:rsidRPr="00645988">
        <w:rPr>
          <w:lang w:val="el-GR"/>
        </w:rPr>
        <w:t xml:space="preserve"> και </w:t>
      </w:r>
      <w:proofErr w:type="spellStart"/>
      <w:r>
        <w:t>loadIntoHashing</w:t>
      </w:r>
      <w:proofErr w:type="spellEnd"/>
      <w:r w:rsidRPr="00645988">
        <w:rPr>
          <w:lang w:val="el-GR"/>
        </w:rPr>
        <w:t>:</w:t>
      </w:r>
    </w:p>
    <w:p w14:paraId="269B2823" w14:textId="77777777" w:rsidR="00A80FF5" w:rsidRPr="00645988" w:rsidRDefault="00A80FF5" w:rsidP="00A80FF5">
      <w:pPr>
        <w:ind w:left="360"/>
        <w:rPr>
          <w:lang w:val="el-GR"/>
        </w:rPr>
      </w:pPr>
    </w:p>
    <w:p w14:paraId="295F9E4F" w14:textId="77777777" w:rsidR="00A80FF5" w:rsidRPr="00645988" w:rsidRDefault="00A80FF5" w:rsidP="00A80FF5">
      <w:pPr>
        <w:ind w:left="360"/>
        <w:rPr>
          <w:lang w:val="el-GR"/>
        </w:rPr>
      </w:pPr>
      <w:proofErr w:type="spellStart"/>
      <w:r>
        <w:t>loadIntoBST</w:t>
      </w:r>
      <w:proofErr w:type="spellEnd"/>
      <w:r w:rsidRPr="00645988">
        <w:rPr>
          <w:lang w:val="el-GR"/>
        </w:rPr>
        <w:t>: Παρουσιάζει επιλογές για την εκτέλεση δύο διαφορετικών εκτελέσιμων αρχείων (</w:t>
      </w:r>
      <w:proofErr w:type="spellStart"/>
      <w:r>
        <w:t>makeBST</w:t>
      </w:r>
      <w:proofErr w:type="spellEnd"/>
      <w:r w:rsidRPr="00645988">
        <w:rPr>
          <w:lang w:val="el-GR"/>
        </w:rPr>
        <w:t>-</w:t>
      </w:r>
      <w:r>
        <w:t>A</w:t>
      </w:r>
      <w:r w:rsidRPr="00645988">
        <w:rPr>
          <w:lang w:val="el-GR"/>
        </w:rPr>
        <w:t>.</w:t>
      </w:r>
      <w:r>
        <w:t>exe</w:t>
      </w:r>
      <w:r w:rsidRPr="00645988">
        <w:rPr>
          <w:lang w:val="el-GR"/>
        </w:rPr>
        <w:t xml:space="preserve"> και </w:t>
      </w:r>
      <w:proofErr w:type="spellStart"/>
      <w:r>
        <w:t>makeBST</w:t>
      </w:r>
      <w:proofErr w:type="spellEnd"/>
      <w:r w:rsidRPr="00645988">
        <w:rPr>
          <w:lang w:val="el-GR"/>
        </w:rPr>
        <w:t>-</w:t>
      </w:r>
      <w:r>
        <w:t>B</w:t>
      </w:r>
      <w:r w:rsidRPr="00645988">
        <w:rPr>
          <w:lang w:val="el-GR"/>
        </w:rPr>
        <w:t>.</w:t>
      </w:r>
      <w:r>
        <w:t>exe</w:t>
      </w:r>
      <w:r w:rsidRPr="00645988">
        <w:rPr>
          <w:lang w:val="el-GR"/>
        </w:rPr>
        <w:t xml:space="preserve">) που φορτώνουν δεδομένα σε ένα </w:t>
      </w:r>
      <w:r>
        <w:t>Binary</w:t>
      </w:r>
      <w:r w:rsidRPr="00645988">
        <w:rPr>
          <w:lang w:val="el-GR"/>
        </w:rPr>
        <w:t xml:space="preserve"> </w:t>
      </w:r>
      <w:r>
        <w:t>Search</w:t>
      </w:r>
      <w:r w:rsidRPr="00645988">
        <w:rPr>
          <w:lang w:val="el-GR"/>
        </w:rPr>
        <w:t xml:space="preserve"> </w:t>
      </w:r>
      <w:r>
        <w:t>Tree</w:t>
      </w:r>
      <w:r w:rsidRPr="00645988">
        <w:rPr>
          <w:lang w:val="el-GR"/>
        </w:rPr>
        <w:t xml:space="preserve"> (</w:t>
      </w:r>
      <w:r>
        <w:t>BST</w:t>
      </w:r>
      <w:r w:rsidRPr="00645988">
        <w:rPr>
          <w:lang w:val="el-GR"/>
        </w:rPr>
        <w:t>) ανάλογα με την επιλογή του χρήστη.</w:t>
      </w:r>
    </w:p>
    <w:p w14:paraId="5448FD23" w14:textId="77777777" w:rsidR="00A80FF5" w:rsidRPr="00645988" w:rsidRDefault="00A80FF5" w:rsidP="00A80FF5">
      <w:pPr>
        <w:ind w:left="360"/>
        <w:rPr>
          <w:lang w:val="el-GR"/>
        </w:rPr>
      </w:pPr>
      <w:proofErr w:type="spellStart"/>
      <w:r>
        <w:t>loadIntoHashing</w:t>
      </w:r>
      <w:proofErr w:type="spellEnd"/>
      <w:r w:rsidRPr="00645988">
        <w:rPr>
          <w:lang w:val="el-GR"/>
        </w:rPr>
        <w:t xml:space="preserve">: Εκτελεί ένα εκτελέσιμο αρχείο </w:t>
      </w:r>
      <w:r>
        <w:t>Hashing</w:t>
      </w:r>
      <w:r w:rsidRPr="00645988">
        <w:rPr>
          <w:lang w:val="el-GR"/>
        </w:rPr>
        <w:t>.</w:t>
      </w:r>
      <w:r>
        <w:t>exe</w:t>
      </w:r>
      <w:r w:rsidRPr="00645988">
        <w:rPr>
          <w:lang w:val="el-GR"/>
        </w:rPr>
        <w:t xml:space="preserve"> που φορτώνει δεδομένα σε μια δομή </w:t>
      </w:r>
      <w:r>
        <w:t>Hashing</w:t>
      </w:r>
      <w:r w:rsidRPr="00645988">
        <w:rPr>
          <w:lang w:val="el-GR"/>
        </w:rPr>
        <w:t xml:space="preserve"> με αλυσίδες.</w:t>
      </w:r>
    </w:p>
    <w:p w14:paraId="0F2409A6" w14:textId="77777777" w:rsidR="00A80FF5" w:rsidRPr="00645988" w:rsidRDefault="00A80FF5" w:rsidP="00A80FF5">
      <w:pPr>
        <w:ind w:left="360"/>
        <w:rPr>
          <w:lang w:val="el-GR"/>
        </w:rPr>
      </w:pPr>
      <w:r w:rsidRPr="00645988">
        <w:rPr>
          <w:lang w:val="el-GR"/>
        </w:rPr>
        <w:t xml:space="preserve">Συνάρτηση </w:t>
      </w:r>
      <w:r>
        <w:t>main</w:t>
      </w:r>
      <w:r w:rsidRPr="00645988">
        <w:rPr>
          <w:lang w:val="el-GR"/>
        </w:rPr>
        <w:t>:</w:t>
      </w:r>
    </w:p>
    <w:p w14:paraId="7492E84A" w14:textId="77777777" w:rsidR="00A80FF5" w:rsidRPr="00645988" w:rsidRDefault="00A80FF5" w:rsidP="00A80FF5">
      <w:pPr>
        <w:ind w:left="360"/>
        <w:rPr>
          <w:lang w:val="el-GR"/>
        </w:rPr>
      </w:pPr>
    </w:p>
    <w:p w14:paraId="42E6478F" w14:textId="77777777" w:rsidR="00A80FF5" w:rsidRPr="00645988" w:rsidRDefault="00A80FF5" w:rsidP="00A80FF5">
      <w:pPr>
        <w:ind w:left="360"/>
        <w:rPr>
          <w:lang w:val="el-GR"/>
        </w:rPr>
      </w:pPr>
      <w:r w:rsidRPr="00645988">
        <w:rPr>
          <w:lang w:val="el-GR"/>
        </w:rPr>
        <w:t xml:space="preserve">Ένας βρόχος </w:t>
      </w:r>
      <w:r>
        <w:t>do</w:t>
      </w:r>
      <w:r w:rsidRPr="00645988">
        <w:rPr>
          <w:lang w:val="el-GR"/>
        </w:rPr>
        <w:t>-</w:t>
      </w:r>
      <w:r>
        <w:t>while</w:t>
      </w:r>
      <w:r w:rsidRPr="00645988">
        <w:rPr>
          <w:lang w:val="el-GR"/>
        </w:rPr>
        <w:t xml:space="preserve"> χρησιμοποιείται για την εμφάνιση και την επεξεργασία του μενού.</w:t>
      </w:r>
    </w:p>
    <w:p w14:paraId="1754095A" w14:textId="77777777" w:rsidR="00A80FF5" w:rsidRPr="00645988" w:rsidRDefault="00A80FF5" w:rsidP="00A80FF5">
      <w:pPr>
        <w:ind w:left="360"/>
        <w:rPr>
          <w:lang w:val="el-GR"/>
        </w:rPr>
      </w:pPr>
      <w:r w:rsidRPr="00645988">
        <w:rPr>
          <w:lang w:val="el-GR"/>
        </w:rPr>
        <w:t>Επιλογές:</w:t>
      </w:r>
    </w:p>
    <w:p w14:paraId="0DF7715A" w14:textId="77777777" w:rsidR="00A80FF5" w:rsidRPr="00645988" w:rsidRDefault="00A80FF5" w:rsidP="00A80FF5">
      <w:pPr>
        <w:ind w:left="360"/>
        <w:rPr>
          <w:lang w:val="el-GR"/>
        </w:rPr>
      </w:pPr>
      <w:r w:rsidRPr="00645988">
        <w:rPr>
          <w:lang w:val="el-GR"/>
        </w:rPr>
        <w:t xml:space="preserve">Ο χρήστης μπορεί να επιλέξει να φορτώσει σε </w:t>
      </w:r>
      <w:r>
        <w:t>BST</w:t>
      </w:r>
      <w:r w:rsidRPr="00645988">
        <w:rPr>
          <w:lang w:val="el-GR"/>
        </w:rPr>
        <w:t xml:space="preserve"> (επιλογή 1) ή σε </w:t>
      </w:r>
      <w:r>
        <w:t>Hashing</w:t>
      </w:r>
      <w:r w:rsidRPr="00645988">
        <w:rPr>
          <w:lang w:val="el-GR"/>
        </w:rPr>
        <w:t xml:space="preserve"> (επιλογή 2).</w:t>
      </w:r>
    </w:p>
    <w:p w14:paraId="68C45140" w14:textId="77777777" w:rsidR="00A80FF5" w:rsidRPr="00645988" w:rsidRDefault="00A80FF5" w:rsidP="00A80FF5">
      <w:pPr>
        <w:ind w:left="360"/>
        <w:rPr>
          <w:lang w:val="el-GR"/>
        </w:rPr>
      </w:pPr>
      <w:r w:rsidRPr="00645988">
        <w:rPr>
          <w:lang w:val="el-GR"/>
        </w:rPr>
        <w:t>Υπάρχει επίσης η επιλογή για έξοδο από το πρόγραμμα (επιλογή 3).</w:t>
      </w:r>
    </w:p>
    <w:p w14:paraId="4E6DEFFF" w14:textId="77777777" w:rsidR="00A80FF5" w:rsidRDefault="00A80FF5" w:rsidP="00A80FF5">
      <w:pPr>
        <w:ind w:left="360"/>
        <w:rPr>
          <w:lang w:val="el-GR"/>
        </w:rPr>
      </w:pPr>
      <w:r w:rsidRPr="00645988">
        <w:rPr>
          <w:lang w:val="el-GR"/>
        </w:rPr>
        <w:t>Εάν η επιλογή δεν είναι έγκυρη, εκτυπώνεται αντίστοιχο μήνυμα λάθους.</w:t>
      </w:r>
    </w:p>
    <w:p w14:paraId="5C470336" w14:textId="77777777" w:rsidR="004F7BF9" w:rsidRPr="00962788" w:rsidRDefault="004F7BF9" w:rsidP="00A80FF5">
      <w:pPr>
        <w:ind w:left="360"/>
        <w:rPr>
          <w:lang w:val="el-GR"/>
        </w:rPr>
      </w:pPr>
    </w:p>
    <w:p w14:paraId="4E4D767D" w14:textId="060AE14C" w:rsidR="002749B8" w:rsidRPr="002749B8" w:rsidRDefault="002749B8" w:rsidP="00A80FF5">
      <w:pPr>
        <w:ind w:left="360"/>
      </w:pPr>
      <w:r w:rsidRPr="002749B8">
        <w:t>Παρ</w:t>
      </w:r>
      <w:r w:rsidR="006A59B2">
        <w:rPr>
          <w:rFonts w:ascii="Calibri" w:hAnsi="Calibri" w:cs="Calibri"/>
          <w:lang w:val="el-GR"/>
        </w:rPr>
        <w:t>ά</w:t>
      </w:r>
      <w:proofErr w:type="spellStart"/>
      <w:r w:rsidRPr="002749B8">
        <w:t>δειγμ</w:t>
      </w:r>
      <w:proofErr w:type="spellEnd"/>
      <w:r w:rsidRPr="002749B8">
        <w:t xml:space="preserve">α </w:t>
      </w:r>
      <w:proofErr w:type="spellStart"/>
      <w:r w:rsidRPr="002749B8">
        <w:t>εμφ</w:t>
      </w:r>
      <w:proofErr w:type="spellEnd"/>
      <w:r w:rsidR="006A59B2">
        <w:rPr>
          <w:rFonts w:ascii="Calibri" w:hAnsi="Calibri" w:cs="Calibri"/>
          <w:lang w:val="el-GR"/>
        </w:rPr>
        <w:t>ά</w:t>
      </w:r>
      <w:proofErr w:type="spellStart"/>
      <w:r w:rsidRPr="002749B8">
        <w:t>νισης</w:t>
      </w:r>
      <w:proofErr w:type="spellEnd"/>
      <w:r w:rsidRPr="002749B8">
        <w:t xml:space="preserve"> </w:t>
      </w:r>
      <w:proofErr w:type="spellStart"/>
      <w:r w:rsidRPr="002749B8">
        <w:t>Μενο</w:t>
      </w:r>
      <w:proofErr w:type="spellEnd"/>
      <w:r w:rsidR="006A59B2">
        <w:rPr>
          <w:rFonts w:ascii="Calibri" w:hAnsi="Calibri" w:cs="Calibri"/>
          <w:lang w:val="el-GR"/>
        </w:rPr>
        <w:t>ύ</w:t>
      </w:r>
      <w:r w:rsidRPr="002749B8">
        <w:t xml:space="preserve"> επ</w:t>
      </w:r>
      <w:proofErr w:type="spellStart"/>
      <w:r w:rsidRPr="002749B8">
        <w:t>ιλογ</w:t>
      </w:r>
      <w:proofErr w:type="spellEnd"/>
      <w:r w:rsidR="006A59B2">
        <w:rPr>
          <w:rFonts w:ascii="Calibri" w:hAnsi="Calibri" w:cs="Calibri"/>
          <w:lang w:val="el-GR"/>
        </w:rPr>
        <w:t>ώ</w:t>
      </w:r>
      <w:r w:rsidRPr="002749B8">
        <w:t>ν:</w:t>
      </w:r>
    </w:p>
    <w:p w14:paraId="3E495F7E" w14:textId="2816F26A" w:rsidR="00A80FF5" w:rsidRDefault="00395528" w:rsidP="00A80FF5">
      <w:pPr>
        <w:ind w:left="360"/>
      </w:pPr>
      <w:r w:rsidRPr="00395528">
        <w:rPr>
          <w:noProof/>
          <w:lang w:val="el-GR"/>
        </w:rPr>
        <w:drawing>
          <wp:inline distT="0" distB="0" distL="0" distR="0" wp14:anchorId="135E9BEF" wp14:editId="25E77728">
            <wp:extent cx="5182323" cy="2343477"/>
            <wp:effectExtent l="0" t="0" r="0" b="0"/>
            <wp:docPr id="11047160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716047" name="Picture 1" descr="A screenshot of a computer program&#10;&#10;Description automatically generated"/>
                    <pic:cNvPicPr/>
                  </pic:nvPicPr>
                  <pic:blipFill>
                    <a:blip r:embed="rId30"/>
                    <a:stretch>
                      <a:fillRect/>
                    </a:stretch>
                  </pic:blipFill>
                  <pic:spPr>
                    <a:xfrm>
                      <a:off x="0" y="0"/>
                      <a:ext cx="5182323" cy="2343477"/>
                    </a:xfrm>
                    <a:prstGeom prst="rect">
                      <a:avLst/>
                    </a:prstGeom>
                  </pic:spPr>
                </pic:pic>
              </a:graphicData>
            </a:graphic>
          </wp:inline>
        </w:drawing>
      </w:r>
    </w:p>
    <w:p w14:paraId="52066565" w14:textId="77777777" w:rsidR="00395528" w:rsidRDefault="00395528" w:rsidP="00A80FF5">
      <w:pPr>
        <w:ind w:left="360"/>
      </w:pPr>
    </w:p>
    <w:p w14:paraId="06B5090D" w14:textId="6273FC81" w:rsidR="00395528" w:rsidRPr="00395528" w:rsidRDefault="00C92E09" w:rsidP="00A80FF5">
      <w:pPr>
        <w:ind w:left="360"/>
      </w:pPr>
      <w:r w:rsidRPr="00C92E09">
        <w:rPr>
          <w:noProof/>
        </w:rPr>
        <w:drawing>
          <wp:inline distT="0" distB="0" distL="0" distR="0" wp14:anchorId="16AACD36" wp14:editId="4ABAE9F9">
            <wp:extent cx="5943600" cy="2818765"/>
            <wp:effectExtent l="0" t="0" r="0" b="635"/>
            <wp:docPr id="12690468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46812" name="Picture 1" descr="A screenshot of a computer program&#10;&#10;Description automatically generated"/>
                    <pic:cNvPicPr/>
                  </pic:nvPicPr>
                  <pic:blipFill>
                    <a:blip r:embed="rId31"/>
                    <a:stretch>
                      <a:fillRect/>
                    </a:stretch>
                  </pic:blipFill>
                  <pic:spPr>
                    <a:xfrm>
                      <a:off x="0" y="0"/>
                      <a:ext cx="5943600" cy="2818765"/>
                    </a:xfrm>
                    <a:prstGeom prst="rect">
                      <a:avLst/>
                    </a:prstGeom>
                  </pic:spPr>
                </pic:pic>
              </a:graphicData>
            </a:graphic>
          </wp:inline>
        </w:drawing>
      </w:r>
    </w:p>
    <w:sectPr w:rsidR="00395528" w:rsidRPr="00395528" w:rsidSect="00F13169">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7EF1F" w14:textId="77777777" w:rsidR="00234959" w:rsidRDefault="00234959" w:rsidP="000F0F2A">
      <w:pPr>
        <w:spacing w:after="0" w:line="240" w:lineRule="auto"/>
      </w:pPr>
      <w:r>
        <w:separator/>
      </w:r>
    </w:p>
  </w:endnote>
  <w:endnote w:type="continuationSeparator" w:id="0">
    <w:p w14:paraId="037E94C7" w14:textId="77777777" w:rsidR="00234959" w:rsidRDefault="00234959" w:rsidP="000F0F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3421286"/>
      <w:docPartObj>
        <w:docPartGallery w:val="Page Numbers (Bottom of Page)"/>
        <w:docPartUnique/>
      </w:docPartObj>
    </w:sdtPr>
    <w:sdtEndPr>
      <w:rPr>
        <w:color w:val="7F7F7F" w:themeColor="background1" w:themeShade="7F"/>
        <w:spacing w:val="60"/>
      </w:rPr>
    </w:sdtEndPr>
    <w:sdtContent>
      <w:p w14:paraId="5E47A440" w14:textId="0D6813FF" w:rsidR="000F0F2A" w:rsidRDefault="000F0F2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AF79027" w14:textId="77777777" w:rsidR="000F0F2A" w:rsidRDefault="000F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509F2" w14:textId="77777777" w:rsidR="00234959" w:rsidRDefault="00234959" w:rsidP="000F0F2A">
      <w:pPr>
        <w:spacing w:after="0" w:line="240" w:lineRule="auto"/>
      </w:pPr>
      <w:r>
        <w:separator/>
      </w:r>
    </w:p>
  </w:footnote>
  <w:footnote w:type="continuationSeparator" w:id="0">
    <w:p w14:paraId="52AC2C29" w14:textId="77777777" w:rsidR="00234959" w:rsidRDefault="00234959" w:rsidP="000F0F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038F5"/>
    <w:multiLevelType w:val="hybridMultilevel"/>
    <w:tmpl w:val="75746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16706"/>
    <w:multiLevelType w:val="hybridMultilevel"/>
    <w:tmpl w:val="DC8A1654"/>
    <w:lvl w:ilvl="0" w:tplc="905218D4">
      <w:start w:val="1"/>
      <w:numFmt w:val="upperLetter"/>
      <w:lvlText w:val="%1."/>
      <w:lvlJc w:val="left"/>
      <w:pPr>
        <w:ind w:left="720" w:hanging="360"/>
      </w:pPr>
      <w:rPr>
        <w:rFonts w:asciiTheme="minorHAnsi" w:eastAsia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6561D"/>
    <w:multiLevelType w:val="hybridMultilevel"/>
    <w:tmpl w:val="C65EBA28"/>
    <w:lvl w:ilvl="0" w:tplc="FFFFFFFF">
      <w:start w:val="1"/>
      <w:numFmt w:val="upperLetter"/>
      <w:lvlText w:val="%1."/>
      <w:lvlJc w:val="left"/>
      <w:pPr>
        <w:ind w:left="720" w:hanging="360"/>
      </w:pPr>
      <w:rPr>
        <w:rFonts w:hint="default"/>
        <w:color w:val="156082"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A95AFB"/>
    <w:multiLevelType w:val="hybridMultilevel"/>
    <w:tmpl w:val="156AE164"/>
    <w:lvl w:ilvl="0" w:tplc="905218D4">
      <w:start w:val="1"/>
      <w:numFmt w:val="upperLetter"/>
      <w:lvlText w:val="%1."/>
      <w:lvlJc w:val="left"/>
      <w:pPr>
        <w:ind w:left="720" w:hanging="360"/>
      </w:pPr>
      <w:rPr>
        <w:rFonts w:asciiTheme="minorHAnsi" w:eastAsiaTheme="minorHAnsi" w:hAnsiTheme="minorHAnsi" w:cstheme="minorBid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61CBC"/>
    <w:multiLevelType w:val="hybridMultilevel"/>
    <w:tmpl w:val="C65EBA28"/>
    <w:lvl w:ilvl="0" w:tplc="FFFFFFFF">
      <w:start w:val="1"/>
      <w:numFmt w:val="upperLetter"/>
      <w:lvlText w:val="%1."/>
      <w:lvlJc w:val="left"/>
      <w:pPr>
        <w:ind w:left="720" w:hanging="360"/>
      </w:pPr>
      <w:rPr>
        <w:rFonts w:hint="default"/>
        <w:color w:val="156082" w:themeColor="accent1"/>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1B49BA"/>
    <w:multiLevelType w:val="hybridMultilevel"/>
    <w:tmpl w:val="93D49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C5A3C"/>
    <w:multiLevelType w:val="hybridMultilevel"/>
    <w:tmpl w:val="33F6DC02"/>
    <w:lvl w:ilvl="0" w:tplc="A6CEC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7F0222"/>
    <w:multiLevelType w:val="hybridMultilevel"/>
    <w:tmpl w:val="8884D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CB72F7"/>
    <w:multiLevelType w:val="hybridMultilevel"/>
    <w:tmpl w:val="93D49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BA41FB"/>
    <w:multiLevelType w:val="hybridMultilevel"/>
    <w:tmpl w:val="C65EBA28"/>
    <w:lvl w:ilvl="0" w:tplc="9ED6F2BC">
      <w:start w:val="1"/>
      <w:numFmt w:val="upperLetter"/>
      <w:lvlText w:val="%1."/>
      <w:lvlJc w:val="left"/>
      <w:pPr>
        <w:ind w:left="720" w:hanging="360"/>
      </w:pPr>
      <w:rPr>
        <w:rFonts w:hint="default"/>
        <w:color w:val="156082" w:themeColor="accen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C26C71"/>
    <w:multiLevelType w:val="hybridMultilevel"/>
    <w:tmpl w:val="132C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2993832">
    <w:abstractNumId w:val="6"/>
  </w:num>
  <w:num w:numId="2" w16cid:durableId="163858243">
    <w:abstractNumId w:val="10"/>
  </w:num>
  <w:num w:numId="3" w16cid:durableId="18482200">
    <w:abstractNumId w:val="7"/>
  </w:num>
  <w:num w:numId="4" w16cid:durableId="731655789">
    <w:abstractNumId w:val="0"/>
  </w:num>
  <w:num w:numId="5" w16cid:durableId="734082646">
    <w:abstractNumId w:val="5"/>
  </w:num>
  <w:num w:numId="6" w16cid:durableId="1973556330">
    <w:abstractNumId w:val="1"/>
  </w:num>
  <w:num w:numId="7" w16cid:durableId="177739761">
    <w:abstractNumId w:val="3"/>
  </w:num>
  <w:num w:numId="8" w16cid:durableId="1226914301">
    <w:abstractNumId w:val="8"/>
  </w:num>
  <w:num w:numId="9" w16cid:durableId="711811447">
    <w:abstractNumId w:val="9"/>
  </w:num>
  <w:num w:numId="10" w16cid:durableId="1286740967">
    <w:abstractNumId w:val="2"/>
  </w:num>
  <w:num w:numId="11" w16cid:durableId="214349645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ΜΑΝΤΑΔΑΚΗΣ ΣΠΥΡΙΔΩΝ">
    <w15:presenceInfo w15:providerId="AD" w15:userId="S::up1100613@upatras.gr::144d0bd0-c5d1-4997-8b1f-179937a6de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69"/>
    <w:rsid w:val="00004F49"/>
    <w:rsid w:val="000134FC"/>
    <w:rsid w:val="00022637"/>
    <w:rsid w:val="00040465"/>
    <w:rsid w:val="000420B9"/>
    <w:rsid w:val="00050299"/>
    <w:rsid w:val="00051554"/>
    <w:rsid w:val="00056BD9"/>
    <w:rsid w:val="000627B8"/>
    <w:rsid w:val="00066043"/>
    <w:rsid w:val="00076139"/>
    <w:rsid w:val="00097642"/>
    <w:rsid w:val="000B6293"/>
    <w:rsid w:val="000C74CE"/>
    <w:rsid w:val="000C7AAD"/>
    <w:rsid w:val="000D6970"/>
    <w:rsid w:val="000F0BDB"/>
    <w:rsid w:val="000F0F2A"/>
    <w:rsid w:val="00111749"/>
    <w:rsid w:val="00117601"/>
    <w:rsid w:val="001510C8"/>
    <w:rsid w:val="00153465"/>
    <w:rsid w:val="001559B4"/>
    <w:rsid w:val="00156919"/>
    <w:rsid w:val="00176850"/>
    <w:rsid w:val="001905BE"/>
    <w:rsid w:val="001A3FF3"/>
    <w:rsid w:val="001A5390"/>
    <w:rsid w:val="001B3866"/>
    <w:rsid w:val="001C511E"/>
    <w:rsid w:val="001D7466"/>
    <w:rsid w:val="001E49D8"/>
    <w:rsid w:val="001F40DE"/>
    <w:rsid w:val="001F61EB"/>
    <w:rsid w:val="002023DE"/>
    <w:rsid w:val="002231DB"/>
    <w:rsid w:val="002318AA"/>
    <w:rsid w:val="00234959"/>
    <w:rsid w:val="002360E7"/>
    <w:rsid w:val="00241EFF"/>
    <w:rsid w:val="00254095"/>
    <w:rsid w:val="00262777"/>
    <w:rsid w:val="00264783"/>
    <w:rsid w:val="00266A8A"/>
    <w:rsid w:val="002749B8"/>
    <w:rsid w:val="00290FF0"/>
    <w:rsid w:val="00294379"/>
    <w:rsid w:val="00294E15"/>
    <w:rsid w:val="00297B6B"/>
    <w:rsid w:val="002D40C1"/>
    <w:rsid w:val="002E480A"/>
    <w:rsid w:val="002E5DCC"/>
    <w:rsid w:val="002F071D"/>
    <w:rsid w:val="002F4E70"/>
    <w:rsid w:val="00361F05"/>
    <w:rsid w:val="00370B3A"/>
    <w:rsid w:val="003720E0"/>
    <w:rsid w:val="00395528"/>
    <w:rsid w:val="003B37C1"/>
    <w:rsid w:val="003B4464"/>
    <w:rsid w:val="003C648D"/>
    <w:rsid w:val="003D5A79"/>
    <w:rsid w:val="003D5F57"/>
    <w:rsid w:val="003E4ECC"/>
    <w:rsid w:val="003E7652"/>
    <w:rsid w:val="00403E9E"/>
    <w:rsid w:val="004303F0"/>
    <w:rsid w:val="004555BB"/>
    <w:rsid w:val="00463F19"/>
    <w:rsid w:val="00472B08"/>
    <w:rsid w:val="00473458"/>
    <w:rsid w:val="00473710"/>
    <w:rsid w:val="004A3C84"/>
    <w:rsid w:val="004A3F7E"/>
    <w:rsid w:val="004A4D90"/>
    <w:rsid w:val="004E4324"/>
    <w:rsid w:val="004F2B46"/>
    <w:rsid w:val="004F7BF9"/>
    <w:rsid w:val="005023A6"/>
    <w:rsid w:val="00504E55"/>
    <w:rsid w:val="00514DCE"/>
    <w:rsid w:val="005341D3"/>
    <w:rsid w:val="00547667"/>
    <w:rsid w:val="00550836"/>
    <w:rsid w:val="00556004"/>
    <w:rsid w:val="005667FE"/>
    <w:rsid w:val="00584FF2"/>
    <w:rsid w:val="005C2D1C"/>
    <w:rsid w:val="005C2E37"/>
    <w:rsid w:val="005D70FA"/>
    <w:rsid w:val="005F7866"/>
    <w:rsid w:val="006040C5"/>
    <w:rsid w:val="00613113"/>
    <w:rsid w:val="00615032"/>
    <w:rsid w:val="006242EC"/>
    <w:rsid w:val="0062663D"/>
    <w:rsid w:val="00645988"/>
    <w:rsid w:val="00656681"/>
    <w:rsid w:val="00660283"/>
    <w:rsid w:val="00666BBF"/>
    <w:rsid w:val="00674CF4"/>
    <w:rsid w:val="006752DD"/>
    <w:rsid w:val="00694C89"/>
    <w:rsid w:val="006A0199"/>
    <w:rsid w:val="006A483A"/>
    <w:rsid w:val="006A59B2"/>
    <w:rsid w:val="006A703C"/>
    <w:rsid w:val="006E0C81"/>
    <w:rsid w:val="006F25DB"/>
    <w:rsid w:val="00705A3C"/>
    <w:rsid w:val="00705CFE"/>
    <w:rsid w:val="00714B76"/>
    <w:rsid w:val="007302A2"/>
    <w:rsid w:val="00745318"/>
    <w:rsid w:val="00750255"/>
    <w:rsid w:val="007509C4"/>
    <w:rsid w:val="00750F7B"/>
    <w:rsid w:val="00751A20"/>
    <w:rsid w:val="00766019"/>
    <w:rsid w:val="007A75A1"/>
    <w:rsid w:val="007D5BFE"/>
    <w:rsid w:val="007F1192"/>
    <w:rsid w:val="00804858"/>
    <w:rsid w:val="00804A71"/>
    <w:rsid w:val="008058EA"/>
    <w:rsid w:val="008178CF"/>
    <w:rsid w:val="0081798B"/>
    <w:rsid w:val="00834910"/>
    <w:rsid w:val="008540B8"/>
    <w:rsid w:val="00863407"/>
    <w:rsid w:val="00867D90"/>
    <w:rsid w:val="008811BE"/>
    <w:rsid w:val="00882B79"/>
    <w:rsid w:val="0088362C"/>
    <w:rsid w:val="00883A91"/>
    <w:rsid w:val="0088774B"/>
    <w:rsid w:val="008953A1"/>
    <w:rsid w:val="00897511"/>
    <w:rsid w:val="008A2DA6"/>
    <w:rsid w:val="008B1B58"/>
    <w:rsid w:val="008E03A2"/>
    <w:rsid w:val="008F4BD7"/>
    <w:rsid w:val="00904718"/>
    <w:rsid w:val="00926EDD"/>
    <w:rsid w:val="009349F5"/>
    <w:rsid w:val="00944E8A"/>
    <w:rsid w:val="009459D4"/>
    <w:rsid w:val="00955DD9"/>
    <w:rsid w:val="00962788"/>
    <w:rsid w:val="00962B33"/>
    <w:rsid w:val="009808A0"/>
    <w:rsid w:val="009830AE"/>
    <w:rsid w:val="00996E49"/>
    <w:rsid w:val="009B7071"/>
    <w:rsid w:val="009C72F4"/>
    <w:rsid w:val="009E1A9E"/>
    <w:rsid w:val="009E1E5E"/>
    <w:rsid w:val="009E5E5C"/>
    <w:rsid w:val="009F720B"/>
    <w:rsid w:val="00A00824"/>
    <w:rsid w:val="00A11450"/>
    <w:rsid w:val="00A14CF8"/>
    <w:rsid w:val="00A21F93"/>
    <w:rsid w:val="00A26F39"/>
    <w:rsid w:val="00A31026"/>
    <w:rsid w:val="00A3354C"/>
    <w:rsid w:val="00A43CE7"/>
    <w:rsid w:val="00A45DF4"/>
    <w:rsid w:val="00A75C28"/>
    <w:rsid w:val="00A7793D"/>
    <w:rsid w:val="00A80FF5"/>
    <w:rsid w:val="00A865AD"/>
    <w:rsid w:val="00A87182"/>
    <w:rsid w:val="00A9143B"/>
    <w:rsid w:val="00A925BB"/>
    <w:rsid w:val="00A93E91"/>
    <w:rsid w:val="00A97E96"/>
    <w:rsid w:val="00AB18E3"/>
    <w:rsid w:val="00AC7B4D"/>
    <w:rsid w:val="00AD26B2"/>
    <w:rsid w:val="00AD2A69"/>
    <w:rsid w:val="00AE20D5"/>
    <w:rsid w:val="00AE6A50"/>
    <w:rsid w:val="00AE78AF"/>
    <w:rsid w:val="00B072FA"/>
    <w:rsid w:val="00B12A49"/>
    <w:rsid w:val="00B12DB0"/>
    <w:rsid w:val="00B155D8"/>
    <w:rsid w:val="00B269D7"/>
    <w:rsid w:val="00B27D0E"/>
    <w:rsid w:val="00B42E9D"/>
    <w:rsid w:val="00B45B38"/>
    <w:rsid w:val="00B72E94"/>
    <w:rsid w:val="00B979E8"/>
    <w:rsid w:val="00BB1F68"/>
    <w:rsid w:val="00BB2520"/>
    <w:rsid w:val="00BD4D32"/>
    <w:rsid w:val="00BF0F1B"/>
    <w:rsid w:val="00BF50A7"/>
    <w:rsid w:val="00C10DEC"/>
    <w:rsid w:val="00C112D0"/>
    <w:rsid w:val="00C30A82"/>
    <w:rsid w:val="00C34000"/>
    <w:rsid w:val="00C343D1"/>
    <w:rsid w:val="00C5293E"/>
    <w:rsid w:val="00C545B5"/>
    <w:rsid w:val="00C60177"/>
    <w:rsid w:val="00C6150B"/>
    <w:rsid w:val="00C625D9"/>
    <w:rsid w:val="00C62E3B"/>
    <w:rsid w:val="00C63AA1"/>
    <w:rsid w:val="00C7119F"/>
    <w:rsid w:val="00C82090"/>
    <w:rsid w:val="00C92E09"/>
    <w:rsid w:val="00C95919"/>
    <w:rsid w:val="00C96A65"/>
    <w:rsid w:val="00C9729A"/>
    <w:rsid w:val="00CA37AD"/>
    <w:rsid w:val="00CB46C8"/>
    <w:rsid w:val="00CC50DB"/>
    <w:rsid w:val="00CC5A62"/>
    <w:rsid w:val="00CC5B9C"/>
    <w:rsid w:val="00CE29FA"/>
    <w:rsid w:val="00CE3691"/>
    <w:rsid w:val="00CF0D43"/>
    <w:rsid w:val="00D25913"/>
    <w:rsid w:val="00D33FE0"/>
    <w:rsid w:val="00D549C6"/>
    <w:rsid w:val="00D67E7B"/>
    <w:rsid w:val="00D71DD5"/>
    <w:rsid w:val="00D91053"/>
    <w:rsid w:val="00D956F4"/>
    <w:rsid w:val="00D979FF"/>
    <w:rsid w:val="00DA120D"/>
    <w:rsid w:val="00DB05FC"/>
    <w:rsid w:val="00DC004D"/>
    <w:rsid w:val="00DC23AA"/>
    <w:rsid w:val="00DC4C43"/>
    <w:rsid w:val="00DD4678"/>
    <w:rsid w:val="00DD71D6"/>
    <w:rsid w:val="00DE7A89"/>
    <w:rsid w:val="00DF0986"/>
    <w:rsid w:val="00DF2748"/>
    <w:rsid w:val="00E06946"/>
    <w:rsid w:val="00E17188"/>
    <w:rsid w:val="00E413B1"/>
    <w:rsid w:val="00E4514C"/>
    <w:rsid w:val="00E566F4"/>
    <w:rsid w:val="00E61DEA"/>
    <w:rsid w:val="00E736A3"/>
    <w:rsid w:val="00E844A9"/>
    <w:rsid w:val="00E90332"/>
    <w:rsid w:val="00EA1710"/>
    <w:rsid w:val="00ED3394"/>
    <w:rsid w:val="00ED5949"/>
    <w:rsid w:val="00EE12D0"/>
    <w:rsid w:val="00EE751D"/>
    <w:rsid w:val="00EF4916"/>
    <w:rsid w:val="00EF6DAA"/>
    <w:rsid w:val="00EF7038"/>
    <w:rsid w:val="00F000FE"/>
    <w:rsid w:val="00F05E3F"/>
    <w:rsid w:val="00F13169"/>
    <w:rsid w:val="00F219AA"/>
    <w:rsid w:val="00F21E70"/>
    <w:rsid w:val="00F27FBA"/>
    <w:rsid w:val="00F455F0"/>
    <w:rsid w:val="00F55453"/>
    <w:rsid w:val="00F55972"/>
    <w:rsid w:val="00F67E34"/>
    <w:rsid w:val="00F73163"/>
    <w:rsid w:val="00F825CF"/>
    <w:rsid w:val="00F9005E"/>
    <w:rsid w:val="00F9246C"/>
    <w:rsid w:val="00FA733F"/>
    <w:rsid w:val="00FB3D24"/>
    <w:rsid w:val="00FD16AB"/>
    <w:rsid w:val="00FD46EA"/>
    <w:rsid w:val="00FE3913"/>
    <w:rsid w:val="00FF1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A23D"/>
  <w15:chartTrackingRefBased/>
  <w15:docId w15:val="{48D3BC5B-8353-47BD-BD7D-B6F599D5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19F"/>
  </w:style>
  <w:style w:type="paragraph" w:styleId="Heading1">
    <w:name w:val="heading 1"/>
    <w:basedOn w:val="Normal"/>
    <w:next w:val="Normal"/>
    <w:link w:val="Heading1Char"/>
    <w:uiPriority w:val="9"/>
    <w:qFormat/>
    <w:rsid w:val="00F13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3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13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3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3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3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3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169"/>
    <w:rPr>
      <w:rFonts w:eastAsiaTheme="majorEastAsia" w:cstheme="majorBidi"/>
      <w:color w:val="272727" w:themeColor="text1" w:themeTint="D8"/>
    </w:rPr>
  </w:style>
  <w:style w:type="paragraph" w:styleId="Title">
    <w:name w:val="Title"/>
    <w:basedOn w:val="Normal"/>
    <w:next w:val="Normal"/>
    <w:link w:val="TitleChar"/>
    <w:uiPriority w:val="10"/>
    <w:qFormat/>
    <w:rsid w:val="00F13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169"/>
    <w:pPr>
      <w:spacing w:before="160"/>
      <w:jc w:val="center"/>
    </w:pPr>
    <w:rPr>
      <w:i/>
      <w:iCs/>
      <w:color w:val="404040" w:themeColor="text1" w:themeTint="BF"/>
    </w:rPr>
  </w:style>
  <w:style w:type="character" w:customStyle="1" w:styleId="QuoteChar">
    <w:name w:val="Quote Char"/>
    <w:basedOn w:val="DefaultParagraphFont"/>
    <w:link w:val="Quote"/>
    <w:uiPriority w:val="29"/>
    <w:rsid w:val="00F13169"/>
    <w:rPr>
      <w:i/>
      <w:iCs/>
      <w:color w:val="404040" w:themeColor="text1" w:themeTint="BF"/>
    </w:rPr>
  </w:style>
  <w:style w:type="paragraph" w:styleId="ListParagraph">
    <w:name w:val="List Paragraph"/>
    <w:basedOn w:val="Normal"/>
    <w:uiPriority w:val="34"/>
    <w:qFormat/>
    <w:rsid w:val="00F13169"/>
    <w:pPr>
      <w:ind w:left="720"/>
      <w:contextualSpacing/>
    </w:pPr>
  </w:style>
  <w:style w:type="character" w:styleId="IntenseEmphasis">
    <w:name w:val="Intense Emphasis"/>
    <w:basedOn w:val="DefaultParagraphFont"/>
    <w:uiPriority w:val="21"/>
    <w:qFormat/>
    <w:rsid w:val="00F13169"/>
    <w:rPr>
      <w:i/>
      <w:iCs/>
      <w:color w:val="0F4761" w:themeColor="accent1" w:themeShade="BF"/>
    </w:rPr>
  </w:style>
  <w:style w:type="paragraph" w:styleId="IntenseQuote">
    <w:name w:val="Intense Quote"/>
    <w:basedOn w:val="Normal"/>
    <w:next w:val="Normal"/>
    <w:link w:val="IntenseQuoteChar"/>
    <w:uiPriority w:val="30"/>
    <w:qFormat/>
    <w:rsid w:val="00F13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169"/>
    <w:rPr>
      <w:i/>
      <w:iCs/>
      <w:color w:val="0F4761" w:themeColor="accent1" w:themeShade="BF"/>
    </w:rPr>
  </w:style>
  <w:style w:type="character" w:styleId="IntenseReference">
    <w:name w:val="Intense Reference"/>
    <w:basedOn w:val="DefaultParagraphFont"/>
    <w:uiPriority w:val="32"/>
    <w:qFormat/>
    <w:rsid w:val="00F13169"/>
    <w:rPr>
      <w:b/>
      <w:bCs/>
      <w:smallCaps/>
      <w:color w:val="0F4761" w:themeColor="accent1" w:themeShade="BF"/>
      <w:spacing w:val="5"/>
    </w:rPr>
  </w:style>
  <w:style w:type="paragraph" w:styleId="NoSpacing">
    <w:name w:val="No Spacing"/>
    <w:link w:val="NoSpacingChar"/>
    <w:uiPriority w:val="1"/>
    <w:qFormat/>
    <w:rsid w:val="00F13169"/>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F13169"/>
    <w:rPr>
      <w:rFonts w:eastAsiaTheme="minorEastAsia"/>
      <w:kern w:val="0"/>
    </w:rPr>
  </w:style>
  <w:style w:type="paragraph" w:styleId="Header">
    <w:name w:val="header"/>
    <w:basedOn w:val="Normal"/>
    <w:link w:val="HeaderChar"/>
    <w:uiPriority w:val="99"/>
    <w:unhideWhenUsed/>
    <w:rsid w:val="000F0F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F2A"/>
  </w:style>
  <w:style w:type="paragraph" w:styleId="Footer">
    <w:name w:val="footer"/>
    <w:basedOn w:val="Normal"/>
    <w:link w:val="FooterChar"/>
    <w:uiPriority w:val="99"/>
    <w:unhideWhenUsed/>
    <w:rsid w:val="000F0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F2A"/>
  </w:style>
  <w:style w:type="character" w:styleId="Hyperlink">
    <w:name w:val="Hyperlink"/>
    <w:basedOn w:val="DefaultParagraphFont"/>
    <w:uiPriority w:val="99"/>
    <w:unhideWhenUsed/>
    <w:rsid w:val="005667FE"/>
    <w:rPr>
      <w:color w:val="467886" w:themeColor="hyperlink"/>
      <w:u w:val="single"/>
    </w:rPr>
  </w:style>
  <w:style w:type="character" w:styleId="UnresolvedMention">
    <w:name w:val="Unresolved Mention"/>
    <w:basedOn w:val="DefaultParagraphFont"/>
    <w:uiPriority w:val="99"/>
    <w:semiHidden/>
    <w:unhideWhenUsed/>
    <w:rsid w:val="005667FE"/>
    <w:rPr>
      <w:color w:val="605E5C"/>
      <w:shd w:val="clear" w:color="auto" w:fill="E1DFDD"/>
    </w:rPr>
  </w:style>
  <w:style w:type="paragraph" w:styleId="Revision">
    <w:name w:val="Revision"/>
    <w:hidden/>
    <w:uiPriority w:val="99"/>
    <w:semiHidden/>
    <w:rsid w:val="003B37C1"/>
    <w:pPr>
      <w:spacing w:after="0" w:line="240" w:lineRule="auto"/>
    </w:pPr>
  </w:style>
  <w:style w:type="numbering" w:customStyle="1" w:styleId="NoList1">
    <w:name w:val="No List1"/>
    <w:next w:val="NoList"/>
    <w:uiPriority w:val="99"/>
    <w:semiHidden/>
    <w:unhideWhenUsed/>
    <w:rsid w:val="00022637"/>
  </w:style>
  <w:style w:type="paragraph" w:customStyle="1" w:styleId="msonormal0">
    <w:name w:val="msonormal"/>
    <w:basedOn w:val="Normal"/>
    <w:rsid w:val="000226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numbering" w:customStyle="1" w:styleId="NoList2">
    <w:name w:val="No List2"/>
    <w:next w:val="NoList"/>
    <w:uiPriority w:val="99"/>
    <w:semiHidden/>
    <w:unhideWhenUsed/>
    <w:rsid w:val="00B155D8"/>
  </w:style>
  <w:style w:type="character" w:styleId="FollowedHyperlink">
    <w:name w:val="FollowedHyperlink"/>
    <w:basedOn w:val="DefaultParagraphFont"/>
    <w:uiPriority w:val="99"/>
    <w:semiHidden/>
    <w:unhideWhenUsed/>
    <w:rsid w:val="00D979F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0420">
      <w:bodyDiv w:val="1"/>
      <w:marLeft w:val="0"/>
      <w:marRight w:val="0"/>
      <w:marTop w:val="0"/>
      <w:marBottom w:val="0"/>
      <w:divBdr>
        <w:top w:val="none" w:sz="0" w:space="0" w:color="auto"/>
        <w:left w:val="none" w:sz="0" w:space="0" w:color="auto"/>
        <w:bottom w:val="none" w:sz="0" w:space="0" w:color="auto"/>
        <w:right w:val="none" w:sz="0" w:space="0" w:color="auto"/>
      </w:divBdr>
      <w:divsChild>
        <w:div w:id="359355144">
          <w:marLeft w:val="0"/>
          <w:marRight w:val="0"/>
          <w:marTop w:val="0"/>
          <w:marBottom w:val="0"/>
          <w:divBdr>
            <w:top w:val="none" w:sz="0" w:space="0" w:color="auto"/>
            <w:left w:val="none" w:sz="0" w:space="0" w:color="auto"/>
            <w:bottom w:val="none" w:sz="0" w:space="0" w:color="auto"/>
            <w:right w:val="none" w:sz="0" w:space="0" w:color="auto"/>
          </w:divBdr>
          <w:divsChild>
            <w:div w:id="561522530">
              <w:marLeft w:val="0"/>
              <w:marRight w:val="0"/>
              <w:marTop w:val="0"/>
              <w:marBottom w:val="0"/>
              <w:divBdr>
                <w:top w:val="none" w:sz="0" w:space="0" w:color="auto"/>
                <w:left w:val="none" w:sz="0" w:space="0" w:color="auto"/>
                <w:bottom w:val="none" w:sz="0" w:space="0" w:color="auto"/>
                <w:right w:val="none" w:sz="0" w:space="0" w:color="auto"/>
              </w:divBdr>
            </w:div>
            <w:div w:id="1771661998">
              <w:marLeft w:val="0"/>
              <w:marRight w:val="0"/>
              <w:marTop w:val="0"/>
              <w:marBottom w:val="0"/>
              <w:divBdr>
                <w:top w:val="none" w:sz="0" w:space="0" w:color="auto"/>
                <w:left w:val="none" w:sz="0" w:space="0" w:color="auto"/>
                <w:bottom w:val="none" w:sz="0" w:space="0" w:color="auto"/>
                <w:right w:val="none" w:sz="0" w:space="0" w:color="auto"/>
              </w:divBdr>
            </w:div>
            <w:div w:id="874270425">
              <w:marLeft w:val="0"/>
              <w:marRight w:val="0"/>
              <w:marTop w:val="0"/>
              <w:marBottom w:val="0"/>
              <w:divBdr>
                <w:top w:val="none" w:sz="0" w:space="0" w:color="auto"/>
                <w:left w:val="none" w:sz="0" w:space="0" w:color="auto"/>
                <w:bottom w:val="none" w:sz="0" w:space="0" w:color="auto"/>
                <w:right w:val="none" w:sz="0" w:space="0" w:color="auto"/>
              </w:divBdr>
            </w:div>
            <w:div w:id="1848716385">
              <w:marLeft w:val="0"/>
              <w:marRight w:val="0"/>
              <w:marTop w:val="0"/>
              <w:marBottom w:val="0"/>
              <w:divBdr>
                <w:top w:val="none" w:sz="0" w:space="0" w:color="auto"/>
                <w:left w:val="none" w:sz="0" w:space="0" w:color="auto"/>
                <w:bottom w:val="none" w:sz="0" w:space="0" w:color="auto"/>
                <w:right w:val="none" w:sz="0" w:space="0" w:color="auto"/>
              </w:divBdr>
            </w:div>
            <w:div w:id="177818017">
              <w:marLeft w:val="0"/>
              <w:marRight w:val="0"/>
              <w:marTop w:val="0"/>
              <w:marBottom w:val="0"/>
              <w:divBdr>
                <w:top w:val="none" w:sz="0" w:space="0" w:color="auto"/>
                <w:left w:val="none" w:sz="0" w:space="0" w:color="auto"/>
                <w:bottom w:val="none" w:sz="0" w:space="0" w:color="auto"/>
                <w:right w:val="none" w:sz="0" w:space="0" w:color="auto"/>
              </w:divBdr>
            </w:div>
            <w:div w:id="870610059">
              <w:marLeft w:val="0"/>
              <w:marRight w:val="0"/>
              <w:marTop w:val="0"/>
              <w:marBottom w:val="0"/>
              <w:divBdr>
                <w:top w:val="none" w:sz="0" w:space="0" w:color="auto"/>
                <w:left w:val="none" w:sz="0" w:space="0" w:color="auto"/>
                <w:bottom w:val="none" w:sz="0" w:space="0" w:color="auto"/>
                <w:right w:val="none" w:sz="0" w:space="0" w:color="auto"/>
              </w:divBdr>
            </w:div>
            <w:div w:id="553929087">
              <w:marLeft w:val="0"/>
              <w:marRight w:val="0"/>
              <w:marTop w:val="0"/>
              <w:marBottom w:val="0"/>
              <w:divBdr>
                <w:top w:val="none" w:sz="0" w:space="0" w:color="auto"/>
                <w:left w:val="none" w:sz="0" w:space="0" w:color="auto"/>
                <w:bottom w:val="none" w:sz="0" w:space="0" w:color="auto"/>
                <w:right w:val="none" w:sz="0" w:space="0" w:color="auto"/>
              </w:divBdr>
            </w:div>
            <w:div w:id="546723774">
              <w:marLeft w:val="0"/>
              <w:marRight w:val="0"/>
              <w:marTop w:val="0"/>
              <w:marBottom w:val="0"/>
              <w:divBdr>
                <w:top w:val="none" w:sz="0" w:space="0" w:color="auto"/>
                <w:left w:val="none" w:sz="0" w:space="0" w:color="auto"/>
                <w:bottom w:val="none" w:sz="0" w:space="0" w:color="auto"/>
                <w:right w:val="none" w:sz="0" w:space="0" w:color="auto"/>
              </w:divBdr>
            </w:div>
            <w:div w:id="1102535573">
              <w:marLeft w:val="0"/>
              <w:marRight w:val="0"/>
              <w:marTop w:val="0"/>
              <w:marBottom w:val="0"/>
              <w:divBdr>
                <w:top w:val="none" w:sz="0" w:space="0" w:color="auto"/>
                <w:left w:val="none" w:sz="0" w:space="0" w:color="auto"/>
                <w:bottom w:val="none" w:sz="0" w:space="0" w:color="auto"/>
                <w:right w:val="none" w:sz="0" w:space="0" w:color="auto"/>
              </w:divBdr>
            </w:div>
            <w:div w:id="8992795">
              <w:marLeft w:val="0"/>
              <w:marRight w:val="0"/>
              <w:marTop w:val="0"/>
              <w:marBottom w:val="0"/>
              <w:divBdr>
                <w:top w:val="none" w:sz="0" w:space="0" w:color="auto"/>
                <w:left w:val="none" w:sz="0" w:space="0" w:color="auto"/>
                <w:bottom w:val="none" w:sz="0" w:space="0" w:color="auto"/>
                <w:right w:val="none" w:sz="0" w:space="0" w:color="auto"/>
              </w:divBdr>
            </w:div>
            <w:div w:id="2131514244">
              <w:marLeft w:val="0"/>
              <w:marRight w:val="0"/>
              <w:marTop w:val="0"/>
              <w:marBottom w:val="0"/>
              <w:divBdr>
                <w:top w:val="none" w:sz="0" w:space="0" w:color="auto"/>
                <w:left w:val="none" w:sz="0" w:space="0" w:color="auto"/>
                <w:bottom w:val="none" w:sz="0" w:space="0" w:color="auto"/>
                <w:right w:val="none" w:sz="0" w:space="0" w:color="auto"/>
              </w:divBdr>
            </w:div>
            <w:div w:id="422533609">
              <w:marLeft w:val="0"/>
              <w:marRight w:val="0"/>
              <w:marTop w:val="0"/>
              <w:marBottom w:val="0"/>
              <w:divBdr>
                <w:top w:val="none" w:sz="0" w:space="0" w:color="auto"/>
                <w:left w:val="none" w:sz="0" w:space="0" w:color="auto"/>
                <w:bottom w:val="none" w:sz="0" w:space="0" w:color="auto"/>
                <w:right w:val="none" w:sz="0" w:space="0" w:color="auto"/>
              </w:divBdr>
            </w:div>
            <w:div w:id="1527988815">
              <w:marLeft w:val="0"/>
              <w:marRight w:val="0"/>
              <w:marTop w:val="0"/>
              <w:marBottom w:val="0"/>
              <w:divBdr>
                <w:top w:val="none" w:sz="0" w:space="0" w:color="auto"/>
                <w:left w:val="none" w:sz="0" w:space="0" w:color="auto"/>
                <w:bottom w:val="none" w:sz="0" w:space="0" w:color="auto"/>
                <w:right w:val="none" w:sz="0" w:space="0" w:color="auto"/>
              </w:divBdr>
            </w:div>
            <w:div w:id="1866206943">
              <w:marLeft w:val="0"/>
              <w:marRight w:val="0"/>
              <w:marTop w:val="0"/>
              <w:marBottom w:val="0"/>
              <w:divBdr>
                <w:top w:val="none" w:sz="0" w:space="0" w:color="auto"/>
                <w:left w:val="none" w:sz="0" w:space="0" w:color="auto"/>
                <w:bottom w:val="none" w:sz="0" w:space="0" w:color="auto"/>
                <w:right w:val="none" w:sz="0" w:space="0" w:color="auto"/>
              </w:divBdr>
            </w:div>
            <w:div w:id="438182175">
              <w:marLeft w:val="0"/>
              <w:marRight w:val="0"/>
              <w:marTop w:val="0"/>
              <w:marBottom w:val="0"/>
              <w:divBdr>
                <w:top w:val="none" w:sz="0" w:space="0" w:color="auto"/>
                <w:left w:val="none" w:sz="0" w:space="0" w:color="auto"/>
                <w:bottom w:val="none" w:sz="0" w:space="0" w:color="auto"/>
                <w:right w:val="none" w:sz="0" w:space="0" w:color="auto"/>
              </w:divBdr>
            </w:div>
            <w:div w:id="1161193871">
              <w:marLeft w:val="0"/>
              <w:marRight w:val="0"/>
              <w:marTop w:val="0"/>
              <w:marBottom w:val="0"/>
              <w:divBdr>
                <w:top w:val="none" w:sz="0" w:space="0" w:color="auto"/>
                <w:left w:val="none" w:sz="0" w:space="0" w:color="auto"/>
                <w:bottom w:val="none" w:sz="0" w:space="0" w:color="auto"/>
                <w:right w:val="none" w:sz="0" w:space="0" w:color="auto"/>
              </w:divBdr>
            </w:div>
            <w:div w:id="1219391114">
              <w:marLeft w:val="0"/>
              <w:marRight w:val="0"/>
              <w:marTop w:val="0"/>
              <w:marBottom w:val="0"/>
              <w:divBdr>
                <w:top w:val="none" w:sz="0" w:space="0" w:color="auto"/>
                <w:left w:val="none" w:sz="0" w:space="0" w:color="auto"/>
                <w:bottom w:val="none" w:sz="0" w:space="0" w:color="auto"/>
                <w:right w:val="none" w:sz="0" w:space="0" w:color="auto"/>
              </w:divBdr>
            </w:div>
            <w:div w:id="1364164555">
              <w:marLeft w:val="0"/>
              <w:marRight w:val="0"/>
              <w:marTop w:val="0"/>
              <w:marBottom w:val="0"/>
              <w:divBdr>
                <w:top w:val="none" w:sz="0" w:space="0" w:color="auto"/>
                <w:left w:val="none" w:sz="0" w:space="0" w:color="auto"/>
                <w:bottom w:val="none" w:sz="0" w:space="0" w:color="auto"/>
                <w:right w:val="none" w:sz="0" w:space="0" w:color="auto"/>
              </w:divBdr>
            </w:div>
            <w:div w:id="1189175751">
              <w:marLeft w:val="0"/>
              <w:marRight w:val="0"/>
              <w:marTop w:val="0"/>
              <w:marBottom w:val="0"/>
              <w:divBdr>
                <w:top w:val="none" w:sz="0" w:space="0" w:color="auto"/>
                <w:left w:val="none" w:sz="0" w:space="0" w:color="auto"/>
                <w:bottom w:val="none" w:sz="0" w:space="0" w:color="auto"/>
                <w:right w:val="none" w:sz="0" w:space="0" w:color="auto"/>
              </w:divBdr>
            </w:div>
            <w:div w:id="1011881211">
              <w:marLeft w:val="0"/>
              <w:marRight w:val="0"/>
              <w:marTop w:val="0"/>
              <w:marBottom w:val="0"/>
              <w:divBdr>
                <w:top w:val="none" w:sz="0" w:space="0" w:color="auto"/>
                <w:left w:val="none" w:sz="0" w:space="0" w:color="auto"/>
                <w:bottom w:val="none" w:sz="0" w:space="0" w:color="auto"/>
                <w:right w:val="none" w:sz="0" w:space="0" w:color="auto"/>
              </w:divBdr>
            </w:div>
            <w:div w:id="2059013876">
              <w:marLeft w:val="0"/>
              <w:marRight w:val="0"/>
              <w:marTop w:val="0"/>
              <w:marBottom w:val="0"/>
              <w:divBdr>
                <w:top w:val="none" w:sz="0" w:space="0" w:color="auto"/>
                <w:left w:val="none" w:sz="0" w:space="0" w:color="auto"/>
                <w:bottom w:val="none" w:sz="0" w:space="0" w:color="auto"/>
                <w:right w:val="none" w:sz="0" w:space="0" w:color="auto"/>
              </w:divBdr>
            </w:div>
            <w:div w:id="933321362">
              <w:marLeft w:val="0"/>
              <w:marRight w:val="0"/>
              <w:marTop w:val="0"/>
              <w:marBottom w:val="0"/>
              <w:divBdr>
                <w:top w:val="none" w:sz="0" w:space="0" w:color="auto"/>
                <w:left w:val="none" w:sz="0" w:space="0" w:color="auto"/>
                <w:bottom w:val="none" w:sz="0" w:space="0" w:color="auto"/>
                <w:right w:val="none" w:sz="0" w:space="0" w:color="auto"/>
              </w:divBdr>
            </w:div>
            <w:div w:id="1195192717">
              <w:marLeft w:val="0"/>
              <w:marRight w:val="0"/>
              <w:marTop w:val="0"/>
              <w:marBottom w:val="0"/>
              <w:divBdr>
                <w:top w:val="none" w:sz="0" w:space="0" w:color="auto"/>
                <w:left w:val="none" w:sz="0" w:space="0" w:color="auto"/>
                <w:bottom w:val="none" w:sz="0" w:space="0" w:color="auto"/>
                <w:right w:val="none" w:sz="0" w:space="0" w:color="auto"/>
              </w:divBdr>
            </w:div>
            <w:div w:id="242495537">
              <w:marLeft w:val="0"/>
              <w:marRight w:val="0"/>
              <w:marTop w:val="0"/>
              <w:marBottom w:val="0"/>
              <w:divBdr>
                <w:top w:val="none" w:sz="0" w:space="0" w:color="auto"/>
                <w:left w:val="none" w:sz="0" w:space="0" w:color="auto"/>
                <w:bottom w:val="none" w:sz="0" w:space="0" w:color="auto"/>
                <w:right w:val="none" w:sz="0" w:space="0" w:color="auto"/>
              </w:divBdr>
            </w:div>
            <w:div w:id="1425686278">
              <w:marLeft w:val="0"/>
              <w:marRight w:val="0"/>
              <w:marTop w:val="0"/>
              <w:marBottom w:val="0"/>
              <w:divBdr>
                <w:top w:val="none" w:sz="0" w:space="0" w:color="auto"/>
                <w:left w:val="none" w:sz="0" w:space="0" w:color="auto"/>
                <w:bottom w:val="none" w:sz="0" w:space="0" w:color="auto"/>
                <w:right w:val="none" w:sz="0" w:space="0" w:color="auto"/>
              </w:divBdr>
            </w:div>
            <w:div w:id="1840343152">
              <w:marLeft w:val="0"/>
              <w:marRight w:val="0"/>
              <w:marTop w:val="0"/>
              <w:marBottom w:val="0"/>
              <w:divBdr>
                <w:top w:val="none" w:sz="0" w:space="0" w:color="auto"/>
                <w:left w:val="none" w:sz="0" w:space="0" w:color="auto"/>
                <w:bottom w:val="none" w:sz="0" w:space="0" w:color="auto"/>
                <w:right w:val="none" w:sz="0" w:space="0" w:color="auto"/>
              </w:divBdr>
            </w:div>
            <w:div w:id="1170563713">
              <w:marLeft w:val="0"/>
              <w:marRight w:val="0"/>
              <w:marTop w:val="0"/>
              <w:marBottom w:val="0"/>
              <w:divBdr>
                <w:top w:val="none" w:sz="0" w:space="0" w:color="auto"/>
                <w:left w:val="none" w:sz="0" w:space="0" w:color="auto"/>
                <w:bottom w:val="none" w:sz="0" w:space="0" w:color="auto"/>
                <w:right w:val="none" w:sz="0" w:space="0" w:color="auto"/>
              </w:divBdr>
            </w:div>
            <w:div w:id="411242854">
              <w:marLeft w:val="0"/>
              <w:marRight w:val="0"/>
              <w:marTop w:val="0"/>
              <w:marBottom w:val="0"/>
              <w:divBdr>
                <w:top w:val="none" w:sz="0" w:space="0" w:color="auto"/>
                <w:left w:val="none" w:sz="0" w:space="0" w:color="auto"/>
                <w:bottom w:val="none" w:sz="0" w:space="0" w:color="auto"/>
                <w:right w:val="none" w:sz="0" w:space="0" w:color="auto"/>
              </w:divBdr>
            </w:div>
            <w:div w:id="302807002">
              <w:marLeft w:val="0"/>
              <w:marRight w:val="0"/>
              <w:marTop w:val="0"/>
              <w:marBottom w:val="0"/>
              <w:divBdr>
                <w:top w:val="none" w:sz="0" w:space="0" w:color="auto"/>
                <w:left w:val="none" w:sz="0" w:space="0" w:color="auto"/>
                <w:bottom w:val="none" w:sz="0" w:space="0" w:color="auto"/>
                <w:right w:val="none" w:sz="0" w:space="0" w:color="auto"/>
              </w:divBdr>
            </w:div>
            <w:div w:id="573129673">
              <w:marLeft w:val="0"/>
              <w:marRight w:val="0"/>
              <w:marTop w:val="0"/>
              <w:marBottom w:val="0"/>
              <w:divBdr>
                <w:top w:val="none" w:sz="0" w:space="0" w:color="auto"/>
                <w:left w:val="none" w:sz="0" w:space="0" w:color="auto"/>
                <w:bottom w:val="none" w:sz="0" w:space="0" w:color="auto"/>
                <w:right w:val="none" w:sz="0" w:space="0" w:color="auto"/>
              </w:divBdr>
            </w:div>
            <w:div w:id="121775020">
              <w:marLeft w:val="0"/>
              <w:marRight w:val="0"/>
              <w:marTop w:val="0"/>
              <w:marBottom w:val="0"/>
              <w:divBdr>
                <w:top w:val="none" w:sz="0" w:space="0" w:color="auto"/>
                <w:left w:val="none" w:sz="0" w:space="0" w:color="auto"/>
                <w:bottom w:val="none" w:sz="0" w:space="0" w:color="auto"/>
                <w:right w:val="none" w:sz="0" w:space="0" w:color="auto"/>
              </w:divBdr>
            </w:div>
            <w:div w:id="111946902">
              <w:marLeft w:val="0"/>
              <w:marRight w:val="0"/>
              <w:marTop w:val="0"/>
              <w:marBottom w:val="0"/>
              <w:divBdr>
                <w:top w:val="none" w:sz="0" w:space="0" w:color="auto"/>
                <w:left w:val="none" w:sz="0" w:space="0" w:color="auto"/>
                <w:bottom w:val="none" w:sz="0" w:space="0" w:color="auto"/>
                <w:right w:val="none" w:sz="0" w:space="0" w:color="auto"/>
              </w:divBdr>
            </w:div>
            <w:div w:id="2060399070">
              <w:marLeft w:val="0"/>
              <w:marRight w:val="0"/>
              <w:marTop w:val="0"/>
              <w:marBottom w:val="0"/>
              <w:divBdr>
                <w:top w:val="none" w:sz="0" w:space="0" w:color="auto"/>
                <w:left w:val="none" w:sz="0" w:space="0" w:color="auto"/>
                <w:bottom w:val="none" w:sz="0" w:space="0" w:color="auto"/>
                <w:right w:val="none" w:sz="0" w:space="0" w:color="auto"/>
              </w:divBdr>
            </w:div>
            <w:div w:id="697395338">
              <w:marLeft w:val="0"/>
              <w:marRight w:val="0"/>
              <w:marTop w:val="0"/>
              <w:marBottom w:val="0"/>
              <w:divBdr>
                <w:top w:val="none" w:sz="0" w:space="0" w:color="auto"/>
                <w:left w:val="none" w:sz="0" w:space="0" w:color="auto"/>
                <w:bottom w:val="none" w:sz="0" w:space="0" w:color="auto"/>
                <w:right w:val="none" w:sz="0" w:space="0" w:color="auto"/>
              </w:divBdr>
            </w:div>
            <w:div w:id="481313702">
              <w:marLeft w:val="0"/>
              <w:marRight w:val="0"/>
              <w:marTop w:val="0"/>
              <w:marBottom w:val="0"/>
              <w:divBdr>
                <w:top w:val="none" w:sz="0" w:space="0" w:color="auto"/>
                <w:left w:val="none" w:sz="0" w:space="0" w:color="auto"/>
                <w:bottom w:val="none" w:sz="0" w:space="0" w:color="auto"/>
                <w:right w:val="none" w:sz="0" w:space="0" w:color="auto"/>
              </w:divBdr>
            </w:div>
            <w:div w:id="1714497018">
              <w:marLeft w:val="0"/>
              <w:marRight w:val="0"/>
              <w:marTop w:val="0"/>
              <w:marBottom w:val="0"/>
              <w:divBdr>
                <w:top w:val="none" w:sz="0" w:space="0" w:color="auto"/>
                <w:left w:val="none" w:sz="0" w:space="0" w:color="auto"/>
                <w:bottom w:val="none" w:sz="0" w:space="0" w:color="auto"/>
                <w:right w:val="none" w:sz="0" w:space="0" w:color="auto"/>
              </w:divBdr>
            </w:div>
            <w:div w:id="1769813447">
              <w:marLeft w:val="0"/>
              <w:marRight w:val="0"/>
              <w:marTop w:val="0"/>
              <w:marBottom w:val="0"/>
              <w:divBdr>
                <w:top w:val="none" w:sz="0" w:space="0" w:color="auto"/>
                <w:left w:val="none" w:sz="0" w:space="0" w:color="auto"/>
                <w:bottom w:val="none" w:sz="0" w:space="0" w:color="auto"/>
                <w:right w:val="none" w:sz="0" w:space="0" w:color="auto"/>
              </w:divBdr>
            </w:div>
            <w:div w:id="942690564">
              <w:marLeft w:val="0"/>
              <w:marRight w:val="0"/>
              <w:marTop w:val="0"/>
              <w:marBottom w:val="0"/>
              <w:divBdr>
                <w:top w:val="none" w:sz="0" w:space="0" w:color="auto"/>
                <w:left w:val="none" w:sz="0" w:space="0" w:color="auto"/>
                <w:bottom w:val="none" w:sz="0" w:space="0" w:color="auto"/>
                <w:right w:val="none" w:sz="0" w:space="0" w:color="auto"/>
              </w:divBdr>
            </w:div>
            <w:div w:id="949049124">
              <w:marLeft w:val="0"/>
              <w:marRight w:val="0"/>
              <w:marTop w:val="0"/>
              <w:marBottom w:val="0"/>
              <w:divBdr>
                <w:top w:val="none" w:sz="0" w:space="0" w:color="auto"/>
                <w:left w:val="none" w:sz="0" w:space="0" w:color="auto"/>
                <w:bottom w:val="none" w:sz="0" w:space="0" w:color="auto"/>
                <w:right w:val="none" w:sz="0" w:space="0" w:color="auto"/>
              </w:divBdr>
            </w:div>
            <w:div w:id="277033366">
              <w:marLeft w:val="0"/>
              <w:marRight w:val="0"/>
              <w:marTop w:val="0"/>
              <w:marBottom w:val="0"/>
              <w:divBdr>
                <w:top w:val="none" w:sz="0" w:space="0" w:color="auto"/>
                <w:left w:val="none" w:sz="0" w:space="0" w:color="auto"/>
                <w:bottom w:val="none" w:sz="0" w:space="0" w:color="auto"/>
                <w:right w:val="none" w:sz="0" w:space="0" w:color="auto"/>
              </w:divBdr>
            </w:div>
            <w:div w:id="1785732139">
              <w:marLeft w:val="0"/>
              <w:marRight w:val="0"/>
              <w:marTop w:val="0"/>
              <w:marBottom w:val="0"/>
              <w:divBdr>
                <w:top w:val="none" w:sz="0" w:space="0" w:color="auto"/>
                <w:left w:val="none" w:sz="0" w:space="0" w:color="auto"/>
                <w:bottom w:val="none" w:sz="0" w:space="0" w:color="auto"/>
                <w:right w:val="none" w:sz="0" w:space="0" w:color="auto"/>
              </w:divBdr>
            </w:div>
            <w:div w:id="743257393">
              <w:marLeft w:val="0"/>
              <w:marRight w:val="0"/>
              <w:marTop w:val="0"/>
              <w:marBottom w:val="0"/>
              <w:divBdr>
                <w:top w:val="none" w:sz="0" w:space="0" w:color="auto"/>
                <w:left w:val="none" w:sz="0" w:space="0" w:color="auto"/>
                <w:bottom w:val="none" w:sz="0" w:space="0" w:color="auto"/>
                <w:right w:val="none" w:sz="0" w:space="0" w:color="auto"/>
              </w:divBdr>
            </w:div>
            <w:div w:id="504824543">
              <w:marLeft w:val="0"/>
              <w:marRight w:val="0"/>
              <w:marTop w:val="0"/>
              <w:marBottom w:val="0"/>
              <w:divBdr>
                <w:top w:val="none" w:sz="0" w:space="0" w:color="auto"/>
                <w:left w:val="none" w:sz="0" w:space="0" w:color="auto"/>
                <w:bottom w:val="none" w:sz="0" w:space="0" w:color="auto"/>
                <w:right w:val="none" w:sz="0" w:space="0" w:color="auto"/>
              </w:divBdr>
            </w:div>
            <w:div w:id="873346895">
              <w:marLeft w:val="0"/>
              <w:marRight w:val="0"/>
              <w:marTop w:val="0"/>
              <w:marBottom w:val="0"/>
              <w:divBdr>
                <w:top w:val="none" w:sz="0" w:space="0" w:color="auto"/>
                <w:left w:val="none" w:sz="0" w:space="0" w:color="auto"/>
                <w:bottom w:val="none" w:sz="0" w:space="0" w:color="auto"/>
                <w:right w:val="none" w:sz="0" w:space="0" w:color="auto"/>
              </w:divBdr>
            </w:div>
            <w:div w:id="1773042306">
              <w:marLeft w:val="0"/>
              <w:marRight w:val="0"/>
              <w:marTop w:val="0"/>
              <w:marBottom w:val="0"/>
              <w:divBdr>
                <w:top w:val="none" w:sz="0" w:space="0" w:color="auto"/>
                <w:left w:val="none" w:sz="0" w:space="0" w:color="auto"/>
                <w:bottom w:val="none" w:sz="0" w:space="0" w:color="auto"/>
                <w:right w:val="none" w:sz="0" w:space="0" w:color="auto"/>
              </w:divBdr>
            </w:div>
            <w:div w:id="151873634">
              <w:marLeft w:val="0"/>
              <w:marRight w:val="0"/>
              <w:marTop w:val="0"/>
              <w:marBottom w:val="0"/>
              <w:divBdr>
                <w:top w:val="none" w:sz="0" w:space="0" w:color="auto"/>
                <w:left w:val="none" w:sz="0" w:space="0" w:color="auto"/>
                <w:bottom w:val="none" w:sz="0" w:space="0" w:color="auto"/>
                <w:right w:val="none" w:sz="0" w:space="0" w:color="auto"/>
              </w:divBdr>
            </w:div>
            <w:div w:id="741148076">
              <w:marLeft w:val="0"/>
              <w:marRight w:val="0"/>
              <w:marTop w:val="0"/>
              <w:marBottom w:val="0"/>
              <w:divBdr>
                <w:top w:val="none" w:sz="0" w:space="0" w:color="auto"/>
                <w:left w:val="none" w:sz="0" w:space="0" w:color="auto"/>
                <w:bottom w:val="none" w:sz="0" w:space="0" w:color="auto"/>
                <w:right w:val="none" w:sz="0" w:space="0" w:color="auto"/>
              </w:divBdr>
            </w:div>
            <w:div w:id="469827996">
              <w:marLeft w:val="0"/>
              <w:marRight w:val="0"/>
              <w:marTop w:val="0"/>
              <w:marBottom w:val="0"/>
              <w:divBdr>
                <w:top w:val="none" w:sz="0" w:space="0" w:color="auto"/>
                <w:left w:val="none" w:sz="0" w:space="0" w:color="auto"/>
                <w:bottom w:val="none" w:sz="0" w:space="0" w:color="auto"/>
                <w:right w:val="none" w:sz="0" w:space="0" w:color="auto"/>
              </w:divBdr>
            </w:div>
            <w:div w:id="1244072415">
              <w:marLeft w:val="0"/>
              <w:marRight w:val="0"/>
              <w:marTop w:val="0"/>
              <w:marBottom w:val="0"/>
              <w:divBdr>
                <w:top w:val="none" w:sz="0" w:space="0" w:color="auto"/>
                <w:left w:val="none" w:sz="0" w:space="0" w:color="auto"/>
                <w:bottom w:val="none" w:sz="0" w:space="0" w:color="auto"/>
                <w:right w:val="none" w:sz="0" w:space="0" w:color="auto"/>
              </w:divBdr>
            </w:div>
            <w:div w:id="829105534">
              <w:marLeft w:val="0"/>
              <w:marRight w:val="0"/>
              <w:marTop w:val="0"/>
              <w:marBottom w:val="0"/>
              <w:divBdr>
                <w:top w:val="none" w:sz="0" w:space="0" w:color="auto"/>
                <w:left w:val="none" w:sz="0" w:space="0" w:color="auto"/>
                <w:bottom w:val="none" w:sz="0" w:space="0" w:color="auto"/>
                <w:right w:val="none" w:sz="0" w:space="0" w:color="auto"/>
              </w:divBdr>
            </w:div>
            <w:div w:id="1943489269">
              <w:marLeft w:val="0"/>
              <w:marRight w:val="0"/>
              <w:marTop w:val="0"/>
              <w:marBottom w:val="0"/>
              <w:divBdr>
                <w:top w:val="none" w:sz="0" w:space="0" w:color="auto"/>
                <w:left w:val="none" w:sz="0" w:space="0" w:color="auto"/>
                <w:bottom w:val="none" w:sz="0" w:space="0" w:color="auto"/>
                <w:right w:val="none" w:sz="0" w:space="0" w:color="auto"/>
              </w:divBdr>
            </w:div>
            <w:div w:id="7989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6408">
      <w:bodyDiv w:val="1"/>
      <w:marLeft w:val="0"/>
      <w:marRight w:val="0"/>
      <w:marTop w:val="0"/>
      <w:marBottom w:val="0"/>
      <w:divBdr>
        <w:top w:val="none" w:sz="0" w:space="0" w:color="auto"/>
        <w:left w:val="none" w:sz="0" w:space="0" w:color="auto"/>
        <w:bottom w:val="none" w:sz="0" w:space="0" w:color="auto"/>
        <w:right w:val="none" w:sz="0" w:space="0" w:color="auto"/>
      </w:divBdr>
      <w:divsChild>
        <w:div w:id="1402408637">
          <w:marLeft w:val="0"/>
          <w:marRight w:val="0"/>
          <w:marTop w:val="0"/>
          <w:marBottom w:val="0"/>
          <w:divBdr>
            <w:top w:val="none" w:sz="0" w:space="0" w:color="auto"/>
            <w:left w:val="none" w:sz="0" w:space="0" w:color="auto"/>
            <w:bottom w:val="none" w:sz="0" w:space="0" w:color="auto"/>
            <w:right w:val="none" w:sz="0" w:space="0" w:color="auto"/>
          </w:divBdr>
          <w:divsChild>
            <w:div w:id="670564893">
              <w:marLeft w:val="0"/>
              <w:marRight w:val="0"/>
              <w:marTop w:val="0"/>
              <w:marBottom w:val="0"/>
              <w:divBdr>
                <w:top w:val="none" w:sz="0" w:space="0" w:color="auto"/>
                <w:left w:val="none" w:sz="0" w:space="0" w:color="auto"/>
                <w:bottom w:val="none" w:sz="0" w:space="0" w:color="auto"/>
                <w:right w:val="none" w:sz="0" w:space="0" w:color="auto"/>
              </w:divBdr>
            </w:div>
            <w:div w:id="178547889">
              <w:marLeft w:val="0"/>
              <w:marRight w:val="0"/>
              <w:marTop w:val="0"/>
              <w:marBottom w:val="0"/>
              <w:divBdr>
                <w:top w:val="none" w:sz="0" w:space="0" w:color="auto"/>
                <w:left w:val="none" w:sz="0" w:space="0" w:color="auto"/>
                <w:bottom w:val="none" w:sz="0" w:space="0" w:color="auto"/>
                <w:right w:val="none" w:sz="0" w:space="0" w:color="auto"/>
              </w:divBdr>
            </w:div>
            <w:div w:id="1794207977">
              <w:marLeft w:val="0"/>
              <w:marRight w:val="0"/>
              <w:marTop w:val="0"/>
              <w:marBottom w:val="0"/>
              <w:divBdr>
                <w:top w:val="none" w:sz="0" w:space="0" w:color="auto"/>
                <w:left w:val="none" w:sz="0" w:space="0" w:color="auto"/>
                <w:bottom w:val="none" w:sz="0" w:space="0" w:color="auto"/>
                <w:right w:val="none" w:sz="0" w:space="0" w:color="auto"/>
              </w:divBdr>
            </w:div>
            <w:div w:id="1349942346">
              <w:marLeft w:val="0"/>
              <w:marRight w:val="0"/>
              <w:marTop w:val="0"/>
              <w:marBottom w:val="0"/>
              <w:divBdr>
                <w:top w:val="none" w:sz="0" w:space="0" w:color="auto"/>
                <w:left w:val="none" w:sz="0" w:space="0" w:color="auto"/>
                <w:bottom w:val="none" w:sz="0" w:space="0" w:color="auto"/>
                <w:right w:val="none" w:sz="0" w:space="0" w:color="auto"/>
              </w:divBdr>
            </w:div>
            <w:div w:id="1069225763">
              <w:marLeft w:val="0"/>
              <w:marRight w:val="0"/>
              <w:marTop w:val="0"/>
              <w:marBottom w:val="0"/>
              <w:divBdr>
                <w:top w:val="none" w:sz="0" w:space="0" w:color="auto"/>
                <w:left w:val="none" w:sz="0" w:space="0" w:color="auto"/>
                <w:bottom w:val="none" w:sz="0" w:space="0" w:color="auto"/>
                <w:right w:val="none" w:sz="0" w:space="0" w:color="auto"/>
              </w:divBdr>
            </w:div>
            <w:div w:id="511336160">
              <w:marLeft w:val="0"/>
              <w:marRight w:val="0"/>
              <w:marTop w:val="0"/>
              <w:marBottom w:val="0"/>
              <w:divBdr>
                <w:top w:val="none" w:sz="0" w:space="0" w:color="auto"/>
                <w:left w:val="none" w:sz="0" w:space="0" w:color="auto"/>
                <w:bottom w:val="none" w:sz="0" w:space="0" w:color="auto"/>
                <w:right w:val="none" w:sz="0" w:space="0" w:color="auto"/>
              </w:divBdr>
            </w:div>
            <w:div w:id="1575696350">
              <w:marLeft w:val="0"/>
              <w:marRight w:val="0"/>
              <w:marTop w:val="0"/>
              <w:marBottom w:val="0"/>
              <w:divBdr>
                <w:top w:val="none" w:sz="0" w:space="0" w:color="auto"/>
                <w:left w:val="none" w:sz="0" w:space="0" w:color="auto"/>
                <w:bottom w:val="none" w:sz="0" w:space="0" w:color="auto"/>
                <w:right w:val="none" w:sz="0" w:space="0" w:color="auto"/>
              </w:divBdr>
            </w:div>
            <w:div w:id="1733890051">
              <w:marLeft w:val="0"/>
              <w:marRight w:val="0"/>
              <w:marTop w:val="0"/>
              <w:marBottom w:val="0"/>
              <w:divBdr>
                <w:top w:val="none" w:sz="0" w:space="0" w:color="auto"/>
                <w:left w:val="none" w:sz="0" w:space="0" w:color="auto"/>
                <w:bottom w:val="none" w:sz="0" w:space="0" w:color="auto"/>
                <w:right w:val="none" w:sz="0" w:space="0" w:color="auto"/>
              </w:divBdr>
            </w:div>
            <w:div w:id="1027372579">
              <w:marLeft w:val="0"/>
              <w:marRight w:val="0"/>
              <w:marTop w:val="0"/>
              <w:marBottom w:val="0"/>
              <w:divBdr>
                <w:top w:val="none" w:sz="0" w:space="0" w:color="auto"/>
                <w:left w:val="none" w:sz="0" w:space="0" w:color="auto"/>
                <w:bottom w:val="none" w:sz="0" w:space="0" w:color="auto"/>
                <w:right w:val="none" w:sz="0" w:space="0" w:color="auto"/>
              </w:divBdr>
            </w:div>
            <w:div w:id="1205754191">
              <w:marLeft w:val="0"/>
              <w:marRight w:val="0"/>
              <w:marTop w:val="0"/>
              <w:marBottom w:val="0"/>
              <w:divBdr>
                <w:top w:val="none" w:sz="0" w:space="0" w:color="auto"/>
                <w:left w:val="none" w:sz="0" w:space="0" w:color="auto"/>
                <w:bottom w:val="none" w:sz="0" w:space="0" w:color="auto"/>
                <w:right w:val="none" w:sz="0" w:space="0" w:color="auto"/>
              </w:divBdr>
            </w:div>
            <w:div w:id="1244100381">
              <w:marLeft w:val="0"/>
              <w:marRight w:val="0"/>
              <w:marTop w:val="0"/>
              <w:marBottom w:val="0"/>
              <w:divBdr>
                <w:top w:val="none" w:sz="0" w:space="0" w:color="auto"/>
                <w:left w:val="none" w:sz="0" w:space="0" w:color="auto"/>
                <w:bottom w:val="none" w:sz="0" w:space="0" w:color="auto"/>
                <w:right w:val="none" w:sz="0" w:space="0" w:color="auto"/>
              </w:divBdr>
            </w:div>
            <w:div w:id="1020281600">
              <w:marLeft w:val="0"/>
              <w:marRight w:val="0"/>
              <w:marTop w:val="0"/>
              <w:marBottom w:val="0"/>
              <w:divBdr>
                <w:top w:val="none" w:sz="0" w:space="0" w:color="auto"/>
                <w:left w:val="none" w:sz="0" w:space="0" w:color="auto"/>
                <w:bottom w:val="none" w:sz="0" w:space="0" w:color="auto"/>
                <w:right w:val="none" w:sz="0" w:space="0" w:color="auto"/>
              </w:divBdr>
            </w:div>
            <w:div w:id="1743486279">
              <w:marLeft w:val="0"/>
              <w:marRight w:val="0"/>
              <w:marTop w:val="0"/>
              <w:marBottom w:val="0"/>
              <w:divBdr>
                <w:top w:val="none" w:sz="0" w:space="0" w:color="auto"/>
                <w:left w:val="none" w:sz="0" w:space="0" w:color="auto"/>
                <w:bottom w:val="none" w:sz="0" w:space="0" w:color="auto"/>
                <w:right w:val="none" w:sz="0" w:space="0" w:color="auto"/>
              </w:divBdr>
            </w:div>
            <w:div w:id="730735171">
              <w:marLeft w:val="0"/>
              <w:marRight w:val="0"/>
              <w:marTop w:val="0"/>
              <w:marBottom w:val="0"/>
              <w:divBdr>
                <w:top w:val="none" w:sz="0" w:space="0" w:color="auto"/>
                <w:left w:val="none" w:sz="0" w:space="0" w:color="auto"/>
                <w:bottom w:val="none" w:sz="0" w:space="0" w:color="auto"/>
                <w:right w:val="none" w:sz="0" w:space="0" w:color="auto"/>
              </w:divBdr>
            </w:div>
            <w:div w:id="1702511853">
              <w:marLeft w:val="0"/>
              <w:marRight w:val="0"/>
              <w:marTop w:val="0"/>
              <w:marBottom w:val="0"/>
              <w:divBdr>
                <w:top w:val="none" w:sz="0" w:space="0" w:color="auto"/>
                <w:left w:val="none" w:sz="0" w:space="0" w:color="auto"/>
                <w:bottom w:val="none" w:sz="0" w:space="0" w:color="auto"/>
                <w:right w:val="none" w:sz="0" w:space="0" w:color="auto"/>
              </w:divBdr>
            </w:div>
            <w:div w:id="1592012180">
              <w:marLeft w:val="0"/>
              <w:marRight w:val="0"/>
              <w:marTop w:val="0"/>
              <w:marBottom w:val="0"/>
              <w:divBdr>
                <w:top w:val="none" w:sz="0" w:space="0" w:color="auto"/>
                <w:left w:val="none" w:sz="0" w:space="0" w:color="auto"/>
                <w:bottom w:val="none" w:sz="0" w:space="0" w:color="auto"/>
                <w:right w:val="none" w:sz="0" w:space="0" w:color="auto"/>
              </w:divBdr>
            </w:div>
            <w:div w:id="367881111">
              <w:marLeft w:val="0"/>
              <w:marRight w:val="0"/>
              <w:marTop w:val="0"/>
              <w:marBottom w:val="0"/>
              <w:divBdr>
                <w:top w:val="none" w:sz="0" w:space="0" w:color="auto"/>
                <w:left w:val="none" w:sz="0" w:space="0" w:color="auto"/>
                <w:bottom w:val="none" w:sz="0" w:space="0" w:color="auto"/>
                <w:right w:val="none" w:sz="0" w:space="0" w:color="auto"/>
              </w:divBdr>
            </w:div>
            <w:div w:id="910310704">
              <w:marLeft w:val="0"/>
              <w:marRight w:val="0"/>
              <w:marTop w:val="0"/>
              <w:marBottom w:val="0"/>
              <w:divBdr>
                <w:top w:val="none" w:sz="0" w:space="0" w:color="auto"/>
                <w:left w:val="none" w:sz="0" w:space="0" w:color="auto"/>
                <w:bottom w:val="none" w:sz="0" w:space="0" w:color="auto"/>
                <w:right w:val="none" w:sz="0" w:space="0" w:color="auto"/>
              </w:divBdr>
            </w:div>
            <w:div w:id="1727679447">
              <w:marLeft w:val="0"/>
              <w:marRight w:val="0"/>
              <w:marTop w:val="0"/>
              <w:marBottom w:val="0"/>
              <w:divBdr>
                <w:top w:val="none" w:sz="0" w:space="0" w:color="auto"/>
                <w:left w:val="none" w:sz="0" w:space="0" w:color="auto"/>
                <w:bottom w:val="none" w:sz="0" w:space="0" w:color="auto"/>
                <w:right w:val="none" w:sz="0" w:space="0" w:color="auto"/>
              </w:divBdr>
            </w:div>
            <w:div w:id="518397552">
              <w:marLeft w:val="0"/>
              <w:marRight w:val="0"/>
              <w:marTop w:val="0"/>
              <w:marBottom w:val="0"/>
              <w:divBdr>
                <w:top w:val="none" w:sz="0" w:space="0" w:color="auto"/>
                <w:left w:val="none" w:sz="0" w:space="0" w:color="auto"/>
                <w:bottom w:val="none" w:sz="0" w:space="0" w:color="auto"/>
                <w:right w:val="none" w:sz="0" w:space="0" w:color="auto"/>
              </w:divBdr>
            </w:div>
            <w:div w:id="1294403293">
              <w:marLeft w:val="0"/>
              <w:marRight w:val="0"/>
              <w:marTop w:val="0"/>
              <w:marBottom w:val="0"/>
              <w:divBdr>
                <w:top w:val="none" w:sz="0" w:space="0" w:color="auto"/>
                <w:left w:val="none" w:sz="0" w:space="0" w:color="auto"/>
                <w:bottom w:val="none" w:sz="0" w:space="0" w:color="auto"/>
                <w:right w:val="none" w:sz="0" w:space="0" w:color="auto"/>
              </w:divBdr>
            </w:div>
            <w:div w:id="1746023650">
              <w:marLeft w:val="0"/>
              <w:marRight w:val="0"/>
              <w:marTop w:val="0"/>
              <w:marBottom w:val="0"/>
              <w:divBdr>
                <w:top w:val="none" w:sz="0" w:space="0" w:color="auto"/>
                <w:left w:val="none" w:sz="0" w:space="0" w:color="auto"/>
                <w:bottom w:val="none" w:sz="0" w:space="0" w:color="auto"/>
                <w:right w:val="none" w:sz="0" w:space="0" w:color="auto"/>
              </w:divBdr>
            </w:div>
            <w:div w:id="1300769254">
              <w:marLeft w:val="0"/>
              <w:marRight w:val="0"/>
              <w:marTop w:val="0"/>
              <w:marBottom w:val="0"/>
              <w:divBdr>
                <w:top w:val="none" w:sz="0" w:space="0" w:color="auto"/>
                <w:left w:val="none" w:sz="0" w:space="0" w:color="auto"/>
                <w:bottom w:val="none" w:sz="0" w:space="0" w:color="auto"/>
                <w:right w:val="none" w:sz="0" w:space="0" w:color="auto"/>
              </w:divBdr>
            </w:div>
            <w:div w:id="2092657686">
              <w:marLeft w:val="0"/>
              <w:marRight w:val="0"/>
              <w:marTop w:val="0"/>
              <w:marBottom w:val="0"/>
              <w:divBdr>
                <w:top w:val="none" w:sz="0" w:space="0" w:color="auto"/>
                <w:left w:val="none" w:sz="0" w:space="0" w:color="auto"/>
                <w:bottom w:val="none" w:sz="0" w:space="0" w:color="auto"/>
                <w:right w:val="none" w:sz="0" w:space="0" w:color="auto"/>
              </w:divBdr>
            </w:div>
            <w:div w:id="1001665628">
              <w:marLeft w:val="0"/>
              <w:marRight w:val="0"/>
              <w:marTop w:val="0"/>
              <w:marBottom w:val="0"/>
              <w:divBdr>
                <w:top w:val="none" w:sz="0" w:space="0" w:color="auto"/>
                <w:left w:val="none" w:sz="0" w:space="0" w:color="auto"/>
                <w:bottom w:val="none" w:sz="0" w:space="0" w:color="auto"/>
                <w:right w:val="none" w:sz="0" w:space="0" w:color="auto"/>
              </w:divBdr>
            </w:div>
            <w:div w:id="1347054839">
              <w:marLeft w:val="0"/>
              <w:marRight w:val="0"/>
              <w:marTop w:val="0"/>
              <w:marBottom w:val="0"/>
              <w:divBdr>
                <w:top w:val="none" w:sz="0" w:space="0" w:color="auto"/>
                <w:left w:val="none" w:sz="0" w:space="0" w:color="auto"/>
                <w:bottom w:val="none" w:sz="0" w:space="0" w:color="auto"/>
                <w:right w:val="none" w:sz="0" w:space="0" w:color="auto"/>
              </w:divBdr>
            </w:div>
            <w:div w:id="1577859477">
              <w:marLeft w:val="0"/>
              <w:marRight w:val="0"/>
              <w:marTop w:val="0"/>
              <w:marBottom w:val="0"/>
              <w:divBdr>
                <w:top w:val="none" w:sz="0" w:space="0" w:color="auto"/>
                <w:left w:val="none" w:sz="0" w:space="0" w:color="auto"/>
                <w:bottom w:val="none" w:sz="0" w:space="0" w:color="auto"/>
                <w:right w:val="none" w:sz="0" w:space="0" w:color="auto"/>
              </w:divBdr>
            </w:div>
            <w:div w:id="329259767">
              <w:marLeft w:val="0"/>
              <w:marRight w:val="0"/>
              <w:marTop w:val="0"/>
              <w:marBottom w:val="0"/>
              <w:divBdr>
                <w:top w:val="none" w:sz="0" w:space="0" w:color="auto"/>
                <w:left w:val="none" w:sz="0" w:space="0" w:color="auto"/>
                <w:bottom w:val="none" w:sz="0" w:space="0" w:color="auto"/>
                <w:right w:val="none" w:sz="0" w:space="0" w:color="auto"/>
              </w:divBdr>
            </w:div>
            <w:div w:id="37514893">
              <w:marLeft w:val="0"/>
              <w:marRight w:val="0"/>
              <w:marTop w:val="0"/>
              <w:marBottom w:val="0"/>
              <w:divBdr>
                <w:top w:val="none" w:sz="0" w:space="0" w:color="auto"/>
                <w:left w:val="none" w:sz="0" w:space="0" w:color="auto"/>
                <w:bottom w:val="none" w:sz="0" w:space="0" w:color="auto"/>
                <w:right w:val="none" w:sz="0" w:space="0" w:color="auto"/>
              </w:divBdr>
            </w:div>
            <w:div w:id="1067413175">
              <w:marLeft w:val="0"/>
              <w:marRight w:val="0"/>
              <w:marTop w:val="0"/>
              <w:marBottom w:val="0"/>
              <w:divBdr>
                <w:top w:val="none" w:sz="0" w:space="0" w:color="auto"/>
                <w:left w:val="none" w:sz="0" w:space="0" w:color="auto"/>
                <w:bottom w:val="none" w:sz="0" w:space="0" w:color="auto"/>
                <w:right w:val="none" w:sz="0" w:space="0" w:color="auto"/>
              </w:divBdr>
            </w:div>
            <w:div w:id="474488385">
              <w:marLeft w:val="0"/>
              <w:marRight w:val="0"/>
              <w:marTop w:val="0"/>
              <w:marBottom w:val="0"/>
              <w:divBdr>
                <w:top w:val="none" w:sz="0" w:space="0" w:color="auto"/>
                <w:left w:val="none" w:sz="0" w:space="0" w:color="auto"/>
                <w:bottom w:val="none" w:sz="0" w:space="0" w:color="auto"/>
                <w:right w:val="none" w:sz="0" w:space="0" w:color="auto"/>
              </w:divBdr>
            </w:div>
            <w:div w:id="643193596">
              <w:marLeft w:val="0"/>
              <w:marRight w:val="0"/>
              <w:marTop w:val="0"/>
              <w:marBottom w:val="0"/>
              <w:divBdr>
                <w:top w:val="none" w:sz="0" w:space="0" w:color="auto"/>
                <w:left w:val="none" w:sz="0" w:space="0" w:color="auto"/>
                <w:bottom w:val="none" w:sz="0" w:space="0" w:color="auto"/>
                <w:right w:val="none" w:sz="0" w:space="0" w:color="auto"/>
              </w:divBdr>
            </w:div>
            <w:div w:id="648940453">
              <w:marLeft w:val="0"/>
              <w:marRight w:val="0"/>
              <w:marTop w:val="0"/>
              <w:marBottom w:val="0"/>
              <w:divBdr>
                <w:top w:val="none" w:sz="0" w:space="0" w:color="auto"/>
                <w:left w:val="none" w:sz="0" w:space="0" w:color="auto"/>
                <w:bottom w:val="none" w:sz="0" w:space="0" w:color="auto"/>
                <w:right w:val="none" w:sz="0" w:space="0" w:color="auto"/>
              </w:divBdr>
            </w:div>
            <w:div w:id="1244531551">
              <w:marLeft w:val="0"/>
              <w:marRight w:val="0"/>
              <w:marTop w:val="0"/>
              <w:marBottom w:val="0"/>
              <w:divBdr>
                <w:top w:val="none" w:sz="0" w:space="0" w:color="auto"/>
                <w:left w:val="none" w:sz="0" w:space="0" w:color="auto"/>
                <w:bottom w:val="none" w:sz="0" w:space="0" w:color="auto"/>
                <w:right w:val="none" w:sz="0" w:space="0" w:color="auto"/>
              </w:divBdr>
            </w:div>
            <w:div w:id="1494756631">
              <w:marLeft w:val="0"/>
              <w:marRight w:val="0"/>
              <w:marTop w:val="0"/>
              <w:marBottom w:val="0"/>
              <w:divBdr>
                <w:top w:val="none" w:sz="0" w:space="0" w:color="auto"/>
                <w:left w:val="none" w:sz="0" w:space="0" w:color="auto"/>
                <w:bottom w:val="none" w:sz="0" w:space="0" w:color="auto"/>
                <w:right w:val="none" w:sz="0" w:space="0" w:color="auto"/>
              </w:divBdr>
            </w:div>
            <w:div w:id="1659379298">
              <w:marLeft w:val="0"/>
              <w:marRight w:val="0"/>
              <w:marTop w:val="0"/>
              <w:marBottom w:val="0"/>
              <w:divBdr>
                <w:top w:val="none" w:sz="0" w:space="0" w:color="auto"/>
                <w:left w:val="none" w:sz="0" w:space="0" w:color="auto"/>
                <w:bottom w:val="none" w:sz="0" w:space="0" w:color="auto"/>
                <w:right w:val="none" w:sz="0" w:space="0" w:color="auto"/>
              </w:divBdr>
            </w:div>
            <w:div w:id="534850294">
              <w:marLeft w:val="0"/>
              <w:marRight w:val="0"/>
              <w:marTop w:val="0"/>
              <w:marBottom w:val="0"/>
              <w:divBdr>
                <w:top w:val="none" w:sz="0" w:space="0" w:color="auto"/>
                <w:left w:val="none" w:sz="0" w:space="0" w:color="auto"/>
                <w:bottom w:val="none" w:sz="0" w:space="0" w:color="auto"/>
                <w:right w:val="none" w:sz="0" w:space="0" w:color="auto"/>
              </w:divBdr>
            </w:div>
            <w:div w:id="953826432">
              <w:marLeft w:val="0"/>
              <w:marRight w:val="0"/>
              <w:marTop w:val="0"/>
              <w:marBottom w:val="0"/>
              <w:divBdr>
                <w:top w:val="none" w:sz="0" w:space="0" w:color="auto"/>
                <w:left w:val="none" w:sz="0" w:space="0" w:color="auto"/>
                <w:bottom w:val="none" w:sz="0" w:space="0" w:color="auto"/>
                <w:right w:val="none" w:sz="0" w:space="0" w:color="auto"/>
              </w:divBdr>
            </w:div>
            <w:div w:id="362095724">
              <w:marLeft w:val="0"/>
              <w:marRight w:val="0"/>
              <w:marTop w:val="0"/>
              <w:marBottom w:val="0"/>
              <w:divBdr>
                <w:top w:val="none" w:sz="0" w:space="0" w:color="auto"/>
                <w:left w:val="none" w:sz="0" w:space="0" w:color="auto"/>
                <w:bottom w:val="none" w:sz="0" w:space="0" w:color="auto"/>
                <w:right w:val="none" w:sz="0" w:space="0" w:color="auto"/>
              </w:divBdr>
            </w:div>
            <w:div w:id="1755011190">
              <w:marLeft w:val="0"/>
              <w:marRight w:val="0"/>
              <w:marTop w:val="0"/>
              <w:marBottom w:val="0"/>
              <w:divBdr>
                <w:top w:val="none" w:sz="0" w:space="0" w:color="auto"/>
                <w:left w:val="none" w:sz="0" w:space="0" w:color="auto"/>
                <w:bottom w:val="none" w:sz="0" w:space="0" w:color="auto"/>
                <w:right w:val="none" w:sz="0" w:space="0" w:color="auto"/>
              </w:divBdr>
            </w:div>
            <w:div w:id="1105416655">
              <w:marLeft w:val="0"/>
              <w:marRight w:val="0"/>
              <w:marTop w:val="0"/>
              <w:marBottom w:val="0"/>
              <w:divBdr>
                <w:top w:val="none" w:sz="0" w:space="0" w:color="auto"/>
                <w:left w:val="none" w:sz="0" w:space="0" w:color="auto"/>
                <w:bottom w:val="none" w:sz="0" w:space="0" w:color="auto"/>
                <w:right w:val="none" w:sz="0" w:space="0" w:color="auto"/>
              </w:divBdr>
            </w:div>
            <w:div w:id="439686771">
              <w:marLeft w:val="0"/>
              <w:marRight w:val="0"/>
              <w:marTop w:val="0"/>
              <w:marBottom w:val="0"/>
              <w:divBdr>
                <w:top w:val="none" w:sz="0" w:space="0" w:color="auto"/>
                <w:left w:val="none" w:sz="0" w:space="0" w:color="auto"/>
                <w:bottom w:val="none" w:sz="0" w:space="0" w:color="auto"/>
                <w:right w:val="none" w:sz="0" w:space="0" w:color="auto"/>
              </w:divBdr>
            </w:div>
            <w:div w:id="1439327638">
              <w:marLeft w:val="0"/>
              <w:marRight w:val="0"/>
              <w:marTop w:val="0"/>
              <w:marBottom w:val="0"/>
              <w:divBdr>
                <w:top w:val="none" w:sz="0" w:space="0" w:color="auto"/>
                <w:left w:val="none" w:sz="0" w:space="0" w:color="auto"/>
                <w:bottom w:val="none" w:sz="0" w:space="0" w:color="auto"/>
                <w:right w:val="none" w:sz="0" w:space="0" w:color="auto"/>
              </w:divBdr>
            </w:div>
            <w:div w:id="1676692119">
              <w:marLeft w:val="0"/>
              <w:marRight w:val="0"/>
              <w:marTop w:val="0"/>
              <w:marBottom w:val="0"/>
              <w:divBdr>
                <w:top w:val="none" w:sz="0" w:space="0" w:color="auto"/>
                <w:left w:val="none" w:sz="0" w:space="0" w:color="auto"/>
                <w:bottom w:val="none" w:sz="0" w:space="0" w:color="auto"/>
                <w:right w:val="none" w:sz="0" w:space="0" w:color="auto"/>
              </w:divBdr>
            </w:div>
            <w:div w:id="297686164">
              <w:marLeft w:val="0"/>
              <w:marRight w:val="0"/>
              <w:marTop w:val="0"/>
              <w:marBottom w:val="0"/>
              <w:divBdr>
                <w:top w:val="none" w:sz="0" w:space="0" w:color="auto"/>
                <w:left w:val="none" w:sz="0" w:space="0" w:color="auto"/>
                <w:bottom w:val="none" w:sz="0" w:space="0" w:color="auto"/>
                <w:right w:val="none" w:sz="0" w:space="0" w:color="auto"/>
              </w:divBdr>
            </w:div>
            <w:div w:id="1520270895">
              <w:marLeft w:val="0"/>
              <w:marRight w:val="0"/>
              <w:marTop w:val="0"/>
              <w:marBottom w:val="0"/>
              <w:divBdr>
                <w:top w:val="none" w:sz="0" w:space="0" w:color="auto"/>
                <w:left w:val="none" w:sz="0" w:space="0" w:color="auto"/>
                <w:bottom w:val="none" w:sz="0" w:space="0" w:color="auto"/>
                <w:right w:val="none" w:sz="0" w:space="0" w:color="auto"/>
              </w:divBdr>
            </w:div>
            <w:div w:id="1896619576">
              <w:marLeft w:val="0"/>
              <w:marRight w:val="0"/>
              <w:marTop w:val="0"/>
              <w:marBottom w:val="0"/>
              <w:divBdr>
                <w:top w:val="none" w:sz="0" w:space="0" w:color="auto"/>
                <w:left w:val="none" w:sz="0" w:space="0" w:color="auto"/>
                <w:bottom w:val="none" w:sz="0" w:space="0" w:color="auto"/>
                <w:right w:val="none" w:sz="0" w:space="0" w:color="auto"/>
              </w:divBdr>
            </w:div>
            <w:div w:id="1284576343">
              <w:marLeft w:val="0"/>
              <w:marRight w:val="0"/>
              <w:marTop w:val="0"/>
              <w:marBottom w:val="0"/>
              <w:divBdr>
                <w:top w:val="none" w:sz="0" w:space="0" w:color="auto"/>
                <w:left w:val="none" w:sz="0" w:space="0" w:color="auto"/>
                <w:bottom w:val="none" w:sz="0" w:space="0" w:color="auto"/>
                <w:right w:val="none" w:sz="0" w:space="0" w:color="auto"/>
              </w:divBdr>
            </w:div>
            <w:div w:id="1422334737">
              <w:marLeft w:val="0"/>
              <w:marRight w:val="0"/>
              <w:marTop w:val="0"/>
              <w:marBottom w:val="0"/>
              <w:divBdr>
                <w:top w:val="none" w:sz="0" w:space="0" w:color="auto"/>
                <w:left w:val="none" w:sz="0" w:space="0" w:color="auto"/>
                <w:bottom w:val="none" w:sz="0" w:space="0" w:color="auto"/>
                <w:right w:val="none" w:sz="0" w:space="0" w:color="auto"/>
              </w:divBdr>
            </w:div>
            <w:div w:id="2032296443">
              <w:marLeft w:val="0"/>
              <w:marRight w:val="0"/>
              <w:marTop w:val="0"/>
              <w:marBottom w:val="0"/>
              <w:divBdr>
                <w:top w:val="none" w:sz="0" w:space="0" w:color="auto"/>
                <w:left w:val="none" w:sz="0" w:space="0" w:color="auto"/>
                <w:bottom w:val="none" w:sz="0" w:space="0" w:color="auto"/>
                <w:right w:val="none" w:sz="0" w:space="0" w:color="auto"/>
              </w:divBdr>
            </w:div>
            <w:div w:id="65080485">
              <w:marLeft w:val="0"/>
              <w:marRight w:val="0"/>
              <w:marTop w:val="0"/>
              <w:marBottom w:val="0"/>
              <w:divBdr>
                <w:top w:val="none" w:sz="0" w:space="0" w:color="auto"/>
                <w:left w:val="none" w:sz="0" w:space="0" w:color="auto"/>
                <w:bottom w:val="none" w:sz="0" w:space="0" w:color="auto"/>
                <w:right w:val="none" w:sz="0" w:space="0" w:color="auto"/>
              </w:divBdr>
            </w:div>
            <w:div w:id="363942419">
              <w:marLeft w:val="0"/>
              <w:marRight w:val="0"/>
              <w:marTop w:val="0"/>
              <w:marBottom w:val="0"/>
              <w:divBdr>
                <w:top w:val="none" w:sz="0" w:space="0" w:color="auto"/>
                <w:left w:val="none" w:sz="0" w:space="0" w:color="auto"/>
                <w:bottom w:val="none" w:sz="0" w:space="0" w:color="auto"/>
                <w:right w:val="none" w:sz="0" w:space="0" w:color="auto"/>
              </w:divBdr>
            </w:div>
            <w:div w:id="1449154816">
              <w:marLeft w:val="0"/>
              <w:marRight w:val="0"/>
              <w:marTop w:val="0"/>
              <w:marBottom w:val="0"/>
              <w:divBdr>
                <w:top w:val="none" w:sz="0" w:space="0" w:color="auto"/>
                <w:left w:val="none" w:sz="0" w:space="0" w:color="auto"/>
                <w:bottom w:val="none" w:sz="0" w:space="0" w:color="auto"/>
                <w:right w:val="none" w:sz="0" w:space="0" w:color="auto"/>
              </w:divBdr>
            </w:div>
            <w:div w:id="1803961046">
              <w:marLeft w:val="0"/>
              <w:marRight w:val="0"/>
              <w:marTop w:val="0"/>
              <w:marBottom w:val="0"/>
              <w:divBdr>
                <w:top w:val="none" w:sz="0" w:space="0" w:color="auto"/>
                <w:left w:val="none" w:sz="0" w:space="0" w:color="auto"/>
                <w:bottom w:val="none" w:sz="0" w:space="0" w:color="auto"/>
                <w:right w:val="none" w:sz="0" w:space="0" w:color="auto"/>
              </w:divBdr>
            </w:div>
            <w:div w:id="616833662">
              <w:marLeft w:val="0"/>
              <w:marRight w:val="0"/>
              <w:marTop w:val="0"/>
              <w:marBottom w:val="0"/>
              <w:divBdr>
                <w:top w:val="none" w:sz="0" w:space="0" w:color="auto"/>
                <w:left w:val="none" w:sz="0" w:space="0" w:color="auto"/>
                <w:bottom w:val="none" w:sz="0" w:space="0" w:color="auto"/>
                <w:right w:val="none" w:sz="0" w:space="0" w:color="auto"/>
              </w:divBdr>
            </w:div>
            <w:div w:id="1130973742">
              <w:marLeft w:val="0"/>
              <w:marRight w:val="0"/>
              <w:marTop w:val="0"/>
              <w:marBottom w:val="0"/>
              <w:divBdr>
                <w:top w:val="none" w:sz="0" w:space="0" w:color="auto"/>
                <w:left w:val="none" w:sz="0" w:space="0" w:color="auto"/>
                <w:bottom w:val="none" w:sz="0" w:space="0" w:color="auto"/>
                <w:right w:val="none" w:sz="0" w:space="0" w:color="auto"/>
              </w:divBdr>
            </w:div>
            <w:div w:id="1833524164">
              <w:marLeft w:val="0"/>
              <w:marRight w:val="0"/>
              <w:marTop w:val="0"/>
              <w:marBottom w:val="0"/>
              <w:divBdr>
                <w:top w:val="none" w:sz="0" w:space="0" w:color="auto"/>
                <w:left w:val="none" w:sz="0" w:space="0" w:color="auto"/>
                <w:bottom w:val="none" w:sz="0" w:space="0" w:color="auto"/>
                <w:right w:val="none" w:sz="0" w:space="0" w:color="auto"/>
              </w:divBdr>
            </w:div>
            <w:div w:id="118841271">
              <w:marLeft w:val="0"/>
              <w:marRight w:val="0"/>
              <w:marTop w:val="0"/>
              <w:marBottom w:val="0"/>
              <w:divBdr>
                <w:top w:val="none" w:sz="0" w:space="0" w:color="auto"/>
                <w:left w:val="none" w:sz="0" w:space="0" w:color="auto"/>
                <w:bottom w:val="none" w:sz="0" w:space="0" w:color="auto"/>
                <w:right w:val="none" w:sz="0" w:space="0" w:color="auto"/>
              </w:divBdr>
            </w:div>
            <w:div w:id="411438403">
              <w:marLeft w:val="0"/>
              <w:marRight w:val="0"/>
              <w:marTop w:val="0"/>
              <w:marBottom w:val="0"/>
              <w:divBdr>
                <w:top w:val="none" w:sz="0" w:space="0" w:color="auto"/>
                <w:left w:val="none" w:sz="0" w:space="0" w:color="auto"/>
                <w:bottom w:val="none" w:sz="0" w:space="0" w:color="auto"/>
                <w:right w:val="none" w:sz="0" w:space="0" w:color="auto"/>
              </w:divBdr>
            </w:div>
            <w:div w:id="1042440878">
              <w:marLeft w:val="0"/>
              <w:marRight w:val="0"/>
              <w:marTop w:val="0"/>
              <w:marBottom w:val="0"/>
              <w:divBdr>
                <w:top w:val="none" w:sz="0" w:space="0" w:color="auto"/>
                <w:left w:val="none" w:sz="0" w:space="0" w:color="auto"/>
                <w:bottom w:val="none" w:sz="0" w:space="0" w:color="auto"/>
                <w:right w:val="none" w:sz="0" w:space="0" w:color="auto"/>
              </w:divBdr>
            </w:div>
            <w:div w:id="1550221221">
              <w:marLeft w:val="0"/>
              <w:marRight w:val="0"/>
              <w:marTop w:val="0"/>
              <w:marBottom w:val="0"/>
              <w:divBdr>
                <w:top w:val="none" w:sz="0" w:space="0" w:color="auto"/>
                <w:left w:val="none" w:sz="0" w:space="0" w:color="auto"/>
                <w:bottom w:val="none" w:sz="0" w:space="0" w:color="auto"/>
                <w:right w:val="none" w:sz="0" w:space="0" w:color="auto"/>
              </w:divBdr>
            </w:div>
            <w:div w:id="6029615">
              <w:marLeft w:val="0"/>
              <w:marRight w:val="0"/>
              <w:marTop w:val="0"/>
              <w:marBottom w:val="0"/>
              <w:divBdr>
                <w:top w:val="none" w:sz="0" w:space="0" w:color="auto"/>
                <w:left w:val="none" w:sz="0" w:space="0" w:color="auto"/>
                <w:bottom w:val="none" w:sz="0" w:space="0" w:color="auto"/>
                <w:right w:val="none" w:sz="0" w:space="0" w:color="auto"/>
              </w:divBdr>
            </w:div>
            <w:div w:id="1710451326">
              <w:marLeft w:val="0"/>
              <w:marRight w:val="0"/>
              <w:marTop w:val="0"/>
              <w:marBottom w:val="0"/>
              <w:divBdr>
                <w:top w:val="none" w:sz="0" w:space="0" w:color="auto"/>
                <w:left w:val="none" w:sz="0" w:space="0" w:color="auto"/>
                <w:bottom w:val="none" w:sz="0" w:space="0" w:color="auto"/>
                <w:right w:val="none" w:sz="0" w:space="0" w:color="auto"/>
              </w:divBdr>
            </w:div>
            <w:div w:id="2067295068">
              <w:marLeft w:val="0"/>
              <w:marRight w:val="0"/>
              <w:marTop w:val="0"/>
              <w:marBottom w:val="0"/>
              <w:divBdr>
                <w:top w:val="none" w:sz="0" w:space="0" w:color="auto"/>
                <w:left w:val="none" w:sz="0" w:space="0" w:color="auto"/>
                <w:bottom w:val="none" w:sz="0" w:space="0" w:color="auto"/>
                <w:right w:val="none" w:sz="0" w:space="0" w:color="auto"/>
              </w:divBdr>
            </w:div>
            <w:div w:id="16716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228">
      <w:bodyDiv w:val="1"/>
      <w:marLeft w:val="0"/>
      <w:marRight w:val="0"/>
      <w:marTop w:val="0"/>
      <w:marBottom w:val="0"/>
      <w:divBdr>
        <w:top w:val="none" w:sz="0" w:space="0" w:color="auto"/>
        <w:left w:val="none" w:sz="0" w:space="0" w:color="auto"/>
        <w:bottom w:val="none" w:sz="0" w:space="0" w:color="auto"/>
        <w:right w:val="none" w:sz="0" w:space="0" w:color="auto"/>
      </w:divBdr>
      <w:divsChild>
        <w:div w:id="1613825678">
          <w:marLeft w:val="0"/>
          <w:marRight w:val="0"/>
          <w:marTop w:val="0"/>
          <w:marBottom w:val="0"/>
          <w:divBdr>
            <w:top w:val="none" w:sz="0" w:space="0" w:color="auto"/>
            <w:left w:val="none" w:sz="0" w:space="0" w:color="auto"/>
            <w:bottom w:val="none" w:sz="0" w:space="0" w:color="auto"/>
            <w:right w:val="none" w:sz="0" w:space="0" w:color="auto"/>
          </w:divBdr>
          <w:divsChild>
            <w:div w:id="253364439">
              <w:marLeft w:val="0"/>
              <w:marRight w:val="0"/>
              <w:marTop w:val="0"/>
              <w:marBottom w:val="0"/>
              <w:divBdr>
                <w:top w:val="none" w:sz="0" w:space="0" w:color="auto"/>
                <w:left w:val="none" w:sz="0" w:space="0" w:color="auto"/>
                <w:bottom w:val="none" w:sz="0" w:space="0" w:color="auto"/>
                <w:right w:val="none" w:sz="0" w:space="0" w:color="auto"/>
              </w:divBdr>
            </w:div>
            <w:div w:id="908080295">
              <w:marLeft w:val="0"/>
              <w:marRight w:val="0"/>
              <w:marTop w:val="0"/>
              <w:marBottom w:val="0"/>
              <w:divBdr>
                <w:top w:val="none" w:sz="0" w:space="0" w:color="auto"/>
                <w:left w:val="none" w:sz="0" w:space="0" w:color="auto"/>
                <w:bottom w:val="none" w:sz="0" w:space="0" w:color="auto"/>
                <w:right w:val="none" w:sz="0" w:space="0" w:color="auto"/>
              </w:divBdr>
            </w:div>
            <w:div w:id="360664308">
              <w:marLeft w:val="0"/>
              <w:marRight w:val="0"/>
              <w:marTop w:val="0"/>
              <w:marBottom w:val="0"/>
              <w:divBdr>
                <w:top w:val="none" w:sz="0" w:space="0" w:color="auto"/>
                <w:left w:val="none" w:sz="0" w:space="0" w:color="auto"/>
                <w:bottom w:val="none" w:sz="0" w:space="0" w:color="auto"/>
                <w:right w:val="none" w:sz="0" w:space="0" w:color="auto"/>
              </w:divBdr>
            </w:div>
            <w:div w:id="1555657082">
              <w:marLeft w:val="0"/>
              <w:marRight w:val="0"/>
              <w:marTop w:val="0"/>
              <w:marBottom w:val="0"/>
              <w:divBdr>
                <w:top w:val="none" w:sz="0" w:space="0" w:color="auto"/>
                <w:left w:val="none" w:sz="0" w:space="0" w:color="auto"/>
                <w:bottom w:val="none" w:sz="0" w:space="0" w:color="auto"/>
                <w:right w:val="none" w:sz="0" w:space="0" w:color="auto"/>
              </w:divBdr>
            </w:div>
            <w:div w:id="1894658263">
              <w:marLeft w:val="0"/>
              <w:marRight w:val="0"/>
              <w:marTop w:val="0"/>
              <w:marBottom w:val="0"/>
              <w:divBdr>
                <w:top w:val="none" w:sz="0" w:space="0" w:color="auto"/>
                <w:left w:val="none" w:sz="0" w:space="0" w:color="auto"/>
                <w:bottom w:val="none" w:sz="0" w:space="0" w:color="auto"/>
                <w:right w:val="none" w:sz="0" w:space="0" w:color="auto"/>
              </w:divBdr>
            </w:div>
            <w:div w:id="1288775218">
              <w:marLeft w:val="0"/>
              <w:marRight w:val="0"/>
              <w:marTop w:val="0"/>
              <w:marBottom w:val="0"/>
              <w:divBdr>
                <w:top w:val="none" w:sz="0" w:space="0" w:color="auto"/>
                <w:left w:val="none" w:sz="0" w:space="0" w:color="auto"/>
                <w:bottom w:val="none" w:sz="0" w:space="0" w:color="auto"/>
                <w:right w:val="none" w:sz="0" w:space="0" w:color="auto"/>
              </w:divBdr>
            </w:div>
            <w:div w:id="1353147364">
              <w:marLeft w:val="0"/>
              <w:marRight w:val="0"/>
              <w:marTop w:val="0"/>
              <w:marBottom w:val="0"/>
              <w:divBdr>
                <w:top w:val="none" w:sz="0" w:space="0" w:color="auto"/>
                <w:left w:val="none" w:sz="0" w:space="0" w:color="auto"/>
                <w:bottom w:val="none" w:sz="0" w:space="0" w:color="auto"/>
                <w:right w:val="none" w:sz="0" w:space="0" w:color="auto"/>
              </w:divBdr>
            </w:div>
            <w:div w:id="992101442">
              <w:marLeft w:val="0"/>
              <w:marRight w:val="0"/>
              <w:marTop w:val="0"/>
              <w:marBottom w:val="0"/>
              <w:divBdr>
                <w:top w:val="none" w:sz="0" w:space="0" w:color="auto"/>
                <w:left w:val="none" w:sz="0" w:space="0" w:color="auto"/>
                <w:bottom w:val="none" w:sz="0" w:space="0" w:color="auto"/>
                <w:right w:val="none" w:sz="0" w:space="0" w:color="auto"/>
              </w:divBdr>
            </w:div>
            <w:div w:id="604847365">
              <w:marLeft w:val="0"/>
              <w:marRight w:val="0"/>
              <w:marTop w:val="0"/>
              <w:marBottom w:val="0"/>
              <w:divBdr>
                <w:top w:val="none" w:sz="0" w:space="0" w:color="auto"/>
                <w:left w:val="none" w:sz="0" w:space="0" w:color="auto"/>
                <w:bottom w:val="none" w:sz="0" w:space="0" w:color="auto"/>
                <w:right w:val="none" w:sz="0" w:space="0" w:color="auto"/>
              </w:divBdr>
            </w:div>
            <w:div w:id="1956868978">
              <w:marLeft w:val="0"/>
              <w:marRight w:val="0"/>
              <w:marTop w:val="0"/>
              <w:marBottom w:val="0"/>
              <w:divBdr>
                <w:top w:val="none" w:sz="0" w:space="0" w:color="auto"/>
                <w:left w:val="none" w:sz="0" w:space="0" w:color="auto"/>
                <w:bottom w:val="none" w:sz="0" w:space="0" w:color="auto"/>
                <w:right w:val="none" w:sz="0" w:space="0" w:color="auto"/>
              </w:divBdr>
            </w:div>
            <w:div w:id="221139621">
              <w:marLeft w:val="0"/>
              <w:marRight w:val="0"/>
              <w:marTop w:val="0"/>
              <w:marBottom w:val="0"/>
              <w:divBdr>
                <w:top w:val="none" w:sz="0" w:space="0" w:color="auto"/>
                <w:left w:val="none" w:sz="0" w:space="0" w:color="auto"/>
                <w:bottom w:val="none" w:sz="0" w:space="0" w:color="auto"/>
                <w:right w:val="none" w:sz="0" w:space="0" w:color="auto"/>
              </w:divBdr>
            </w:div>
            <w:div w:id="932275787">
              <w:marLeft w:val="0"/>
              <w:marRight w:val="0"/>
              <w:marTop w:val="0"/>
              <w:marBottom w:val="0"/>
              <w:divBdr>
                <w:top w:val="none" w:sz="0" w:space="0" w:color="auto"/>
                <w:left w:val="none" w:sz="0" w:space="0" w:color="auto"/>
                <w:bottom w:val="none" w:sz="0" w:space="0" w:color="auto"/>
                <w:right w:val="none" w:sz="0" w:space="0" w:color="auto"/>
              </w:divBdr>
            </w:div>
            <w:div w:id="2057896620">
              <w:marLeft w:val="0"/>
              <w:marRight w:val="0"/>
              <w:marTop w:val="0"/>
              <w:marBottom w:val="0"/>
              <w:divBdr>
                <w:top w:val="none" w:sz="0" w:space="0" w:color="auto"/>
                <w:left w:val="none" w:sz="0" w:space="0" w:color="auto"/>
                <w:bottom w:val="none" w:sz="0" w:space="0" w:color="auto"/>
                <w:right w:val="none" w:sz="0" w:space="0" w:color="auto"/>
              </w:divBdr>
            </w:div>
            <w:div w:id="394201231">
              <w:marLeft w:val="0"/>
              <w:marRight w:val="0"/>
              <w:marTop w:val="0"/>
              <w:marBottom w:val="0"/>
              <w:divBdr>
                <w:top w:val="none" w:sz="0" w:space="0" w:color="auto"/>
                <w:left w:val="none" w:sz="0" w:space="0" w:color="auto"/>
                <w:bottom w:val="none" w:sz="0" w:space="0" w:color="auto"/>
                <w:right w:val="none" w:sz="0" w:space="0" w:color="auto"/>
              </w:divBdr>
            </w:div>
            <w:div w:id="1461654495">
              <w:marLeft w:val="0"/>
              <w:marRight w:val="0"/>
              <w:marTop w:val="0"/>
              <w:marBottom w:val="0"/>
              <w:divBdr>
                <w:top w:val="none" w:sz="0" w:space="0" w:color="auto"/>
                <w:left w:val="none" w:sz="0" w:space="0" w:color="auto"/>
                <w:bottom w:val="none" w:sz="0" w:space="0" w:color="auto"/>
                <w:right w:val="none" w:sz="0" w:space="0" w:color="auto"/>
              </w:divBdr>
            </w:div>
            <w:div w:id="1612323433">
              <w:marLeft w:val="0"/>
              <w:marRight w:val="0"/>
              <w:marTop w:val="0"/>
              <w:marBottom w:val="0"/>
              <w:divBdr>
                <w:top w:val="none" w:sz="0" w:space="0" w:color="auto"/>
                <w:left w:val="none" w:sz="0" w:space="0" w:color="auto"/>
                <w:bottom w:val="none" w:sz="0" w:space="0" w:color="auto"/>
                <w:right w:val="none" w:sz="0" w:space="0" w:color="auto"/>
              </w:divBdr>
            </w:div>
            <w:div w:id="896430278">
              <w:marLeft w:val="0"/>
              <w:marRight w:val="0"/>
              <w:marTop w:val="0"/>
              <w:marBottom w:val="0"/>
              <w:divBdr>
                <w:top w:val="none" w:sz="0" w:space="0" w:color="auto"/>
                <w:left w:val="none" w:sz="0" w:space="0" w:color="auto"/>
                <w:bottom w:val="none" w:sz="0" w:space="0" w:color="auto"/>
                <w:right w:val="none" w:sz="0" w:space="0" w:color="auto"/>
              </w:divBdr>
            </w:div>
            <w:div w:id="112597882">
              <w:marLeft w:val="0"/>
              <w:marRight w:val="0"/>
              <w:marTop w:val="0"/>
              <w:marBottom w:val="0"/>
              <w:divBdr>
                <w:top w:val="none" w:sz="0" w:space="0" w:color="auto"/>
                <w:left w:val="none" w:sz="0" w:space="0" w:color="auto"/>
                <w:bottom w:val="none" w:sz="0" w:space="0" w:color="auto"/>
                <w:right w:val="none" w:sz="0" w:space="0" w:color="auto"/>
              </w:divBdr>
            </w:div>
            <w:div w:id="588658812">
              <w:marLeft w:val="0"/>
              <w:marRight w:val="0"/>
              <w:marTop w:val="0"/>
              <w:marBottom w:val="0"/>
              <w:divBdr>
                <w:top w:val="none" w:sz="0" w:space="0" w:color="auto"/>
                <w:left w:val="none" w:sz="0" w:space="0" w:color="auto"/>
                <w:bottom w:val="none" w:sz="0" w:space="0" w:color="auto"/>
                <w:right w:val="none" w:sz="0" w:space="0" w:color="auto"/>
              </w:divBdr>
            </w:div>
            <w:div w:id="50885007">
              <w:marLeft w:val="0"/>
              <w:marRight w:val="0"/>
              <w:marTop w:val="0"/>
              <w:marBottom w:val="0"/>
              <w:divBdr>
                <w:top w:val="none" w:sz="0" w:space="0" w:color="auto"/>
                <w:left w:val="none" w:sz="0" w:space="0" w:color="auto"/>
                <w:bottom w:val="none" w:sz="0" w:space="0" w:color="auto"/>
                <w:right w:val="none" w:sz="0" w:space="0" w:color="auto"/>
              </w:divBdr>
            </w:div>
            <w:div w:id="392779805">
              <w:marLeft w:val="0"/>
              <w:marRight w:val="0"/>
              <w:marTop w:val="0"/>
              <w:marBottom w:val="0"/>
              <w:divBdr>
                <w:top w:val="none" w:sz="0" w:space="0" w:color="auto"/>
                <w:left w:val="none" w:sz="0" w:space="0" w:color="auto"/>
                <w:bottom w:val="none" w:sz="0" w:space="0" w:color="auto"/>
                <w:right w:val="none" w:sz="0" w:space="0" w:color="auto"/>
              </w:divBdr>
            </w:div>
            <w:div w:id="1829244843">
              <w:marLeft w:val="0"/>
              <w:marRight w:val="0"/>
              <w:marTop w:val="0"/>
              <w:marBottom w:val="0"/>
              <w:divBdr>
                <w:top w:val="none" w:sz="0" w:space="0" w:color="auto"/>
                <w:left w:val="none" w:sz="0" w:space="0" w:color="auto"/>
                <w:bottom w:val="none" w:sz="0" w:space="0" w:color="auto"/>
                <w:right w:val="none" w:sz="0" w:space="0" w:color="auto"/>
              </w:divBdr>
            </w:div>
            <w:div w:id="477305180">
              <w:marLeft w:val="0"/>
              <w:marRight w:val="0"/>
              <w:marTop w:val="0"/>
              <w:marBottom w:val="0"/>
              <w:divBdr>
                <w:top w:val="none" w:sz="0" w:space="0" w:color="auto"/>
                <w:left w:val="none" w:sz="0" w:space="0" w:color="auto"/>
                <w:bottom w:val="none" w:sz="0" w:space="0" w:color="auto"/>
                <w:right w:val="none" w:sz="0" w:space="0" w:color="auto"/>
              </w:divBdr>
            </w:div>
            <w:div w:id="1677464938">
              <w:marLeft w:val="0"/>
              <w:marRight w:val="0"/>
              <w:marTop w:val="0"/>
              <w:marBottom w:val="0"/>
              <w:divBdr>
                <w:top w:val="none" w:sz="0" w:space="0" w:color="auto"/>
                <w:left w:val="none" w:sz="0" w:space="0" w:color="auto"/>
                <w:bottom w:val="none" w:sz="0" w:space="0" w:color="auto"/>
                <w:right w:val="none" w:sz="0" w:space="0" w:color="auto"/>
              </w:divBdr>
            </w:div>
            <w:div w:id="2140106990">
              <w:marLeft w:val="0"/>
              <w:marRight w:val="0"/>
              <w:marTop w:val="0"/>
              <w:marBottom w:val="0"/>
              <w:divBdr>
                <w:top w:val="none" w:sz="0" w:space="0" w:color="auto"/>
                <w:left w:val="none" w:sz="0" w:space="0" w:color="auto"/>
                <w:bottom w:val="none" w:sz="0" w:space="0" w:color="auto"/>
                <w:right w:val="none" w:sz="0" w:space="0" w:color="auto"/>
              </w:divBdr>
            </w:div>
            <w:div w:id="152532640">
              <w:marLeft w:val="0"/>
              <w:marRight w:val="0"/>
              <w:marTop w:val="0"/>
              <w:marBottom w:val="0"/>
              <w:divBdr>
                <w:top w:val="none" w:sz="0" w:space="0" w:color="auto"/>
                <w:left w:val="none" w:sz="0" w:space="0" w:color="auto"/>
                <w:bottom w:val="none" w:sz="0" w:space="0" w:color="auto"/>
                <w:right w:val="none" w:sz="0" w:space="0" w:color="auto"/>
              </w:divBdr>
            </w:div>
            <w:div w:id="2122215398">
              <w:marLeft w:val="0"/>
              <w:marRight w:val="0"/>
              <w:marTop w:val="0"/>
              <w:marBottom w:val="0"/>
              <w:divBdr>
                <w:top w:val="none" w:sz="0" w:space="0" w:color="auto"/>
                <w:left w:val="none" w:sz="0" w:space="0" w:color="auto"/>
                <w:bottom w:val="none" w:sz="0" w:space="0" w:color="auto"/>
                <w:right w:val="none" w:sz="0" w:space="0" w:color="auto"/>
              </w:divBdr>
            </w:div>
            <w:div w:id="2027709442">
              <w:marLeft w:val="0"/>
              <w:marRight w:val="0"/>
              <w:marTop w:val="0"/>
              <w:marBottom w:val="0"/>
              <w:divBdr>
                <w:top w:val="none" w:sz="0" w:space="0" w:color="auto"/>
                <w:left w:val="none" w:sz="0" w:space="0" w:color="auto"/>
                <w:bottom w:val="none" w:sz="0" w:space="0" w:color="auto"/>
                <w:right w:val="none" w:sz="0" w:space="0" w:color="auto"/>
              </w:divBdr>
            </w:div>
            <w:div w:id="1077632715">
              <w:marLeft w:val="0"/>
              <w:marRight w:val="0"/>
              <w:marTop w:val="0"/>
              <w:marBottom w:val="0"/>
              <w:divBdr>
                <w:top w:val="none" w:sz="0" w:space="0" w:color="auto"/>
                <w:left w:val="none" w:sz="0" w:space="0" w:color="auto"/>
                <w:bottom w:val="none" w:sz="0" w:space="0" w:color="auto"/>
                <w:right w:val="none" w:sz="0" w:space="0" w:color="auto"/>
              </w:divBdr>
            </w:div>
            <w:div w:id="1063483377">
              <w:marLeft w:val="0"/>
              <w:marRight w:val="0"/>
              <w:marTop w:val="0"/>
              <w:marBottom w:val="0"/>
              <w:divBdr>
                <w:top w:val="none" w:sz="0" w:space="0" w:color="auto"/>
                <w:left w:val="none" w:sz="0" w:space="0" w:color="auto"/>
                <w:bottom w:val="none" w:sz="0" w:space="0" w:color="auto"/>
                <w:right w:val="none" w:sz="0" w:space="0" w:color="auto"/>
              </w:divBdr>
            </w:div>
            <w:div w:id="2090535860">
              <w:marLeft w:val="0"/>
              <w:marRight w:val="0"/>
              <w:marTop w:val="0"/>
              <w:marBottom w:val="0"/>
              <w:divBdr>
                <w:top w:val="none" w:sz="0" w:space="0" w:color="auto"/>
                <w:left w:val="none" w:sz="0" w:space="0" w:color="auto"/>
                <w:bottom w:val="none" w:sz="0" w:space="0" w:color="auto"/>
                <w:right w:val="none" w:sz="0" w:space="0" w:color="auto"/>
              </w:divBdr>
            </w:div>
            <w:div w:id="2015957876">
              <w:marLeft w:val="0"/>
              <w:marRight w:val="0"/>
              <w:marTop w:val="0"/>
              <w:marBottom w:val="0"/>
              <w:divBdr>
                <w:top w:val="none" w:sz="0" w:space="0" w:color="auto"/>
                <w:left w:val="none" w:sz="0" w:space="0" w:color="auto"/>
                <w:bottom w:val="none" w:sz="0" w:space="0" w:color="auto"/>
                <w:right w:val="none" w:sz="0" w:space="0" w:color="auto"/>
              </w:divBdr>
            </w:div>
            <w:div w:id="1222012410">
              <w:marLeft w:val="0"/>
              <w:marRight w:val="0"/>
              <w:marTop w:val="0"/>
              <w:marBottom w:val="0"/>
              <w:divBdr>
                <w:top w:val="none" w:sz="0" w:space="0" w:color="auto"/>
                <w:left w:val="none" w:sz="0" w:space="0" w:color="auto"/>
                <w:bottom w:val="none" w:sz="0" w:space="0" w:color="auto"/>
                <w:right w:val="none" w:sz="0" w:space="0" w:color="auto"/>
              </w:divBdr>
            </w:div>
            <w:div w:id="799690581">
              <w:marLeft w:val="0"/>
              <w:marRight w:val="0"/>
              <w:marTop w:val="0"/>
              <w:marBottom w:val="0"/>
              <w:divBdr>
                <w:top w:val="none" w:sz="0" w:space="0" w:color="auto"/>
                <w:left w:val="none" w:sz="0" w:space="0" w:color="auto"/>
                <w:bottom w:val="none" w:sz="0" w:space="0" w:color="auto"/>
                <w:right w:val="none" w:sz="0" w:space="0" w:color="auto"/>
              </w:divBdr>
            </w:div>
            <w:div w:id="369182918">
              <w:marLeft w:val="0"/>
              <w:marRight w:val="0"/>
              <w:marTop w:val="0"/>
              <w:marBottom w:val="0"/>
              <w:divBdr>
                <w:top w:val="none" w:sz="0" w:space="0" w:color="auto"/>
                <w:left w:val="none" w:sz="0" w:space="0" w:color="auto"/>
                <w:bottom w:val="none" w:sz="0" w:space="0" w:color="auto"/>
                <w:right w:val="none" w:sz="0" w:space="0" w:color="auto"/>
              </w:divBdr>
            </w:div>
            <w:div w:id="2100052478">
              <w:marLeft w:val="0"/>
              <w:marRight w:val="0"/>
              <w:marTop w:val="0"/>
              <w:marBottom w:val="0"/>
              <w:divBdr>
                <w:top w:val="none" w:sz="0" w:space="0" w:color="auto"/>
                <w:left w:val="none" w:sz="0" w:space="0" w:color="auto"/>
                <w:bottom w:val="none" w:sz="0" w:space="0" w:color="auto"/>
                <w:right w:val="none" w:sz="0" w:space="0" w:color="auto"/>
              </w:divBdr>
            </w:div>
            <w:div w:id="1528105495">
              <w:marLeft w:val="0"/>
              <w:marRight w:val="0"/>
              <w:marTop w:val="0"/>
              <w:marBottom w:val="0"/>
              <w:divBdr>
                <w:top w:val="none" w:sz="0" w:space="0" w:color="auto"/>
                <w:left w:val="none" w:sz="0" w:space="0" w:color="auto"/>
                <w:bottom w:val="none" w:sz="0" w:space="0" w:color="auto"/>
                <w:right w:val="none" w:sz="0" w:space="0" w:color="auto"/>
              </w:divBdr>
            </w:div>
            <w:div w:id="477040901">
              <w:marLeft w:val="0"/>
              <w:marRight w:val="0"/>
              <w:marTop w:val="0"/>
              <w:marBottom w:val="0"/>
              <w:divBdr>
                <w:top w:val="none" w:sz="0" w:space="0" w:color="auto"/>
                <w:left w:val="none" w:sz="0" w:space="0" w:color="auto"/>
                <w:bottom w:val="none" w:sz="0" w:space="0" w:color="auto"/>
                <w:right w:val="none" w:sz="0" w:space="0" w:color="auto"/>
              </w:divBdr>
            </w:div>
            <w:div w:id="1950237413">
              <w:marLeft w:val="0"/>
              <w:marRight w:val="0"/>
              <w:marTop w:val="0"/>
              <w:marBottom w:val="0"/>
              <w:divBdr>
                <w:top w:val="none" w:sz="0" w:space="0" w:color="auto"/>
                <w:left w:val="none" w:sz="0" w:space="0" w:color="auto"/>
                <w:bottom w:val="none" w:sz="0" w:space="0" w:color="auto"/>
                <w:right w:val="none" w:sz="0" w:space="0" w:color="auto"/>
              </w:divBdr>
            </w:div>
            <w:div w:id="1512253844">
              <w:marLeft w:val="0"/>
              <w:marRight w:val="0"/>
              <w:marTop w:val="0"/>
              <w:marBottom w:val="0"/>
              <w:divBdr>
                <w:top w:val="none" w:sz="0" w:space="0" w:color="auto"/>
                <w:left w:val="none" w:sz="0" w:space="0" w:color="auto"/>
                <w:bottom w:val="none" w:sz="0" w:space="0" w:color="auto"/>
                <w:right w:val="none" w:sz="0" w:space="0" w:color="auto"/>
              </w:divBdr>
            </w:div>
            <w:div w:id="852962249">
              <w:marLeft w:val="0"/>
              <w:marRight w:val="0"/>
              <w:marTop w:val="0"/>
              <w:marBottom w:val="0"/>
              <w:divBdr>
                <w:top w:val="none" w:sz="0" w:space="0" w:color="auto"/>
                <w:left w:val="none" w:sz="0" w:space="0" w:color="auto"/>
                <w:bottom w:val="none" w:sz="0" w:space="0" w:color="auto"/>
                <w:right w:val="none" w:sz="0" w:space="0" w:color="auto"/>
              </w:divBdr>
            </w:div>
            <w:div w:id="1259412578">
              <w:marLeft w:val="0"/>
              <w:marRight w:val="0"/>
              <w:marTop w:val="0"/>
              <w:marBottom w:val="0"/>
              <w:divBdr>
                <w:top w:val="none" w:sz="0" w:space="0" w:color="auto"/>
                <w:left w:val="none" w:sz="0" w:space="0" w:color="auto"/>
                <w:bottom w:val="none" w:sz="0" w:space="0" w:color="auto"/>
                <w:right w:val="none" w:sz="0" w:space="0" w:color="auto"/>
              </w:divBdr>
            </w:div>
            <w:div w:id="1584878768">
              <w:marLeft w:val="0"/>
              <w:marRight w:val="0"/>
              <w:marTop w:val="0"/>
              <w:marBottom w:val="0"/>
              <w:divBdr>
                <w:top w:val="none" w:sz="0" w:space="0" w:color="auto"/>
                <w:left w:val="none" w:sz="0" w:space="0" w:color="auto"/>
                <w:bottom w:val="none" w:sz="0" w:space="0" w:color="auto"/>
                <w:right w:val="none" w:sz="0" w:space="0" w:color="auto"/>
              </w:divBdr>
            </w:div>
            <w:div w:id="252126403">
              <w:marLeft w:val="0"/>
              <w:marRight w:val="0"/>
              <w:marTop w:val="0"/>
              <w:marBottom w:val="0"/>
              <w:divBdr>
                <w:top w:val="none" w:sz="0" w:space="0" w:color="auto"/>
                <w:left w:val="none" w:sz="0" w:space="0" w:color="auto"/>
                <w:bottom w:val="none" w:sz="0" w:space="0" w:color="auto"/>
                <w:right w:val="none" w:sz="0" w:space="0" w:color="auto"/>
              </w:divBdr>
            </w:div>
            <w:div w:id="1883665018">
              <w:marLeft w:val="0"/>
              <w:marRight w:val="0"/>
              <w:marTop w:val="0"/>
              <w:marBottom w:val="0"/>
              <w:divBdr>
                <w:top w:val="none" w:sz="0" w:space="0" w:color="auto"/>
                <w:left w:val="none" w:sz="0" w:space="0" w:color="auto"/>
                <w:bottom w:val="none" w:sz="0" w:space="0" w:color="auto"/>
                <w:right w:val="none" w:sz="0" w:space="0" w:color="auto"/>
              </w:divBdr>
            </w:div>
            <w:div w:id="1611738234">
              <w:marLeft w:val="0"/>
              <w:marRight w:val="0"/>
              <w:marTop w:val="0"/>
              <w:marBottom w:val="0"/>
              <w:divBdr>
                <w:top w:val="none" w:sz="0" w:space="0" w:color="auto"/>
                <w:left w:val="none" w:sz="0" w:space="0" w:color="auto"/>
                <w:bottom w:val="none" w:sz="0" w:space="0" w:color="auto"/>
                <w:right w:val="none" w:sz="0" w:space="0" w:color="auto"/>
              </w:divBdr>
            </w:div>
            <w:div w:id="1486581002">
              <w:marLeft w:val="0"/>
              <w:marRight w:val="0"/>
              <w:marTop w:val="0"/>
              <w:marBottom w:val="0"/>
              <w:divBdr>
                <w:top w:val="none" w:sz="0" w:space="0" w:color="auto"/>
                <w:left w:val="none" w:sz="0" w:space="0" w:color="auto"/>
                <w:bottom w:val="none" w:sz="0" w:space="0" w:color="auto"/>
                <w:right w:val="none" w:sz="0" w:space="0" w:color="auto"/>
              </w:divBdr>
            </w:div>
            <w:div w:id="1019238466">
              <w:marLeft w:val="0"/>
              <w:marRight w:val="0"/>
              <w:marTop w:val="0"/>
              <w:marBottom w:val="0"/>
              <w:divBdr>
                <w:top w:val="none" w:sz="0" w:space="0" w:color="auto"/>
                <w:left w:val="none" w:sz="0" w:space="0" w:color="auto"/>
                <w:bottom w:val="none" w:sz="0" w:space="0" w:color="auto"/>
                <w:right w:val="none" w:sz="0" w:space="0" w:color="auto"/>
              </w:divBdr>
            </w:div>
            <w:div w:id="1995332084">
              <w:marLeft w:val="0"/>
              <w:marRight w:val="0"/>
              <w:marTop w:val="0"/>
              <w:marBottom w:val="0"/>
              <w:divBdr>
                <w:top w:val="none" w:sz="0" w:space="0" w:color="auto"/>
                <w:left w:val="none" w:sz="0" w:space="0" w:color="auto"/>
                <w:bottom w:val="none" w:sz="0" w:space="0" w:color="auto"/>
                <w:right w:val="none" w:sz="0" w:space="0" w:color="auto"/>
              </w:divBdr>
            </w:div>
            <w:div w:id="293683154">
              <w:marLeft w:val="0"/>
              <w:marRight w:val="0"/>
              <w:marTop w:val="0"/>
              <w:marBottom w:val="0"/>
              <w:divBdr>
                <w:top w:val="none" w:sz="0" w:space="0" w:color="auto"/>
                <w:left w:val="none" w:sz="0" w:space="0" w:color="auto"/>
                <w:bottom w:val="none" w:sz="0" w:space="0" w:color="auto"/>
                <w:right w:val="none" w:sz="0" w:space="0" w:color="auto"/>
              </w:divBdr>
            </w:div>
            <w:div w:id="2055228843">
              <w:marLeft w:val="0"/>
              <w:marRight w:val="0"/>
              <w:marTop w:val="0"/>
              <w:marBottom w:val="0"/>
              <w:divBdr>
                <w:top w:val="none" w:sz="0" w:space="0" w:color="auto"/>
                <w:left w:val="none" w:sz="0" w:space="0" w:color="auto"/>
                <w:bottom w:val="none" w:sz="0" w:space="0" w:color="auto"/>
                <w:right w:val="none" w:sz="0" w:space="0" w:color="auto"/>
              </w:divBdr>
            </w:div>
            <w:div w:id="664863890">
              <w:marLeft w:val="0"/>
              <w:marRight w:val="0"/>
              <w:marTop w:val="0"/>
              <w:marBottom w:val="0"/>
              <w:divBdr>
                <w:top w:val="none" w:sz="0" w:space="0" w:color="auto"/>
                <w:left w:val="none" w:sz="0" w:space="0" w:color="auto"/>
                <w:bottom w:val="none" w:sz="0" w:space="0" w:color="auto"/>
                <w:right w:val="none" w:sz="0" w:space="0" w:color="auto"/>
              </w:divBdr>
            </w:div>
            <w:div w:id="1515454697">
              <w:marLeft w:val="0"/>
              <w:marRight w:val="0"/>
              <w:marTop w:val="0"/>
              <w:marBottom w:val="0"/>
              <w:divBdr>
                <w:top w:val="none" w:sz="0" w:space="0" w:color="auto"/>
                <w:left w:val="none" w:sz="0" w:space="0" w:color="auto"/>
                <w:bottom w:val="none" w:sz="0" w:space="0" w:color="auto"/>
                <w:right w:val="none" w:sz="0" w:space="0" w:color="auto"/>
              </w:divBdr>
            </w:div>
            <w:div w:id="1961523443">
              <w:marLeft w:val="0"/>
              <w:marRight w:val="0"/>
              <w:marTop w:val="0"/>
              <w:marBottom w:val="0"/>
              <w:divBdr>
                <w:top w:val="none" w:sz="0" w:space="0" w:color="auto"/>
                <w:left w:val="none" w:sz="0" w:space="0" w:color="auto"/>
                <w:bottom w:val="none" w:sz="0" w:space="0" w:color="auto"/>
                <w:right w:val="none" w:sz="0" w:space="0" w:color="auto"/>
              </w:divBdr>
            </w:div>
            <w:div w:id="587929343">
              <w:marLeft w:val="0"/>
              <w:marRight w:val="0"/>
              <w:marTop w:val="0"/>
              <w:marBottom w:val="0"/>
              <w:divBdr>
                <w:top w:val="none" w:sz="0" w:space="0" w:color="auto"/>
                <w:left w:val="none" w:sz="0" w:space="0" w:color="auto"/>
                <w:bottom w:val="none" w:sz="0" w:space="0" w:color="auto"/>
                <w:right w:val="none" w:sz="0" w:space="0" w:color="auto"/>
              </w:divBdr>
            </w:div>
            <w:div w:id="1394543037">
              <w:marLeft w:val="0"/>
              <w:marRight w:val="0"/>
              <w:marTop w:val="0"/>
              <w:marBottom w:val="0"/>
              <w:divBdr>
                <w:top w:val="none" w:sz="0" w:space="0" w:color="auto"/>
                <w:left w:val="none" w:sz="0" w:space="0" w:color="auto"/>
                <w:bottom w:val="none" w:sz="0" w:space="0" w:color="auto"/>
                <w:right w:val="none" w:sz="0" w:space="0" w:color="auto"/>
              </w:divBdr>
            </w:div>
            <w:div w:id="875965858">
              <w:marLeft w:val="0"/>
              <w:marRight w:val="0"/>
              <w:marTop w:val="0"/>
              <w:marBottom w:val="0"/>
              <w:divBdr>
                <w:top w:val="none" w:sz="0" w:space="0" w:color="auto"/>
                <w:left w:val="none" w:sz="0" w:space="0" w:color="auto"/>
                <w:bottom w:val="none" w:sz="0" w:space="0" w:color="auto"/>
                <w:right w:val="none" w:sz="0" w:space="0" w:color="auto"/>
              </w:divBdr>
            </w:div>
            <w:div w:id="777411747">
              <w:marLeft w:val="0"/>
              <w:marRight w:val="0"/>
              <w:marTop w:val="0"/>
              <w:marBottom w:val="0"/>
              <w:divBdr>
                <w:top w:val="none" w:sz="0" w:space="0" w:color="auto"/>
                <w:left w:val="none" w:sz="0" w:space="0" w:color="auto"/>
                <w:bottom w:val="none" w:sz="0" w:space="0" w:color="auto"/>
                <w:right w:val="none" w:sz="0" w:space="0" w:color="auto"/>
              </w:divBdr>
            </w:div>
            <w:div w:id="1918203517">
              <w:marLeft w:val="0"/>
              <w:marRight w:val="0"/>
              <w:marTop w:val="0"/>
              <w:marBottom w:val="0"/>
              <w:divBdr>
                <w:top w:val="none" w:sz="0" w:space="0" w:color="auto"/>
                <w:left w:val="none" w:sz="0" w:space="0" w:color="auto"/>
                <w:bottom w:val="none" w:sz="0" w:space="0" w:color="auto"/>
                <w:right w:val="none" w:sz="0" w:space="0" w:color="auto"/>
              </w:divBdr>
            </w:div>
            <w:div w:id="874271305">
              <w:marLeft w:val="0"/>
              <w:marRight w:val="0"/>
              <w:marTop w:val="0"/>
              <w:marBottom w:val="0"/>
              <w:divBdr>
                <w:top w:val="none" w:sz="0" w:space="0" w:color="auto"/>
                <w:left w:val="none" w:sz="0" w:space="0" w:color="auto"/>
                <w:bottom w:val="none" w:sz="0" w:space="0" w:color="auto"/>
                <w:right w:val="none" w:sz="0" w:space="0" w:color="auto"/>
              </w:divBdr>
            </w:div>
            <w:div w:id="1734966064">
              <w:marLeft w:val="0"/>
              <w:marRight w:val="0"/>
              <w:marTop w:val="0"/>
              <w:marBottom w:val="0"/>
              <w:divBdr>
                <w:top w:val="none" w:sz="0" w:space="0" w:color="auto"/>
                <w:left w:val="none" w:sz="0" w:space="0" w:color="auto"/>
                <w:bottom w:val="none" w:sz="0" w:space="0" w:color="auto"/>
                <w:right w:val="none" w:sz="0" w:space="0" w:color="auto"/>
              </w:divBdr>
            </w:div>
            <w:div w:id="280263901">
              <w:marLeft w:val="0"/>
              <w:marRight w:val="0"/>
              <w:marTop w:val="0"/>
              <w:marBottom w:val="0"/>
              <w:divBdr>
                <w:top w:val="none" w:sz="0" w:space="0" w:color="auto"/>
                <w:left w:val="none" w:sz="0" w:space="0" w:color="auto"/>
                <w:bottom w:val="none" w:sz="0" w:space="0" w:color="auto"/>
                <w:right w:val="none" w:sz="0" w:space="0" w:color="auto"/>
              </w:divBdr>
            </w:div>
            <w:div w:id="1490512468">
              <w:marLeft w:val="0"/>
              <w:marRight w:val="0"/>
              <w:marTop w:val="0"/>
              <w:marBottom w:val="0"/>
              <w:divBdr>
                <w:top w:val="none" w:sz="0" w:space="0" w:color="auto"/>
                <w:left w:val="none" w:sz="0" w:space="0" w:color="auto"/>
                <w:bottom w:val="none" w:sz="0" w:space="0" w:color="auto"/>
                <w:right w:val="none" w:sz="0" w:space="0" w:color="auto"/>
              </w:divBdr>
            </w:div>
            <w:div w:id="827402514">
              <w:marLeft w:val="0"/>
              <w:marRight w:val="0"/>
              <w:marTop w:val="0"/>
              <w:marBottom w:val="0"/>
              <w:divBdr>
                <w:top w:val="none" w:sz="0" w:space="0" w:color="auto"/>
                <w:left w:val="none" w:sz="0" w:space="0" w:color="auto"/>
                <w:bottom w:val="none" w:sz="0" w:space="0" w:color="auto"/>
                <w:right w:val="none" w:sz="0" w:space="0" w:color="auto"/>
              </w:divBdr>
            </w:div>
            <w:div w:id="578290129">
              <w:marLeft w:val="0"/>
              <w:marRight w:val="0"/>
              <w:marTop w:val="0"/>
              <w:marBottom w:val="0"/>
              <w:divBdr>
                <w:top w:val="none" w:sz="0" w:space="0" w:color="auto"/>
                <w:left w:val="none" w:sz="0" w:space="0" w:color="auto"/>
                <w:bottom w:val="none" w:sz="0" w:space="0" w:color="auto"/>
                <w:right w:val="none" w:sz="0" w:space="0" w:color="auto"/>
              </w:divBdr>
            </w:div>
            <w:div w:id="1175419620">
              <w:marLeft w:val="0"/>
              <w:marRight w:val="0"/>
              <w:marTop w:val="0"/>
              <w:marBottom w:val="0"/>
              <w:divBdr>
                <w:top w:val="none" w:sz="0" w:space="0" w:color="auto"/>
                <w:left w:val="none" w:sz="0" w:space="0" w:color="auto"/>
                <w:bottom w:val="none" w:sz="0" w:space="0" w:color="auto"/>
                <w:right w:val="none" w:sz="0" w:space="0" w:color="auto"/>
              </w:divBdr>
            </w:div>
            <w:div w:id="493302947">
              <w:marLeft w:val="0"/>
              <w:marRight w:val="0"/>
              <w:marTop w:val="0"/>
              <w:marBottom w:val="0"/>
              <w:divBdr>
                <w:top w:val="none" w:sz="0" w:space="0" w:color="auto"/>
                <w:left w:val="none" w:sz="0" w:space="0" w:color="auto"/>
                <w:bottom w:val="none" w:sz="0" w:space="0" w:color="auto"/>
                <w:right w:val="none" w:sz="0" w:space="0" w:color="auto"/>
              </w:divBdr>
            </w:div>
            <w:div w:id="1535463322">
              <w:marLeft w:val="0"/>
              <w:marRight w:val="0"/>
              <w:marTop w:val="0"/>
              <w:marBottom w:val="0"/>
              <w:divBdr>
                <w:top w:val="none" w:sz="0" w:space="0" w:color="auto"/>
                <w:left w:val="none" w:sz="0" w:space="0" w:color="auto"/>
                <w:bottom w:val="none" w:sz="0" w:space="0" w:color="auto"/>
                <w:right w:val="none" w:sz="0" w:space="0" w:color="auto"/>
              </w:divBdr>
            </w:div>
            <w:div w:id="2026783316">
              <w:marLeft w:val="0"/>
              <w:marRight w:val="0"/>
              <w:marTop w:val="0"/>
              <w:marBottom w:val="0"/>
              <w:divBdr>
                <w:top w:val="none" w:sz="0" w:space="0" w:color="auto"/>
                <w:left w:val="none" w:sz="0" w:space="0" w:color="auto"/>
                <w:bottom w:val="none" w:sz="0" w:space="0" w:color="auto"/>
                <w:right w:val="none" w:sz="0" w:space="0" w:color="auto"/>
              </w:divBdr>
            </w:div>
            <w:div w:id="873618991">
              <w:marLeft w:val="0"/>
              <w:marRight w:val="0"/>
              <w:marTop w:val="0"/>
              <w:marBottom w:val="0"/>
              <w:divBdr>
                <w:top w:val="none" w:sz="0" w:space="0" w:color="auto"/>
                <w:left w:val="none" w:sz="0" w:space="0" w:color="auto"/>
                <w:bottom w:val="none" w:sz="0" w:space="0" w:color="auto"/>
                <w:right w:val="none" w:sz="0" w:space="0" w:color="auto"/>
              </w:divBdr>
            </w:div>
            <w:div w:id="1672685274">
              <w:marLeft w:val="0"/>
              <w:marRight w:val="0"/>
              <w:marTop w:val="0"/>
              <w:marBottom w:val="0"/>
              <w:divBdr>
                <w:top w:val="none" w:sz="0" w:space="0" w:color="auto"/>
                <w:left w:val="none" w:sz="0" w:space="0" w:color="auto"/>
                <w:bottom w:val="none" w:sz="0" w:space="0" w:color="auto"/>
                <w:right w:val="none" w:sz="0" w:space="0" w:color="auto"/>
              </w:divBdr>
            </w:div>
            <w:div w:id="32006870">
              <w:marLeft w:val="0"/>
              <w:marRight w:val="0"/>
              <w:marTop w:val="0"/>
              <w:marBottom w:val="0"/>
              <w:divBdr>
                <w:top w:val="none" w:sz="0" w:space="0" w:color="auto"/>
                <w:left w:val="none" w:sz="0" w:space="0" w:color="auto"/>
                <w:bottom w:val="none" w:sz="0" w:space="0" w:color="auto"/>
                <w:right w:val="none" w:sz="0" w:space="0" w:color="auto"/>
              </w:divBdr>
            </w:div>
            <w:div w:id="14634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7276">
      <w:bodyDiv w:val="1"/>
      <w:marLeft w:val="0"/>
      <w:marRight w:val="0"/>
      <w:marTop w:val="0"/>
      <w:marBottom w:val="0"/>
      <w:divBdr>
        <w:top w:val="none" w:sz="0" w:space="0" w:color="auto"/>
        <w:left w:val="none" w:sz="0" w:space="0" w:color="auto"/>
        <w:bottom w:val="none" w:sz="0" w:space="0" w:color="auto"/>
        <w:right w:val="none" w:sz="0" w:space="0" w:color="auto"/>
      </w:divBdr>
    </w:div>
    <w:div w:id="309790286">
      <w:bodyDiv w:val="1"/>
      <w:marLeft w:val="0"/>
      <w:marRight w:val="0"/>
      <w:marTop w:val="0"/>
      <w:marBottom w:val="0"/>
      <w:divBdr>
        <w:top w:val="none" w:sz="0" w:space="0" w:color="auto"/>
        <w:left w:val="none" w:sz="0" w:space="0" w:color="auto"/>
        <w:bottom w:val="none" w:sz="0" w:space="0" w:color="auto"/>
        <w:right w:val="none" w:sz="0" w:space="0" w:color="auto"/>
      </w:divBdr>
      <w:divsChild>
        <w:div w:id="1559052276">
          <w:marLeft w:val="0"/>
          <w:marRight w:val="0"/>
          <w:marTop w:val="0"/>
          <w:marBottom w:val="0"/>
          <w:divBdr>
            <w:top w:val="none" w:sz="0" w:space="0" w:color="auto"/>
            <w:left w:val="none" w:sz="0" w:space="0" w:color="auto"/>
            <w:bottom w:val="none" w:sz="0" w:space="0" w:color="auto"/>
            <w:right w:val="none" w:sz="0" w:space="0" w:color="auto"/>
          </w:divBdr>
          <w:divsChild>
            <w:div w:id="678123055">
              <w:marLeft w:val="0"/>
              <w:marRight w:val="0"/>
              <w:marTop w:val="0"/>
              <w:marBottom w:val="0"/>
              <w:divBdr>
                <w:top w:val="none" w:sz="0" w:space="0" w:color="auto"/>
                <w:left w:val="none" w:sz="0" w:space="0" w:color="auto"/>
                <w:bottom w:val="none" w:sz="0" w:space="0" w:color="auto"/>
                <w:right w:val="none" w:sz="0" w:space="0" w:color="auto"/>
              </w:divBdr>
            </w:div>
            <w:div w:id="2017419003">
              <w:marLeft w:val="0"/>
              <w:marRight w:val="0"/>
              <w:marTop w:val="0"/>
              <w:marBottom w:val="0"/>
              <w:divBdr>
                <w:top w:val="none" w:sz="0" w:space="0" w:color="auto"/>
                <w:left w:val="none" w:sz="0" w:space="0" w:color="auto"/>
                <w:bottom w:val="none" w:sz="0" w:space="0" w:color="auto"/>
                <w:right w:val="none" w:sz="0" w:space="0" w:color="auto"/>
              </w:divBdr>
            </w:div>
            <w:div w:id="1487361524">
              <w:marLeft w:val="0"/>
              <w:marRight w:val="0"/>
              <w:marTop w:val="0"/>
              <w:marBottom w:val="0"/>
              <w:divBdr>
                <w:top w:val="none" w:sz="0" w:space="0" w:color="auto"/>
                <w:left w:val="none" w:sz="0" w:space="0" w:color="auto"/>
                <w:bottom w:val="none" w:sz="0" w:space="0" w:color="auto"/>
                <w:right w:val="none" w:sz="0" w:space="0" w:color="auto"/>
              </w:divBdr>
            </w:div>
            <w:div w:id="438259829">
              <w:marLeft w:val="0"/>
              <w:marRight w:val="0"/>
              <w:marTop w:val="0"/>
              <w:marBottom w:val="0"/>
              <w:divBdr>
                <w:top w:val="none" w:sz="0" w:space="0" w:color="auto"/>
                <w:left w:val="none" w:sz="0" w:space="0" w:color="auto"/>
                <w:bottom w:val="none" w:sz="0" w:space="0" w:color="auto"/>
                <w:right w:val="none" w:sz="0" w:space="0" w:color="auto"/>
              </w:divBdr>
            </w:div>
            <w:div w:id="887296949">
              <w:marLeft w:val="0"/>
              <w:marRight w:val="0"/>
              <w:marTop w:val="0"/>
              <w:marBottom w:val="0"/>
              <w:divBdr>
                <w:top w:val="none" w:sz="0" w:space="0" w:color="auto"/>
                <w:left w:val="none" w:sz="0" w:space="0" w:color="auto"/>
                <w:bottom w:val="none" w:sz="0" w:space="0" w:color="auto"/>
                <w:right w:val="none" w:sz="0" w:space="0" w:color="auto"/>
              </w:divBdr>
            </w:div>
            <w:div w:id="451289911">
              <w:marLeft w:val="0"/>
              <w:marRight w:val="0"/>
              <w:marTop w:val="0"/>
              <w:marBottom w:val="0"/>
              <w:divBdr>
                <w:top w:val="none" w:sz="0" w:space="0" w:color="auto"/>
                <w:left w:val="none" w:sz="0" w:space="0" w:color="auto"/>
                <w:bottom w:val="none" w:sz="0" w:space="0" w:color="auto"/>
                <w:right w:val="none" w:sz="0" w:space="0" w:color="auto"/>
              </w:divBdr>
            </w:div>
            <w:div w:id="298190733">
              <w:marLeft w:val="0"/>
              <w:marRight w:val="0"/>
              <w:marTop w:val="0"/>
              <w:marBottom w:val="0"/>
              <w:divBdr>
                <w:top w:val="none" w:sz="0" w:space="0" w:color="auto"/>
                <w:left w:val="none" w:sz="0" w:space="0" w:color="auto"/>
                <w:bottom w:val="none" w:sz="0" w:space="0" w:color="auto"/>
                <w:right w:val="none" w:sz="0" w:space="0" w:color="auto"/>
              </w:divBdr>
            </w:div>
            <w:div w:id="1156146222">
              <w:marLeft w:val="0"/>
              <w:marRight w:val="0"/>
              <w:marTop w:val="0"/>
              <w:marBottom w:val="0"/>
              <w:divBdr>
                <w:top w:val="none" w:sz="0" w:space="0" w:color="auto"/>
                <w:left w:val="none" w:sz="0" w:space="0" w:color="auto"/>
                <w:bottom w:val="none" w:sz="0" w:space="0" w:color="auto"/>
                <w:right w:val="none" w:sz="0" w:space="0" w:color="auto"/>
              </w:divBdr>
            </w:div>
            <w:div w:id="1841961893">
              <w:marLeft w:val="0"/>
              <w:marRight w:val="0"/>
              <w:marTop w:val="0"/>
              <w:marBottom w:val="0"/>
              <w:divBdr>
                <w:top w:val="none" w:sz="0" w:space="0" w:color="auto"/>
                <w:left w:val="none" w:sz="0" w:space="0" w:color="auto"/>
                <w:bottom w:val="none" w:sz="0" w:space="0" w:color="auto"/>
                <w:right w:val="none" w:sz="0" w:space="0" w:color="auto"/>
              </w:divBdr>
            </w:div>
            <w:div w:id="132066642">
              <w:marLeft w:val="0"/>
              <w:marRight w:val="0"/>
              <w:marTop w:val="0"/>
              <w:marBottom w:val="0"/>
              <w:divBdr>
                <w:top w:val="none" w:sz="0" w:space="0" w:color="auto"/>
                <w:left w:val="none" w:sz="0" w:space="0" w:color="auto"/>
                <w:bottom w:val="none" w:sz="0" w:space="0" w:color="auto"/>
                <w:right w:val="none" w:sz="0" w:space="0" w:color="auto"/>
              </w:divBdr>
            </w:div>
            <w:div w:id="897086710">
              <w:marLeft w:val="0"/>
              <w:marRight w:val="0"/>
              <w:marTop w:val="0"/>
              <w:marBottom w:val="0"/>
              <w:divBdr>
                <w:top w:val="none" w:sz="0" w:space="0" w:color="auto"/>
                <w:left w:val="none" w:sz="0" w:space="0" w:color="auto"/>
                <w:bottom w:val="none" w:sz="0" w:space="0" w:color="auto"/>
                <w:right w:val="none" w:sz="0" w:space="0" w:color="auto"/>
              </w:divBdr>
            </w:div>
            <w:div w:id="1024940496">
              <w:marLeft w:val="0"/>
              <w:marRight w:val="0"/>
              <w:marTop w:val="0"/>
              <w:marBottom w:val="0"/>
              <w:divBdr>
                <w:top w:val="none" w:sz="0" w:space="0" w:color="auto"/>
                <w:left w:val="none" w:sz="0" w:space="0" w:color="auto"/>
                <w:bottom w:val="none" w:sz="0" w:space="0" w:color="auto"/>
                <w:right w:val="none" w:sz="0" w:space="0" w:color="auto"/>
              </w:divBdr>
            </w:div>
            <w:div w:id="653336768">
              <w:marLeft w:val="0"/>
              <w:marRight w:val="0"/>
              <w:marTop w:val="0"/>
              <w:marBottom w:val="0"/>
              <w:divBdr>
                <w:top w:val="none" w:sz="0" w:space="0" w:color="auto"/>
                <w:left w:val="none" w:sz="0" w:space="0" w:color="auto"/>
                <w:bottom w:val="none" w:sz="0" w:space="0" w:color="auto"/>
                <w:right w:val="none" w:sz="0" w:space="0" w:color="auto"/>
              </w:divBdr>
            </w:div>
            <w:div w:id="1951737486">
              <w:marLeft w:val="0"/>
              <w:marRight w:val="0"/>
              <w:marTop w:val="0"/>
              <w:marBottom w:val="0"/>
              <w:divBdr>
                <w:top w:val="none" w:sz="0" w:space="0" w:color="auto"/>
                <w:left w:val="none" w:sz="0" w:space="0" w:color="auto"/>
                <w:bottom w:val="none" w:sz="0" w:space="0" w:color="auto"/>
                <w:right w:val="none" w:sz="0" w:space="0" w:color="auto"/>
              </w:divBdr>
            </w:div>
            <w:div w:id="460197022">
              <w:marLeft w:val="0"/>
              <w:marRight w:val="0"/>
              <w:marTop w:val="0"/>
              <w:marBottom w:val="0"/>
              <w:divBdr>
                <w:top w:val="none" w:sz="0" w:space="0" w:color="auto"/>
                <w:left w:val="none" w:sz="0" w:space="0" w:color="auto"/>
                <w:bottom w:val="none" w:sz="0" w:space="0" w:color="auto"/>
                <w:right w:val="none" w:sz="0" w:space="0" w:color="auto"/>
              </w:divBdr>
            </w:div>
            <w:div w:id="163978326">
              <w:marLeft w:val="0"/>
              <w:marRight w:val="0"/>
              <w:marTop w:val="0"/>
              <w:marBottom w:val="0"/>
              <w:divBdr>
                <w:top w:val="none" w:sz="0" w:space="0" w:color="auto"/>
                <w:left w:val="none" w:sz="0" w:space="0" w:color="auto"/>
                <w:bottom w:val="none" w:sz="0" w:space="0" w:color="auto"/>
                <w:right w:val="none" w:sz="0" w:space="0" w:color="auto"/>
              </w:divBdr>
            </w:div>
            <w:div w:id="355035257">
              <w:marLeft w:val="0"/>
              <w:marRight w:val="0"/>
              <w:marTop w:val="0"/>
              <w:marBottom w:val="0"/>
              <w:divBdr>
                <w:top w:val="none" w:sz="0" w:space="0" w:color="auto"/>
                <w:left w:val="none" w:sz="0" w:space="0" w:color="auto"/>
                <w:bottom w:val="none" w:sz="0" w:space="0" w:color="auto"/>
                <w:right w:val="none" w:sz="0" w:space="0" w:color="auto"/>
              </w:divBdr>
            </w:div>
            <w:div w:id="347104988">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1335886620">
              <w:marLeft w:val="0"/>
              <w:marRight w:val="0"/>
              <w:marTop w:val="0"/>
              <w:marBottom w:val="0"/>
              <w:divBdr>
                <w:top w:val="none" w:sz="0" w:space="0" w:color="auto"/>
                <w:left w:val="none" w:sz="0" w:space="0" w:color="auto"/>
                <w:bottom w:val="none" w:sz="0" w:space="0" w:color="auto"/>
                <w:right w:val="none" w:sz="0" w:space="0" w:color="auto"/>
              </w:divBdr>
            </w:div>
            <w:div w:id="1494182042">
              <w:marLeft w:val="0"/>
              <w:marRight w:val="0"/>
              <w:marTop w:val="0"/>
              <w:marBottom w:val="0"/>
              <w:divBdr>
                <w:top w:val="none" w:sz="0" w:space="0" w:color="auto"/>
                <w:left w:val="none" w:sz="0" w:space="0" w:color="auto"/>
                <w:bottom w:val="none" w:sz="0" w:space="0" w:color="auto"/>
                <w:right w:val="none" w:sz="0" w:space="0" w:color="auto"/>
              </w:divBdr>
            </w:div>
            <w:div w:id="2037192029">
              <w:marLeft w:val="0"/>
              <w:marRight w:val="0"/>
              <w:marTop w:val="0"/>
              <w:marBottom w:val="0"/>
              <w:divBdr>
                <w:top w:val="none" w:sz="0" w:space="0" w:color="auto"/>
                <w:left w:val="none" w:sz="0" w:space="0" w:color="auto"/>
                <w:bottom w:val="none" w:sz="0" w:space="0" w:color="auto"/>
                <w:right w:val="none" w:sz="0" w:space="0" w:color="auto"/>
              </w:divBdr>
            </w:div>
            <w:div w:id="347413358">
              <w:marLeft w:val="0"/>
              <w:marRight w:val="0"/>
              <w:marTop w:val="0"/>
              <w:marBottom w:val="0"/>
              <w:divBdr>
                <w:top w:val="none" w:sz="0" w:space="0" w:color="auto"/>
                <w:left w:val="none" w:sz="0" w:space="0" w:color="auto"/>
                <w:bottom w:val="none" w:sz="0" w:space="0" w:color="auto"/>
                <w:right w:val="none" w:sz="0" w:space="0" w:color="auto"/>
              </w:divBdr>
            </w:div>
            <w:div w:id="1674915092">
              <w:marLeft w:val="0"/>
              <w:marRight w:val="0"/>
              <w:marTop w:val="0"/>
              <w:marBottom w:val="0"/>
              <w:divBdr>
                <w:top w:val="none" w:sz="0" w:space="0" w:color="auto"/>
                <w:left w:val="none" w:sz="0" w:space="0" w:color="auto"/>
                <w:bottom w:val="none" w:sz="0" w:space="0" w:color="auto"/>
                <w:right w:val="none" w:sz="0" w:space="0" w:color="auto"/>
              </w:divBdr>
            </w:div>
            <w:div w:id="2143425322">
              <w:marLeft w:val="0"/>
              <w:marRight w:val="0"/>
              <w:marTop w:val="0"/>
              <w:marBottom w:val="0"/>
              <w:divBdr>
                <w:top w:val="none" w:sz="0" w:space="0" w:color="auto"/>
                <w:left w:val="none" w:sz="0" w:space="0" w:color="auto"/>
                <w:bottom w:val="none" w:sz="0" w:space="0" w:color="auto"/>
                <w:right w:val="none" w:sz="0" w:space="0" w:color="auto"/>
              </w:divBdr>
            </w:div>
            <w:div w:id="1180972819">
              <w:marLeft w:val="0"/>
              <w:marRight w:val="0"/>
              <w:marTop w:val="0"/>
              <w:marBottom w:val="0"/>
              <w:divBdr>
                <w:top w:val="none" w:sz="0" w:space="0" w:color="auto"/>
                <w:left w:val="none" w:sz="0" w:space="0" w:color="auto"/>
                <w:bottom w:val="none" w:sz="0" w:space="0" w:color="auto"/>
                <w:right w:val="none" w:sz="0" w:space="0" w:color="auto"/>
              </w:divBdr>
            </w:div>
            <w:div w:id="1935278676">
              <w:marLeft w:val="0"/>
              <w:marRight w:val="0"/>
              <w:marTop w:val="0"/>
              <w:marBottom w:val="0"/>
              <w:divBdr>
                <w:top w:val="none" w:sz="0" w:space="0" w:color="auto"/>
                <w:left w:val="none" w:sz="0" w:space="0" w:color="auto"/>
                <w:bottom w:val="none" w:sz="0" w:space="0" w:color="auto"/>
                <w:right w:val="none" w:sz="0" w:space="0" w:color="auto"/>
              </w:divBdr>
            </w:div>
            <w:div w:id="1348558653">
              <w:marLeft w:val="0"/>
              <w:marRight w:val="0"/>
              <w:marTop w:val="0"/>
              <w:marBottom w:val="0"/>
              <w:divBdr>
                <w:top w:val="none" w:sz="0" w:space="0" w:color="auto"/>
                <w:left w:val="none" w:sz="0" w:space="0" w:color="auto"/>
                <w:bottom w:val="none" w:sz="0" w:space="0" w:color="auto"/>
                <w:right w:val="none" w:sz="0" w:space="0" w:color="auto"/>
              </w:divBdr>
            </w:div>
            <w:div w:id="1180242467">
              <w:marLeft w:val="0"/>
              <w:marRight w:val="0"/>
              <w:marTop w:val="0"/>
              <w:marBottom w:val="0"/>
              <w:divBdr>
                <w:top w:val="none" w:sz="0" w:space="0" w:color="auto"/>
                <w:left w:val="none" w:sz="0" w:space="0" w:color="auto"/>
                <w:bottom w:val="none" w:sz="0" w:space="0" w:color="auto"/>
                <w:right w:val="none" w:sz="0" w:space="0" w:color="auto"/>
              </w:divBdr>
            </w:div>
            <w:div w:id="1271814366">
              <w:marLeft w:val="0"/>
              <w:marRight w:val="0"/>
              <w:marTop w:val="0"/>
              <w:marBottom w:val="0"/>
              <w:divBdr>
                <w:top w:val="none" w:sz="0" w:space="0" w:color="auto"/>
                <w:left w:val="none" w:sz="0" w:space="0" w:color="auto"/>
                <w:bottom w:val="none" w:sz="0" w:space="0" w:color="auto"/>
                <w:right w:val="none" w:sz="0" w:space="0" w:color="auto"/>
              </w:divBdr>
            </w:div>
            <w:div w:id="1506246050">
              <w:marLeft w:val="0"/>
              <w:marRight w:val="0"/>
              <w:marTop w:val="0"/>
              <w:marBottom w:val="0"/>
              <w:divBdr>
                <w:top w:val="none" w:sz="0" w:space="0" w:color="auto"/>
                <w:left w:val="none" w:sz="0" w:space="0" w:color="auto"/>
                <w:bottom w:val="none" w:sz="0" w:space="0" w:color="auto"/>
                <w:right w:val="none" w:sz="0" w:space="0" w:color="auto"/>
              </w:divBdr>
            </w:div>
            <w:div w:id="1315136939">
              <w:marLeft w:val="0"/>
              <w:marRight w:val="0"/>
              <w:marTop w:val="0"/>
              <w:marBottom w:val="0"/>
              <w:divBdr>
                <w:top w:val="none" w:sz="0" w:space="0" w:color="auto"/>
                <w:left w:val="none" w:sz="0" w:space="0" w:color="auto"/>
                <w:bottom w:val="none" w:sz="0" w:space="0" w:color="auto"/>
                <w:right w:val="none" w:sz="0" w:space="0" w:color="auto"/>
              </w:divBdr>
            </w:div>
            <w:div w:id="163860083">
              <w:marLeft w:val="0"/>
              <w:marRight w:val="0"/>
              <w:marTop w:val="0"/>
              <w:marBottom w:val="0"/>
              <w:divBdr>
                <w:top w:val="none" w:sz="0" w:space="0" w:color="auto"/>
                <w:left w:val="none" w:sz="0" w:space="0" w:color="auto"/>
                <w:bottom w:val="none" w:sz="0" w:space="0" w:color="auto"/>
                <w:right w:val="none" w:sz="0" w:space="0" w:color="auto"/>
              </w:divBdr>
            </w:div>
            <w:div w:id="1018308592">
              <w:marLeft w:val="0"/>
              <w:marRight w:val="0"/>
              <w:marTop w:val="0"/>
              <w:marBottom w:val="0"/>
              <w:divBdr>
                <w:top w:val="none" w:sz="0" w:space="0" w:color="auto"/>
                <w:left w:val="none" w:sz="0" w:space="0" w:color="auto"/>
                <w:bottom w:val="none" w:sz="0" w:space="0" w:color="auto"/>
                <w:right w:val="none" w:sz="0" w:space="0" w:color="auto"/>
              </w:divBdr>
            </w:div>
            <w:div w:id="1082072137">
              <w:marLeft w:val="0"/>
              <w:marRight w:val="0"/>
              <w:marTop w:val="0"/>
              <w:marBottom w:val="0"/>
              <w:divBdr>
                <w:top w:val="none" w:sz="0" w:space="0" w:color="auto"/>
                <w:left w:val="none" w:sz="0" w:space="0" w:color="auto"/>
                <w:bottom w:val="none" w:sz="0" w:space="0" w:color="auto"/>
                <w:right w:val="none" w:sz="0" w:space="0" w:color="auto"/>
              </w:divBdr>
            </w:div>
            <w:div w:id="732117876">
              <w:marLeft w:val="0"/>
              <w:marRight w:val="0"/>
              <w:marTop w:val="0"/>
              <w:marBottom w:val="0"/>
              <w:divBdr>
                <w:top w:val="none" w:sz="0" w:space="0" w:color="auto"/>
                <w:left w:val="none" w:sz="0" w:space="0" w:color="auto"/>
                <w:bottom w:val="none" w:sz="0" w:space="0" w:color="auto"/>
                <w:right w:val="none" w:sz="0" w:space="0" w:color="auto"/>
              </w:divBdr>
            </w:div>
            <w:div w:id="1490293542">
              <w:marLeft w:val="0"/>
              <w:marRight w:val="0"/>
              <w:marTop w:val="0"/>
              <w:marBottom w:val="0"/>
              <w:divBdr>
                <w:top w:val="none" w:sz="0" w:space="0" w:color="auto"/>
                <w:left w:val="none" w:sz="0" w:space="0" w:color="auto"/>
                <w:bottom w:val="none" w:sz="0" w:space="0" w:color="auto"/>
                <w:right w:val="none" w:sz="0" w:space="0" w:color="auto"/>
              </w:divBdr>
            </w:div>
            <w:div w:id="444275557">
              <w:marLeft w:val="0"/>
              <w:marRight w:val="0"/>
              <w:marTop w:val="0"/>
              <w:marBottom w:val="0"/>
              <w:divBdr>
                <w:top w:val="none" w:sz="0" w:space="0" w:color="auto"/>
                <w:left w:val="none" w:sz="0" w:space="0" w:color="auto"/>
                <w:bottom w:val="none" w:sz="0" w:space="0" w:color="auto"/>
                <w:right w:val="none" w:sz="0" w:space="0" w:color="auto"/>
              </w:divBdr>
            </w:div>
            <w:div w:id="2122455082">
              <w:marLeft w:val="0"/>
              <w:marRight w:val="0"/>
              <w:marTop w:val="0"/>
              <w:marBottom w:val="0"/>
              <w:divBdr>
                <w:top w:val="none" w:sz="0" w:space="0" w:color="auto"/>
                <w:left w:val="none" w:sz="0" w:space="0" w:color="auto"/>
                <w:bottom w:val="none" w:sz="0" w:space="0" w:color="auto"/>
                <w:right w:val="none" w:sz="0" w:space="0" w:color="auto"/>
              </w:divBdr>
            </w:div>
            <w:div w:id="232082850">
              <w:marLeft w:val="0"/>
              <w:marRight w:val="0"/>
              <w:marTop w:val="0"/>
              <w:marBottom w:val="0"/>
              <w:divBdr>
                <w:top w:val="none" w:sz="0" w:space="0" w:color="auto"/>
                <w:left w:val="none" w:sz="0" w:space="0" w:color="auto"/>
                <w:bottom w:val="none" w:sz="0" w:space="0" w:color="auto"/>
                <w:right w:val="none" w:sz="0" w:space="0" w:color="auto"/>
              </w:divBdr>
            </w:div>
            <w:div w:id="1507092375">
              <w:marLeft w:val="0"/>
              <w:marRight w:val="0"/>
              <w:marTop w:val="0"/>
              <w:marBottom w:val="0"/>
              <w:divBdr>
                <w:top w:val="none" w:sz="0" w:space="0" w:color="auto"/>
                <w:left w:val="none" w:sz="0" w:space="0" w:color="auto"/>
                <w:bottom w:val="none" w:sz="0" w:space="0" w:color="auto"/>
                <w:right w:val="none" w:sz="0" w:space="0" w:color="auto"/>
              </w:divBdr>
            </w:div>
            <w:div w:id="967050512">
              <w:marLeft w:val="0"/>
              <w:marRight w:val="0"/>
              <w:marTop w:val="0"/>
              <w:marBottom w:val="0"/>
              <w:divBdr>
                <w:top w:val="none" w:sz="0" w:space="0" w:color="auto"/>
                <w:left w:val="none" w:sz="0" w:space="0" w:color="auto"/>
                <w:bottom w:val="none" w:sz="0" w:space="0" w:color="auto"/>
                <w:right w:val="none" w:sz="0" w:space="0" w:color="auto"/>
              </w:divBdr>
            </w:div>
            <w:div w:id="1042092015">
              <w:marLeft w:val="0"/>
              <w:marRight w:val="0"/>
              <w:marTop w:val="0"/>
              <w:marBottom w:val="0"/>
              <w:divBdr>
                <w:top w:val="none" w:sz="0" w:space="0" w:color="auto"/>
                <w:left w:val="none" w:sz="0" w:space="0" w:color="auto"/>
                <w:bottom w:val="none" w:sz="0" w:space="0" w:color="auto"/>
                <w:right w:val="none" w:sz="0" w:space="0" w:color="auto"/>
              </w:divBdr>
            </w:div>
            <w:div w:id="1102457227">
              <w:marLeft w:val="0"/>
              <w:marRight w:val="0"/>
              <w:marTop w:val="0"/>
              <w:marBottom w:val="0"/>
              <w:divBdr>
                <w:top w:val="none" w:sz="0" w:space="0" w:color="auto"/>
                <w:left w:val="none" w:sz="0" w:space="0" w:color="auto"/>
                <w:bottom w:val="none" w:sz="0" w:space="0" w:color="auto"/>
                <w:right w:val="none" w:sz="0" w:space="0" w:color="auto"/>
              </w:divBdr>
            </w:div>
            <w:div w:id="1220479836">
              <w:marLeft w:val="0"/>
              <w:marRight w:val="0"/>
              <w:marTop w:val="0"/>
              <w:marBottom w:val="0"/>
              <w:divBdr>
                <w:top w:val="none" w:sz="0" w:space="0" w:color="auto"/>
                <w:left w:val="none" w:sz="0" w:space="0" w:color="auto"/>
                <w:bottom w:val="none" w:sz="0" w:space="0" w:color="auto"/>
                <w:right w:val="none" w:sz="0" w:space="0" w:color="auto"/>
              </w:divBdr>
            </w:div>
            <w:div w:id="1349406711">
              <w:marLeft w:val="0"/>
              <w:marRight w:val="0"/>
              <w:marTop w:val="0"/>
              <w:marBottom w:val="0"/>
              <w:divBdr>
                <w:top w:val="none" w:sz="0" w:space="0" w:color="auto"/>
                <w:left w:val="none" w:sz="0" w:space="0" w:color="auto"/>
                <w:bottom w:val="none" w:sz="0" w:space="0" w:color="auto"/>
                <w:right w:val="none" w:sz="0" w:space="0" w:color="auto"/>
              </w:divBdr>
            </w:div>
            <w:div w:id="1531331411">
              <w:marLeft w:val="0"/>
              <w:marRight w:val="0"/>
              <w:marTop w:val="0"/>
              <w:marBottom w:val="0"/>
              <w:divBdr>
                <w:top w:val="none" w:sz="0" w:space="0" w:color="auto"/>
                <w:left w:val="none" w:sz="0" w:space="0" w:color="auto"/>
                <w:bottom w:val="none" w:sz="0" w:space="0" w:color="auto"/>
                <w:right w:val="none" w:sz="0" w:space="0" w:color="auto"/>
              </w:divBdr>
            </w:div>
            <w:div w:id="1770807746">
              <w:marLeft w:val="0"/>
              <w:marRight w:val="0"/>
              <w:marTop w:val="0"/>
              <w:marBottom w:val="0"/>
              <w:divBdr>
                <w:top w:val="none" w:sz="0" w:space="0" w:color="auto"/>
                <w:left w:val="none" w:sz="0" w:space="0" w:color="auto"/>
                <w:bottom w:val="none" w:sz="0" w:space="0" w:color="auto"/>
                <w:right w:val="none" w:sz="0" w:space="0" w:color="auto"/>
              </w:divBdr>
            </w:div>
            <w:div w:id="118456221">
              <w:marLeft w:val="0"/>
              <w:marRight w:val="0"/>
              <w:marTop w:val="0"/>
              <w:marBottom w:val="0"/>
              <w:divBdr>
                <w:top w:val="none" w:sz="0" w:space="0" w:color="auto"/>
                <w:left w:val="none" w:sz="0" w:space="0" w:color="auto"/>
                <w:bottom w:val="none" w:sz="0" w:space="0" w:color="auto"/>
                <w:right w:val="none" w:sz="0" w:space="0" w:color="auto"/>
              </w:divBdr>
            </w:div>
            <w:div w:id="1331638473">
              <w:marLeft w:val="0"/>
              <w:marRight w:val="0"/>
              <w:marTop w:val="0"/>
              <w:marBottom w:val="0"/>
              <w:divBdr>
                <w:top w:val="none" w:sz="0" w:space="0" w:color="auto"/>
                <w:left w:val="none" w:sz="0" w:space="0" w:color="auto"/>
                <w:bottom w:val="none" w:sz="0" w:space="0" w:color="auto"/>
                <w:right w:val="none" w:sz="0" w:space="0" w:color="auto"/>
              </w:divBdr>
            </w:div>
            <w:div w:id="446975586">
              <w:marLeft w:val="0"/>
              <w:marRight w:val="0"/>
              <w:marTop w:val="0"/>
              <w:marBottom w:val="0"/>
              <w:divBdr>
                <w:top w:val="none" w:sz="0" w:space="0" w:color="auto"/>
                <w:left w:val="none" w:sz="0" w:space="0" w:color="auto"/>
                <w:bottom w:val="none" w:sz="0" w:space="0" w:color="auto"/>
                <w:right w:val="none" w:sz="0" w:space="0" w:color="auto"/>
              </w:divBdr>
            </w:div>
            <w:div w:id="940911341">
              <w:marLeft w:val="0"/>
              <w:marRight w:val="0"/>
              <w:marTop w:val="0"/>
              <w:marBottom w:val="0"/>
              <w:divBdr>
                <w:top w:val="none" w:sz="0" w:space="0" w:color="auto"/>
                <w:left w:val="none" w:sz="0" w:space="0" w:color="auto"/>
                <w:bottom w:val="none" w:sz="0" w:space="0" w:color="auto"/>
                <w:right w:val="none" w:sz="0" w:space="0" w:color="auto"/>
              </w:divBdr>
            </w:div>
            <w:div w:id="1241864899">
              <w:marLeft w:val="0"/>
              <w:marRight w:val="0"/>
              <w:marTop w:val="0"/>
              <w:marBottom w:val="0"/>
              <w:divBdr>
                <w:top w:val="none" w:sz="0" w:space="0" w:color="auto"/>
                <w:left w:val="none" w:sz="0" w:space="0" w:color="auto"/>
                <w:bottom w:val="none" w:sz="0" w:space="0" w:color="auto"/>
                <w:right w:val="none" w:sz="0" w:space="0" w:color="auto"/>
              </w:divBdr>
            </w:div>
            <w:div w:id="2092575828">
              <w:marLeft w:val="0"/>
              <w:marRight w:val="0"/>
              <w:marTop w:val="0"/>
              <w:marBottom w:val="0"/>
              <w:divBdr>
                <w:top w:val="none" w:sz="0" w:space="0" w:color="auto"/>
                <w:left w:val="none" w:sz="0" w:space="0" w:color="auto"/>
                <w:bottom w:val="none" w:sz="0" w:space="0" w:color="auto"/>
                <w:right w:val="none" w:sz="0" w:space="0" w:color="auto"/>
              </w:divBdr>
            </w:div>
            <w:div w:id="588391264">
              <w:marLeft w:val="0"/>
              <w:marRight w:val="0"/>
              <w:marTop w:val="0"/>
              <w:marBottom w:val="0"/>
              <w:divBdr>
                <w:top w:val="none" w:sz="0" w:space="0" w:color="auto"/>
                <w:left w:val="none" w:sz="0" w:space="0" w:color="auto"/>
                <w:bottom w:val="none" w:sz="0" w:space="0" w:color="auto"/>
                <w:right w:val="none" w:sz="0" w:space="0" w:color="auto"/>
              </w:divBdr>
            </w:div>
            <w:div w:id="1034185685">
              <w:marLeft w:val="0"/>
              <w:marRight w:val="0"/>
              <w:marTop w:val="0"/>
              <w:marBottom w:val="0"/>
              <w:divBdr>
                <w:top w:val="none" w:sz="0" w:space="0" w:color="auto"/>
                <w:left w:val="none" w:sz="0" w:space="0" w:color="auto"/>
                <w:bottom w:val="none" w:sz="0" w:space="0" w:color="auto"/>
                <w:right w:val="none" w:sz="0" w:space="0" w:color="auto"/>
              </w:divBdr>
            </w:div>
            <w:div w:id="1707024438">
              <w:marLeft w:val="0"/>
              <w:marRight w:val="0"/>
              <w:marTop w:val="0"/>
              <w:marBottom w:val="0"/>
              <w:divBdr>
                <w:top w:val="none" w:sz="0" w:space="0" w:color="auto"/>
                <w:left w:val="none" w:sz="0" w:space="0" w:color="auto"/>
                <w:bottom w:val="none" w:sz="0" w:space="0" w:color="auto"/>
                <w:right w:val="none" w:sz="0" w:space="0" w:color="auto"/>
              </w:divBdr>
            </w:div>
            <w:div w:id="1504782884">
              <w:marLeft w:val="0"/>
              <w:marRight w:val="0"/>
              <w:marTop w:val="0"/>
              <w:marBottom w:val="0"/>
              <w:divBdr>
                <w:top w:val="none" w:sz="0" w:space="0" w:color="auto"/>
                <w:left w:val="none" w:sz="0" w:space="0" w:color="auto"/>
                <w:bottom w:val="none" w:sz="0" w:space="0" w:color="auto"/>
                <w:right w:val="none" w:sz="0" w:space="0" w:color="auto"/>
              </w:divBdr>
            </w:div>
            <w:div w:id="992486065">
              <w:marLeft w:val="0"/>
              <w:marRight w:val="0"/>
              <w:marTop w:val="0"/>
              <w:marBottom w:val="0"/>
              <w:divBdr>
                <w:top w:val="none" w:sz="0" w:space="0" w:color="auto"/>
                <w:left w:val="none" w:sz="0" w:space="0" w:color="auto"/>
                <w:bottom w:val="none" w:sz="0" w:space="0" w:color="auto"/>
                <w:right w:val="none" w:sz="0" w:space="0" w:color="auto"/>
              </w:divBdr>
            </w:div>
            <w:div w:id="2046758518">
              <w:marLeft w:val="0"/>
              <w:marRight w:val="0"/>
              <w:marTop w:val="0"/>
              <w:marBottom w:val="0"/>
              <w:divBdr>
                <w:top w:val="none" w:sz="0" w:space="0" w:color="auto"/>
                <w:left w:val="none" w:sz="0" w:space="0" w:color="auto"/>
                <w:bottom w:val="none" w:sz="0" w:space="0" w:color="auto"/>
                <w:right w:val="none" w:sz="0" w:space="0" w:color="auto"/>
              </w:divBdr>
            </w:div>
            <w:div w:id="1402678146">
              <w:marLeft w:val="0"/>
              <w:marRight w:val="0"/>
              <w:marTop w:val="0"/>
              <w:marBottom w:val="0"/>
              <w:divBdr>
                <w:top w:val="none" w:sz="0" w:space="0" w:color="auto"/>
                <w:left w:val="none" w:sz="0" w:space="0" w:color="auto"/>
                <w:bottom w:val="none" w:sz="0" w:space="0" w:color="auto"/>
                <w:right w:val="none" w:sz="0" w:space="0" w:color="auto"/>
              </w:divBdr>
            </w:div>
            <w:div w:id="783692979">
              <w:marLeft w:val="0"/>
              <w:marRight w:val="0"/>
              <w:marTop w:val="0"/>
              <w:marBottom w:val="0"/>
              <w:divBdr>
                <w:top w:val="none" w:sz="0" w:space="0" w:color="auto"/>
                <w:left w:val="none" w:sz="0" w:space="0" w:color="auto"/>
                <w:bottom w:val="none" w:sz="0" w:space="0" w:color="auto"/>
                <w:right w:val="none" w:sz="0" w:space="0" w:color="auto"/>
              </w:divBdr>
            </w:div>
            <w:div w:id="1011689568">
              <w:marLeft w:val="0"/>
              <w:marRight w:val="0"/>
              <w:marTop w:val="0"/>
              <w:marBottom w:val="0"/>
              <w:divBdr>
                <w:top w:val="none" w:sz="0" w:space="0" w:color="auto"/>
                <w:left w:val="none" w:sz="0" w:space="0" w:color="auto"/>
                <w:bottom w:val="none" w:sz="0" w:space="0" w:color="auto"/>
                <w:right w:val="none" w:sz="0" w:space="0" w:color="auto"/>
              </w:divBdr>
            </w:div>
            <w:div w:id="129323384">
              <w:marLeft w:val="0"/>
              <w:marRight w:val="0"/>
              <w:marTop w:val="0"/>
              <w:marBottom w:val="0"/>
              <w:divBdr>
                <w:top w:val="none" w:sz="0" w:space="0" w:color="auto"/>
                <w:left w:val="none" w:sz="0" w:space="0" w:color="auto"/>
                <w:bottom w:val="none" w:sz="0" w:space="0" w:color="auto"/>
                <w:right w:val="none" w:sz="0" w:space="0" w:color="auto"/>
              </w:divBdr>
            </w:div>
            <w:div w:id="244069027">
              <w:marLeft w:val="0"/>
              <w:marRight w:val="0"/>
              <w:marTop w:val="0"/>
              <w:marBottom w:val="0"/>
              <w:divBdr>
                <w:top w:val="none" w:sz="0" w:space="0" w:color="auto"/>
                <w:left w:val="none" w:sz="0" w:space="0" w:color="auto"/>
                <w:bottom w:val="none" w:sz="0" w:space="0" w:color="auto"/>
                <w:right w:val="none" w:sz="0" w:space="0" w:color="auto"/>
              </w:divBdr>
            </w:div>
            <w:div w:id="880169811">
              <w:marLeft w:val="0"/>
              <w:marRight w:val="0"/>
              <w:marTop w:val="0"/>
              <w:marBottom w:val="0"/>
              <w:divBdr>
                <w:top w:val="none" w:sz="0" w:space="0" w:color="auto"/>
                <w:left w:val="none" w:sz="0" w:space="0" w:color="auto"/>
                <w:bottom w:val="none" w:sz="0" w:space="0" w:color="auto"/>
                <w:right w:val="none" w:sz="0" w:space="0" w:color="auto"/>
              </w:divBdr>
            </w:div>
            <w:div w:id="630281994">
              <w:marLeft w:val="0"/>
              <w:marRight w:val="0"/>
              <w:marTop w:val="0"/>
              <w:marBottom w:val="0"/>
              <w:divBdr>
                <w:top w:val="none" w:sz="0" w:space="0" w:color="auto"/>
                <w:left w:val="none" w:sz="0" w:space="0" w:color="auto"/>
                <w:bottom w:val="none" w:sz="0" w:space="0" w:color="auto"/>
                <w:right w:val="none" w:sz="0" w:space="0" w:color="auto"/>
              </w:divBdr>
            </w:div>
            <w:div w:id="883757897">
              <w:marLeft w:val="0"/>
              <w:marRight w:val="0"/>
              <w:marTop w:val="0"/>
              <w:marBottom w:val="0"/>
              <w:divBdr>
                <w:top w:val="none" w:sz="0" w:space="0" w:color="auto"/>
                <w:left w:val="none" w:sz="0" w:space="0" w:color="auto"/>
                <w:bottom w:val="none" w:sz="0" w:space="0" w:color="auto"/>
                <w:right w:val="none" w:sz="0" w:space="0" w:color="auto"/>
              </w:divBdr>
            </w:div>
            <w:div w:id="1534462830">
              <w:marLeft w:val="0"/>
              <w:marRight w:val="0"/>
              <w:marTop w:val="0"/>
              <w:marBottom w:val="0"/>
              <w:divBdr>
                <w:top w:val="none" w:sz="0" w:space="0" w:color="auto"/>
                <w:left w:val="none" w:sz="0" w:space="0" w:color="auto"/>
                <w:bottom w:val="none" w:sz="0" w:space="0" w:color="auto"/>
                <w:right w:val="none" w:sz="0" w:space="0" w:color="auto"/>
              </w:divBdr>
            </w:div>
            <w:div w:id="2084642859">
              <w:marLeft w:val="0"/>
              <w:marRight w:val="0"/>
              <w:marTop w:val="0"/>
              <w:marBottom w:val="0"/>
              <w:divBdr>
                <w:top w:val="none" w:sz="0" w:space="0" w:color="auto"/>
                <w:left w:val="none" w:sz="0" w:space="0" w:color="auto"/>
                <w:bottom w:val="none" w:sz="0" w:space="0" w:color="auto"/>
                <w:right w:val="none" w:sz="0" w:space="0" w:color="auto"/>
              </w:divBdr>
            </w:div>
            <w:div w:id="684331444">
              <w:marLeft w:val="0"/>
              <w:marRight w:val="0"/>
              <w:marTop w:val="0"/>
              <w:marBottom w:val="0"/>
              <w:divBdr>
                <w:top w:val="none" w:sz="0" w:space="0" w:color="auto"/>
                <w:left w:val="none" w:sz="0" w:space="0" w:color="auto"/>
                <w:bottom w:val="none" w:sz="0" w:space="0" w:color="auto"/>
                <w:right w:val="none" w:sz="0" w:space="0" w:color="auto"/>
              </w:divBdr>
            </w:div>
            <w:div w:id="1030643161">
              <w:marLeft w:val="0"/>
              <w:marRight w:val="0"/>
              <w:marTop w:val="0"/>
              <w:marBottom w:val="0"/>
              <w:divBdr>
                <w:top w:val="none" w:sz="0" w:space="0" w:color="auto"/>
                <w:left w:val="none" w:sz="0" w:space="0" w:color="auto"/>
                <w:bottom w:val="none" w:sz="0" w:space="0" w:color="auto"/>
                <w:right w:val="none" w:sz="0" w:space="0" w:color="auto"/>
              </w:divBdr>
            </w:div>
            <w:div w:id="1835336241">
              <w:marLeft w:val="0"/>
              <w:marRight w:val="0"/>
              <w:marTop w:val="0"/>
              <w:marBottom w:val="0"/>
              <w:divBdr>
                <w:top w:val="none" w:sz="0" w:space="0" w:color="auto"/>
                <w:left w:val="none" w:sz="0" w:space="0" w:color="auto"/>
                <w:bottom w:val="none" w:sz="0" w:space="0" w:color="auto"/>
                <w:right w:val="none" w:sz="0" w:space="0" w:color="auto"/>
              </w:divBdr>
            </w:div>
            <w:div w:id="194851790">
              <w:marLeft w:val="0"/>
              <w:marRight w:val="0"/>
              <w:marTop w:val="0"/>
              <w:marBottom w:val="0"/>
              <w:divBdr>
                <w:top w:val="none" w:sz="0" w:space="0" w:color="auto"/>
                <w:left w:val="none" w:sz="0" w:space="0" w:color="auto"/>
                <w:bottom w:val="none" w:sz="0" w:space="0" w:color="auto"/>
                <w:right w:val="none" w:sz="0" w:space="0" w:color="auto"/>
              </w:divBdr>
            </w:div>
            <w:div w:id="2010981587">
              <w:marLeft w:val="0"/>
              <w:marRight w:val="0"/>
              <w:marTop w:val="0"/>
              <w:marBottom w:val="0"/>
              <w:divBdr>
                <w:top w:val="none" w:sz="0" w:space="0" w:color="auto"/>
                <w:left w:val="none" w:sz="0" w:space="0" w:color="auto"/>
                <w:bottom w:val="none" w:sz="0" w:space="0" w:color="auto"/>
                <w:right w:val="none" w:sz="0" w:space="0" w:color="auto"/>
              </w:divBdr>
            </w:div>
            <w:div w:id="1301182836">
              <w:marLeft w:val="0"/>
              <w:marRight w:val="0"/>
              <w:marTop w:val="0"/>
              <w:marBottom w:val="0"/>
              <w:divBdr>
                <w:top w:val="none" w:sz="0" w:space="0" w:color="auto"/>
                <w:left w:val="none" w:sz="0" w:space="0" w:color="auto"/>
                <w:bottom w:val="none" w:sz="0" w:space="0" w:color="auto"/>
                <w:right w:val="none" w:sz="0" w:space="0" w:color="auto"/>
              </w:divBdr>
            </w:div>
            <w:div w:id="1986011162">
              <w:marLeft w:val="0"/>
              <w:marRight w:val="0"/>
              <w:marTop w:val="0"/>
              <w:marBottom w:val="0"/>
              <w:divBdr>
                <w:top w:val="none" w:sz="0" w:space="0" w:color="auto"/>
                <w:left w:val="none" w:sz="0" w:space="0" w:color="auto"/>
                <w:bottom w:val="none" w:sz="0" w:space="0" w:color="auto"/>
                <w:right w:val="none" w:sz="0" w:space="0" w:color="auto"/>
              </w:divBdr>
            </w:div>
            <w:div w:id="548339830">
              <w:marLeft w:val="0"/>
              <w:marRight w:val="0"/>
              <w:marTop w:val="0"/>
              <w:marBottom w:val="0"/>
              <w:divBdr>
                <w:top w:val="none" w:sz="0" w:space="0" w:color="auto"/>
                <w:left w:val="none" w:sz="0" w:space="0" w:color="auto"/>
                <w:bottom w:val="none" w:sz="0" w:space="0" w:color="auto"/>
                <w:right w:val="none" w:sz="0" w:space="0" w:color="auto"/>
              </w:divBdr>
            </w:div>
            <w:div w:id="746267721">
              <w:marLeft w:val="0"/>
              <w:marRight w:val="0"/>
              <w:marTop w:val="0"/>
              <w:marBottom w:val="0"/>
              <w:divBdr>
                <w:top w:val="none" w:sz="0" w:space="0" w:color="auto"/>
                <w:left w:val="none" w:sz="0" w:space="0" w:color="auto"/>
                <w:bottom w:val="none" w:sz="0" w:space="0" w:color="auto"/>
                <w:right w:val="none" w:sz="0" w:space="0" w:color="auto"/>
              </w:divBdr>
            </w:div>
            <w:div w:id="58696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674">
      <w:bodyDiv w:val="1"/>
      <w:marLeft w:val="0"/>
      <w:marRight w:val="0"/>
      <w:marTop w:val="0"/>
      <w:marBottom w:val="0"/>
      <w:divBdr>
        <w:top w:val="none" w:sz="0" w:space="0" w:color="auto"/>
        <w:left w:val="none" w:sz="0" w:space="0" w:color="auto"/>
        <w:bottom w:val="none" w:sz="0" w:space="0" w:color="auto"/>
        <w:right w:val="none" w:sz="0" w:space="0" w:color="auto"/>
      </w:divBdr>
      <w:divsChild>
        <w:div w:id="661085344">
          <w:marLeft w:val="0"/>
          <w:marRight w:val="0"/>
          <w:marTop w:val="0"/>
          <w:marBottom w:val="0"/>
          <w:divBdr>
            <w:top w:val="none" w:sz="0" w:space="0" w:color="auto"/>
            <w:left w:val="none" w:sz="0" w:space="0" w:color="auto"/>
            <w:bottom w:val="none" w:sz="0" w:space="0" w:color="auto"/>
            <w:right w:val="none" w:sz="0" w:space="0" w:color="auto"/>
          </w:divBdr>
          <w:divsChild>
            <w:div w:id="1620143096">
              <w:marLeft w:val="0"/>
              <w:marRight w:val="0"/>
              <w:marTop w:val="0"/>
              <w:marBottom w:val="0"/>
              <w:divBdr>
                <w:top w:val="none" w:sz="0" w:space="0" w:color="auto"/>
                <w:left w:val="none" w:sz="0" w:space="0" w:color="auto"/>
                <w:bottom w:val="none" w:sz="0" w:space="0" w:color="auto"/>
                <w:right w:val="none" w:sz="0" w:space="0" w:color="auto"/>
              </w:divBdr>
            </w:div>
            <w:div w:id="749038399">
              <w:marLeft w:val="0"/>
              <w:marRight w:val="0"/>
              <w:marTop w:val="0"/>
              <w:marBottom w:val="0"/>
              <w:divBdr>
                <w:top w:val="none" w:sz="0" w:space="0" w:color="auto"/>
                <w:left w:val="none" w:sz="0" w:space="0" w:color="auto"/>
                <w:bottom w:val="none" w:sz="0" w:space="0" w:color="auto"/>
                <w:right w:val="none" w:sz="0" w:space="0" w:color="auto"/>
              </w:divBdr>
            </w:div>
            <w:div w:id="2061828254">
              <w:marLeft w:val="0"/>
              <w:marRight w:val="0"/>
              <w:marTop w:val="0"/>
              <w:marBottom w:val="0"/>
              <w:divBdr>
                <w:top w:val="none" w:sz="0" w:space="0" w:color="auto"/>
                <w:left w:val="none" w:sz="0" w:space="0" w:color="auto"/>
                <w:bottom w:val="none" w:sz="0" w:space="0" w:color="auto"/>
                <w:right w:val="none" w:sz="0" w:space="0" w:color="auto"/>
              </w:divBdr>
            </w:div>
            <w:div w:id="1093667131">
              <w:marLeft w:val="0"/>
              <w:marRight w:val="0"/>
              <w:marTop w:val="0"/>
              <w:marBottom w:val="0"/>
              <w:divBdr>
                <w:top w:val="none" w:sz="0" w:space="0" w:color="auto"/>
                <w:left w:val="none" w:sz="0" w:space="0" w:color="auto"/>
                <w:bottom w:val="none" w:sz="0" w:space="0" w:color="auto"/>
                <w:right w:val="none" w:sz="0" w:space="0" w:color="auto"/>
              </w:divBdr>
            </w:div>
            <w:div w:id="486897767">
              <w:marLeft w:val="0"/>
              <w:marRight w:val="0"/>
              <w:marTop w:val="0"/>
              <w:marBottom w:val="0"/>
              <w:divBdr>
                <w:top w:val="none" w:sz="0" w:space="0" w:color="auto"/>
                <w:left w:val="none" w:sz="0" w:space="0" w:color="auto"/>
                <w:bottom w:val="none" w:sz="0" w:space="0" w:color="auto"/>
                <w:right w:val="none" w:sz="0" w:space="0" w:color="auto"/>
              </w:divBdr>
            </w:div>
            <w:div w:id="856425441">
              <w:marLeft w:val="0"/>
              <w:marRight w:val="0"/>
              <w:marTop w:val="0"/>
              <w:marBottom w:val="0"/>
              <w:divBdr>
                <w:top w:val="none" w:sz="0" w:space="0" w:color="auto"/>
                <w:left w:val="none" w:sz="0" w:space="0" w:color="auto"/>
                <w:bottom w:val="none" w:sz="0" w:space="0" w:color="auto"/>
                <w:right w:val="none" w:sz="0" w:space="0" w:color="auto"/>
              </w:divBdr>
            </w:div>
            <w:div w:id="1387266476">
              <w:marLeft w:val="0"/>
              <w:marRight w:val="0"/>
              <w:marTop w:val="0"/>
              <w:marBottom w:val="0"/>
              <w:divBdr>
                <w:top w:val="none" w:sz="0" w:space="0" w:color="auto"/>
                <w:left w:val="none" w:sz="0" w:space="0" w:color="auto"/>
                <w:bottom w:val="none" w:sz="0" w:space="0" w:color="auto"/>
                <w:right w:val="none" w:sz="0" w:space="0" w:color="auto"/>
              </w:divBdr>
            </w:div>
            <w:div w:id="433940543">
              <w:marLeft w:val="0"/>
              <w:marRight w:val="0"/>
              <w:marTop w:val="0"/>
              <w:marBottom w:val="0"/>
              <w:divBdr>
                <w:top w:val="none" w:sz="0" w:space="0" w:color="auto"/>
                <w:left w:val="none" w:sz="0" w:space="0" w:color="auto"/>
                <w:bottom w:val="none" w:sz="0" w:space="0" w:color="auto"/>
                <w:right w:val="none" w:sz="0" w:space="0" w:color="auto"/>
              </w:divBdr>
            </w:div>
            <w:div w:id="1708212071">
              <w:marLeft w:val="0"/>
              <w:marRight w:val="0"/>
              <w:marTop w:val="0"/>
              <w:marBottom w:val="0"/>
              <w:divBdr>
                <w:top w:val="none" w:sz="0" w:space="0" w:color="auto"/>
                <w:left w:val="none" w:sz="0" w:space="0" w:color="auto"/>
                <w:bottom w:val="none" w:sz="0" w:space="0" w:color="auto"/>
                <w:right w:val="none" w:sz="0" w:space="0" w:color="auto"/>
              </w:divBdr>
            </w:div>
            <w:div w:id="1822622934">
              <w:marLeft w:val="0"/>
              <w:marRight w:val="0"/>
              <w:marTop w:val="0"/>
              <w:marBottom w:val="0"/>
              <w:divBdr>
                <w:top w:val="none" w:sz="0" w:space="0" w:color="auto"/>
                <w:left w:val="none" w:sz="0" w:space="0" w:color="auto"/>
                <w:bottom w:val="none" w:sz="0" w:space="0" w:color="auto"/>
                <w:right w:val="none" w:sz="0" w:space="0" w:color="auto"/>
              </w:divBdr>
            </w:div>
            <w:div w:id="450318542">
              <w:marLeft w:val="0"/>
              <w:marRight w:val="0"/>
              <w:marTop w:val="0"/>
              <w:marBottom w:val="0"/>
              <w:divBdr>
                <w:top w:val="none" w:sz="0" w:space="0" w:color="auto"/>
                <w:left w:val="none" w:sz="0" w:space="0" w:color="auto"/>
                <w:bottom w:val="none" w:sz="0" w:space="0" w:color="auto"/>
                <w:right w:val="none" w:sz="0" w:space="0" w:color="auto"/>
              </w:divBdr>
            </w:div>
            <w:div w:id="491290461">
              <w:marLeft w:val="0"/>
              <w:marRight w:val="0"/>
              <w:marTop w:val="0"/>
              <w:marBottom w:val="0"/>
              <w:divBdr>
                <w:top w:val="none" w:sz="0" w:space="0" w:color="auto"/>
                <w:left w:val="none" w:sz="0" w:space="0" w:color="auto"/>
                <w:bottom w:val="none" w:sz="0" w:space="0" w:color="auto"/>
                <w:right w:val="none" w:sz="0" w:space="0" w:color="auto"/>
              </w:divBdr>
            </w:div>
            <w:div w:id="784613024">
              <w:marLeft w:val="0"/>
              <w:marRight w:val="0"/>
              <w:marTop w:val="0"/>
              <w:marBottom w:val="0"/>
              <w:divBdr>
                <w:top w:val="none" w:sz="0" w:space="0" w:color="auto"/>
                <w:left w:val="none" w:sz="0" w:space="0" w:color="auto"/>
                <w:bottom w:val="none" w:sz="0" w:space="0" w:color="auto"/>
                <w:right w:val="none" w:sz="0" w:space="0" w:color="auto"/>
              </w:divBdr>
            </w:div>
            <w:div w:id="249849000">
              <w:marLeft w:val="0"/>
              <w:marRight w:val="0"/>
              <w:marTop w:val="0"/>
              <w:marBottom w:val="0"/>
              <w:divBdr>
                <w:top w:val="none" w:sz="0" w:space="0" w:color="auto"/>
                <w:left w:val="none" w:sz="0" w:space="0" w:color="auto"/>
                <w:bottom w:val="none" w:sz="0" w:space="0" w:color="auto"/>
                <w:right w:val="none" w:sz="0" w:space="0" w:color="auto"/>
              </w:divBdr>
            </w:div>
            <w:div w:id="534316215">
              <w:marLeft w:val="0"/>
              <w:marRight w:val="0"/>
              <w:marTop w:val="0"/>
              <w:marBottom w:val="0"/>
              <w:divBdr>
                <w:top w:val="none" w:sz="0" w:space="0" w:color="auto"/>
                <w:left w:val="none" w:sz="0" w:space="0" w:color="auto"/>
                <w:bottom w:val="none" w:sz="0" w:space="0" w:color="auto"/>
                <w:right w:val="none" w:sz="0" w:space="0" w:color="auto"/>
              </w:divBdr>
            </w:div>
            <w:div w:id="1819103481">
              <w:marLeft w:val="0"/>
              <w:marRight w:val="0"/>
              <w:marTop w:val="0"/>
              <w:marBottom w:val="0"/>
              <w:divBdr>
                <w:top w:val="none" w:sz="0" w:space="0" w:color="auto"/>
                <w:left w:val="none" w:sz="0" w:space="0" w:color="auto"/>
                <w:bottom w:val="none" w:sz="0" w:space="0" w:color="auto"/>
                <w:right w:val="none" w:sz="0" w:space="0" w:color="auto"/>
              </w:divBdr>
            </w:div>
            <w:div w:id="264045593">
              <w:marLeft w:val="0"/>
              <w:marRight w:val="0"/>
              <w:marTop w:val="0"/>
              <w:marBottom w:val="0"/>
              <w:divBdr>
                <w:top w:val="none" w:sz="0" w:space="0" w:color="auto"/>
                <w:left w:val="none" w:sz="0" w:space="0" w:color="auto"/>
                <w:bottom w:val="none" w:sz="0" w:space="0" w:color="auto"/>
                <w:right w:val="none" w:sz="0" w:space="0" w:color="auto"/>
              </w:divBdr>
            </w:div>
            <w:div w:id="1208495712">
              <w:marLeft w:val="0"/>
              <w:marRight w:val="0"/>
              <w:marTop w:val="0"/>
              <w:marBottom w:val="0"/>
              <w:divBdr>
                <w:top w:val="none" w:sz="0" w:space="0" w:color="auto"/>
                <w:left w:val="none" w:sz="0" w:space="0" w:color="auto"/>
                <w:bottom w:val="none" w:sz="0" w:space="0" w:color="auto"/>
                <w:right w:val="none" w:sz="0" w:space="0" w:color="auto"/>
              </w:divBdr>
            </w:div>
            <w:div w:id="600380446">
              <w:marLeft w:val="0"/>
              <w:marRight w:val="0"/>
              <w:marTop w:val="0"/>
              <w:marBottom w:val="0"/>
              <w:divBdr>
                <w:top w:val="none" w:sz="0" w:space="0" w:color="auto"/>
                <w:left w:val="none" w:sz="0" w:space="0" w:color="auto"/>
                <w:bottom w:val="none" w:sz="0" w:space="0" w:color="auto"/>
                <w:right w:val="none" w:sz="0" w:space="0" w:color="auto"/>
              </w:divBdr>
            </w:div>
            <w:div w:id="1639653049">
              <w:marLeft w:val="0"/>
              <w:marRight w:val="0"/>
              <w:marTop w:val="0"/>
              <w:marBottom w:val="0"/>
              <w:divBdr>
                <w:top w:val="none" w:sz="0" w:space="0" w:color="auto"/>
                <w:left w:val="none" w:sz="0" w:space="0" w:color="auto"/>
                <w:bottom w:val="none" w:sz="0" w:space="0" w:color="auto"/>
                <w:right w:val="none" w:sz="0" w:space="0" w:color="auto"/>
              </w:divBdr>
            </w:div>
            <w:div w:id="936645068">
              <w:marLeft w:val="0"/>
              <w:marRight w:val="0"/>
              <w:marTop w:val="0"/>
              <w:marBottom w:val="0"/>
              <w:divBdr>
                <w:top w:val="none" w:sz="0" w:space="0" w:color="auto"/>
                <w:left w:val="none" w:sz="0" w:space="0" w:color="auto"/>
                <w:bottom w:val="none" w:sz="0" w:space="0" w:color="auto"/>
                <w:right w:val="none" w:sz="0" w:space="0" w:color="auto"/>
              </w:divBdr>
            </w:div>
            <w:div w:id="1171291473">
              <w:marLeft w:val="0"/>
              <w:marRight w:val="0"/>
              <w:marTop w:val="0"/>
              <w:marBottom w:val="0"/>
              <w:divBdr>
                <w:top w:val="none" w:sz="0" w:space="0" w:color="auto"/>
                <w:left w:val="none" w:sz="0" w:space="0" w:color="auto"/>
                <w:bottom w:val="none" w:sz="0" w:space="0" w:color="auto"/>
                <w:right w:val="none" w:sz="0" w:space="0" w:color="auto"/>
              </w:divBdr>
            </w:div>
            <w:div w:id="743457449">
              <w:marLeft w:val="0"/>
              <w:marRight w:val="0"/>
              <w:marTop w:val="0"/>
              <w:marBottom w:val="0"/>
              <w:divBdr>
                <w:top w:val="none" w:sz="0" w:space="0" w:color="auto"/>
                <w:left w:val="none" w:sz="0" w:space="0" w:color="auto"/>
                <w:bottom w:val="none" w:sz="0" w:space="0" w:color="auto"/>
                <w:right w:val="none" w:sz="0" w:space="0" w:color="auto"/>
              </w:divBdr>
            </w:div>
            <w:div w:id="1743719824">
              <w:marLeft w:val="0"/>
              <w:marRight w:val="0"/>
              <w:marTop w:val="0"/>
              <w:marBottom w:val="0"/>
              <w:divBdr>
                <w:top w:val="none" w:sz="0" w:space="0" w:color="auto"/>
                <w:left w:val="none" w:sz="0" w:space="0" w:color="auto"/>
                <w:bottom w:val="none" w:sz="0" w:space="0" w:color="auto"/>
                <w:right w:val="none" w:sz="0" w:space="0" w:color="auto"/>
              </w:divBdr>
            </w:div>
            <w:div w:id="1514606592">
              <w:marLeft w:val="0"/>
              <w:marRight w:val="0"/>
              <w:marTop w:val="0"/>
              <w:marBottom w:val="0"/>
              <w:divBdr>
                <w:top w:val="none" w:sz="0" w:space="0" w:color="auto"/>
                <w:left w:val="none" w:sz="0" w:space="0" w:color="auto"/>
                <w:bottom w:val="none" w:sz="0" w:space="0" w:color="auto"/>
                <w:right w:val="none" w:sz="0" w:space="0" w:color="auto"/>
              </w:divBdr>
            </w:div>
            <w:div w:id="1329560411">
              <w:marLeft w:val="0"/>
              <w:marRight w:val="0"/>
              <w:marTop w:val="0"/>
              <w:marBottom w:val="0"/>
              <w:divBdr>
                <w:top w:val="none" w:sz="0" w:space="0" w:color="auto"/>
                <w:left w:val="none" w:sz="0" w:space="0" w:color="auto"/>
                <w:bottom w:val="none" w:sz="0" w:space="0" w:color="auto"/>
                <w:right w:val="none" w:sz="0" w:space="0" w:color="auto"/>
              </w:divBdr>
            </w:div>
            <w:div w:id="2090619485">
              <w:marLeft w:val="0"/>
              <w:marRight w:val="0"/>
              <w:marTop w:val="0"/>
              <w:marBottom w:val="0"/>
              <w:divBdr>
                <w:top w:val="none" w:sz="0" w:space="0" w:color="auto"/>
                <w:left w:val="none" w:sz="0" w:space="0" w:color="auto"/>
                <w:bottom w:val="none" w:sz="0" w:space="0" w:color="auto"/>
                <w:right w:val="none" w:sz="0" w:space="0" w:color="auto"/>
              </w:divBdr>
            </w:div>
            <w:div w:id="1507481454">
              <w:marLeft w:val="0"/>
              <w:marRight w:val="0"/>
              <w:marTop w:val="0"/>
              <w:marBottom w:val="0"/>
              <w:divBdr>
                <w:top w:val="none" w:sz="0" w:space="0" w:color="auto"/>
                <w:left w:val="none" w:sz="0" w:space="0" w:color="auto"/>
                <w:bottom w:val="none" w:sz="0" w:space="0" w:color="auto"/>
                <w:right w:val="none" w:sz="0" w:space="0" w:color="auto"/>
              </w:divBdr>
            </w:div>
            <w:div w:id="663440480">
              <w:marLeft w:val="0"/>
              <w:marRight w:val="0"/>
              <w:marTop w:val="0"/>
              <w:marBottom w:val="0"/>
              <w:divBdr>
                <w:top w:val="none" w:sz="0" w:space="0" w:color="auto"/>
                <w:left w:val="none" w:sz="0" w:space="0" w:color="auto"/>
                <w:bottom w:val="none" w:sz="0" w:space="0" w:color="auto"/>
                <w:right w:val="none" w:sz="0" w:space="0" w:color="auto"/>
              </w:divBdr>
            </w:div>
            <w:div w:id="298846455">
              <w:marLeft w:val="0"/>
              <w:marRight w:val="0"/>
              <w:marTop w:val="0"/>
              <w:marBottom w:val="0"/>
              <w:divBdr>
                <w:top w:val="none" w:sz="0" w:space="0" w:color="auto"/>
                <w:left w:val="none" w:sz="0" w:space="0" w:color="auto"/>
                <w:bottom w:val="none" w:sz="0" w:space="0" w:color="auto"/>
                <w:right w:val="none" w:sz="0" w:space="0" w:color="auto"/>
              </w:divBdr>
            </w:div>
            <w:div w:id="142429358">
              <w:marLeft w:val="0"/>
              <w:marRight w:val="0"/>
              <w:marTop w:val="0"/>
              <w:marBottom w:val="0"/>
              <w:divBdr>
                <w:top w:val="none" w:sz="0" w:space="0" w:color="auto"/>
                <w:left w:val="none" w:sz="0" w:space="0" w:color="auto"/>
                <w:bottom w:val="none" w:sz="0" w:space="0" w:color="auto"/>
                <w:right w:val="none" w:sz="0" w:space="0" w:color="auto"/>
              </w:divBdr>
            </w:div>
            <w:div w:id="1222208383">
              <w:marLeft w:val="0"/>
              <w:marRight w:val="0"/>
              <w:marTop w:val="0"/>
              <w:marBottom w:val="0"/>
              <w:divBdr>
                <w:top w:val="none" w:sz="0" w:space="0" w:color="auto"/>
                <w:left w:val="none" w:sz="0" w:space="0" w:color="auto"/>
                <w:bottom w:val="none" w:sz="0" w:space="0" w:color="auto"/>
                <w:right w:val="none" w:sz="0" w:space="0" w:color="auto"/>
              </w:divBdr>
            </w:div>
            <w:div w:id="564920808">
              <w:marLeft w:val="0"/>
              <w:marRight w:val="0"/>
              <w:marTop w:val="0"/>
              <w:marBottom w:val="0"/>
              <w:divBdr>
                <w:top w:val="none" w:sz="0" w:space="0" w:color="auto"/>
                <w:left w:val="none" w:sz="0" w:space="0" w:color="auto"/>
                <w:bottom w:val="none" w:sz="0" w:space="0" w:color="auto"/>
                <w:right w:val="none" w:sz="0" w:space="0" w:color="auto"/>
              </w:divBdr>
            </w:div>
            <w:div w:id="529294152">
              <w:marLeft w:val="0"/>
              <w:marRight w:val="0"/>
              <w:marTop w:val="0"/>
              <w:marBottom w:val="0"/>
              <w:divBdr>
                <w:top w:val="none" w:sz="0" w:space="0" w:color="auto"/>
                <w:left w:val="none" w:sz="0" w:space="0" w:color="auto"/>
                <w:bottom w:val="none" w:sz="0" w:space="0" w:color="auto"/>
                <w:right w:val="none" w:sz="0" w:space="0" w:color="auto"/>
              </w:divBdr>
            </w:div>
            <w:div w:id="1470172135">
              <w:marLeft w:val="0"/>
              <w:marRight w:val="0"/>
              <w:marTop w:val="0"/>
              <w:marBottom w:val="0"/>
              <w:divBdr>
                <w:top w:val="none" w:sz="0" w:space="0" w:color="auto"/>
                <w:left w:val="none" w:sz="0" w:space="0" w:color="auto"/>
                <w:bottom w:val="none" w:sz="0" w:space="0" w:color="auto"/>
                <w:right w:val="none" w:sz="0" w:space="0" w:color="auto"/>
              </w:divBdr>
            </w:div>
            <w:div w:id="506869837">
              <w:marLeft w:val="0"/>
              <w:marRight w:val="0"/>
              <w:marTop w:val="0"/>
              <w:marBottom w:val="0"/>
              <w:divBdr>
                <w:top w:val="none" w:sz="0" w:space="0" w:color="auto"/>
                <w:left w:val="none" w:sz="0" w:space="0" w:color="auto"/>
                <w:bottom w:val="none" w:sz="0" w:space="0" w:color="auto"/>
                <w:right w:val="none" w:sz="0" w:space="0" w:color="auto"/>
              </w:divBdr>
            </w:div>
            <w:div w:id="209267099">
              <w:marLeft w:val="0"/>
              <w:marRight w:val="0"/>
              <w:marTop w:val="0"/>
              <w:marBottom w:val="0"/>
              <w:divBdr>
                <w:top w:val="none" w:sz="0" w:space="0" w:color="auto"/>
                <w:left w:val="none" w:sz="0" w:space="0" w:color="auto"/>
                <w:bottom w:val="none" w:sz="0" w:space="0" w:color="auto"/>
                <w:right w:val="none" w:sz="0" w:space="0" w:color="auto"/>
              </w:divBdr>
            </w:div>
            <w:div w:id="1175145013">
              <w:marLeft w:val="0"/>
              <w:marRight w:val="0"/>
              <w:marTop w:val="0"/>
              <w:marBottom w:val="0"/>
              <w:divBdr>
                <w:top w:val="none" w:sz="0" w:space="0" w:color="auto"/>
                <w:left w:val="none" w:sz="0" w:space="0" w:color="auto"/>
                <w:bottom w:val="none" w:sz="0" w:space="0" w:color="auto"/>
                <w:right w:val="none" w:sz="0" w:space="0" w:color="auto"/>
              </w:divBdr>
            </w:div>
            <w:div w:id="2133010511">
              <w:marLeft w:val="0"/>
              <w:marRight w:val="0"/>
              <w:marTop w:val="0"/>
              <w:marBottom w:val="0"/>
              <w:divBdr>
                <w:top w:val="none" w:sz="0" w:space="0" w:color="auto"/>
                <w:left w:val="none" w:sz="0" w:space="0" w:color="auto"/>
                <w:bottom w:val="none" w:sz="0" w:space="0" w:color="auto"/>
                <w:right w:val="none" w:sz="0" w:space="0" w:color="auto"/>
              </w:divBdr>
            </w:div>
            <w:div w:id="1778718565">
              <w:marLeft w:val="0"/>
              <w:marRight w:val="0"/>
              <w:marTop w:val="0"/>
              <w:marBottom w:val="0"/>
              <w:divBdr>
                <w:top w:val="none" w:sz="0" w:space="0" w:color="auto"/>
                <w:left w:val="none" w:sz="0" w:space="0" w:color="auto"/>
                <w:bottom w:val="none" w:sz="0" w:space="0" w:color="auto"/>
                <w:right w:val="none" w:sz="0" w:space="0" w:color="auto"/>
              </w:divBdr>
            </w:div>
            <w:div w:id="133760519">
              <w:marLeft w:val="0"/>
              <w:marRight w:val="0"/>
              <w:marTop w:val="0"/>
              <w:marBottom w:val="0"/>
              <w:divBdr>
                <w:top w:val="none" w:sz="0" w:space="0" w:color="auto"/>
                <w:left w:val="none" w:sz="0" w:space="0" w:color="auto"/>
                <w:bottom w:val="none" w:sz="0" w:space="0" w:color="auto"/>
                <w:right w:val="none" w:sz="0" w:space="0" w:color="auto"/>
              </w:divBdr>
            </w:div>
            <w:div w:id="1025786960">
              <w:marLeft w:val="0"/>
              <w:marRight w:val="0"/>
              <w:marTop w:val="0"/>
              <w:marBottom w:val="0"/>
              <w:divBdr>
                <w:top w:val="none" w:sz="0" w:space="0" w:color="auto"/>
                <w:left w:val="none" w:sz="0" w:space="0" w:color="auto"/>
                <w:bottom w:val="none" w:sz="0" w:space="0" w:color="auto"/>
                <w:right w:val="none" w:sz="0" w:space="0" w:color="auto"/>
              </w:divBdr>
            </w:div>
            <w:div w:id="1032730967">
              <w:marLeft w:val="0"/>
              <w:marRight w:val="0"/>
              <w:marTop w:val="0"/>
              <w:marBottom w:val="0"/>
              <w:divBdr>
                <w:top w:val="none" w:sz="0" w:space="0" w:color="auto"/>
                <w:left w:val="none" w:sz="0" w:space="0" w:color="auto"/>
                <w:bottom w:val="none" w:sz="0" w:space="0" w:color="auto"/>
                <w:right w:val="none" w:sz="0" w:space="0" w:color="auto"/>
              </w:divBdr>
            </w:div>
            <w:div w:id="1241061560">
              <w:marLeft w:val="0"/>
              <w:marRight w:val="0"/>
              <w:marTop w:val="0"/>
              <w:marBottom w:val="0"/>
              <w:divBdr>
                <w:top w:val="none" w:sz="0" w:space="0" w:color="auto"/>
                <w:left w:val="none" w:sz="0" w:space="0" w:color="auto"/>
                <w:bottom w:val="none" w:sz="0" w:space="0" w:color="auto"/>
                <w:right w:val="none" w:sz="0" w:space="0" w:color="auto"/>
              </w:divBdr>
            </w:div>
            <w:div w:id="1500271900">
              <w:marLeft w:val="0"/>
              <w:marRight w:val="0"/>
              <w:marTop w:val="0"/>
              <w:marBottom w:val="0"/>
              <w:divBdr>
                <w:top w:val="none" w:sz="0" w:space="0" w:color="auto"/>
                <w:left w:val="none" w:sz="0" w:space="0" w:color="auto"/>
                <w:bottom w:val="none" w:sz="0" w:space="0" w:color="auto"/>
                <w:right w:val="none" w:sz="0" w:space="0" w:color="auto"/>
              </w:divBdr>
            </w:div>
            <w:div w:id="804002809">
              <w:marLeft w:val="0"/>
              <w:marRight w:val="0"/>
              <w:marTop w:val="0"/>
              <w:marBottom w:val="0"/>
              <w:divBdr>
                <w:top w:val="none" w:sz="0" w:space="0" w:color="auto"/>
                <w:left w:val="none" w:sz="0" w:space="0" w:color="auto"/>
                <w:bottom w:val="none" w:sz="0" w:space="0" w:color="auto"/>
                <w:right w:val="none" w:sz="0" w:space="0" w:color="auto"/>
              </w:divBdr>
            </w:div>
            <w:div w:id="709112311">
              <w:marLeft w:val="0"/>
              <w:marRight w:val="0"/>
              <w:marTop w:val="0"/>
              <w:marBottom w:val="0"/>
              <w:divBdr>
                <w:top w:val="none" w:sz="0" w:space="0" w:color="auto"/>
                <w:left w:val="none" w:sz="0" w:space="0" w:color="auto"/>
                <w:bottom w:val="none" w:sz="0" w:space="0" w:color="auto"/>
                <w:right w:val="none" w:sz="0" w:space="0" w:color="auto"/>
              </w:divBdr>
            </w:div>
            <w:div w:id="1758137837">
              <w:marLeft w:val="0"/>
              <w:marRight w:val="0"/>
              <w:marTop w:val="0"/>
              <w:marBottom w:val="0"/>
              <w:divBdr>
                <w:top w:val="none" w:sz="0" w:space="0" w:color="auto"/>
                <w:left w:val="none" w:sz="0" w:space="0" w:color="auto"/>
                <w:bottom w:val="none" w:sz="0" w:space="0" w:color="auto"/>
                <w:right w:val="none" w:sz="0" w:space="0" w:color="auto"/>
              </w:divBdr>
            </w:div>
            <w:div w:id="937714327">
              <w:marLeft w:val="0"/>
              <w:marRight w:val="0"/>
              <w:marTop w:val="0"/>
              <w:marBottom w:val="0"/>
              <w:divBdr>
                <w:top w:val="none" w:sz="0" w:space="0" w:color="auto"/>
                <w:left w:val="none" w:sz="0" w:space="0" w:color="auto"/>
                <w:bottom w:val="none" w:sz="0" w:space="0" w:color="auto"/>
                <w:right w:val="none" w:sz="0" w:space="0" w:color="auto"/>
              </w:divBdr>
            </w:div>
            <w:div w:id="1515536772">
              <w:marLeft w:val="0"/>
              <w:marRight w:val="0"/>
              <w:marTop w:val="0"/>
              <w:marBottom w:val="0"/>
              <w:divBdr>
                <w:top w:val="none" w:sz="0" w:space="0" w:color="auto"/>
                <w:left w:val="none" w:sz="0" w:space="0" w:color="auto"/>
                <w:bottom w:val="none" w:sz="0" w:space="0" w:color="auto"/>
                <w:right w:val="none" w:sz="0" w:space="0" w:color="auto"/>
              </w:divBdr>
            </w:div>
            <w:div w:id="38212748">
              <w:marLeft w:val="0"/>
              <w:marRight w:val="0"/>
              <w:marTop w:val="0"/>
              <w:marBottom w:val="0"/>
              <w:divBdr>
                <w:top w:val="none" w:sz="0" w:space="0" w:color="auto"/>
                <w:left w:val="none" w:sz="0" w:space="0" w:color="auto"/>
                <w:bottom w:val="none" w:sz="0" w:space="0" w:color="auto"/>
                <w:right w:val="none" w:sz="0" w:space="0" w:color="auto"/>
              </w:divBdr>
            </w:div>
            <w:div w:id="1564489692">
              <w:marLeft w:val="0"/>
              <w:marRight w:val="0"/>
              <w:marTop w:val="0"/>
              <w:marBottom w:val="0"/>
              <w:divBdr>
                <w:top w:val="none" w:sz="0" w:space="0" w:color="auto"/>
                <w:left w:val="none" w:sz="0" w:space="0" w:color="auto"/>
                <w:bottom w:val="none" w:sz="0" w:space="0" w:color="auto"/>
                <w:right w:val="none" w:sz="0" w:space="0" w:color="auto"/>
              </w:divBdr>
            </w:div>
            <w:div w:id="396704859">
              <w:marLeft w:val="0"/>
              <w:marRight w:val="0"/>
              <w:marTop w:val="0"/>
              <w:marBottom w:val="0"/>
              <w:divBdr>
                <w:top w:val="none" w:sz="0" w:space="0" w:color="auto"/>
                <w:left w:val="none" w:sz="0" w:space="0" w:color="auto"/>
                <w:bottom w:val="none" w:sz="0" w:space="0" w:color="auto"/>
                <w:right w:val="none" w:sz="0" w:space="0" w:color="auto"/>
              </w:divBdr>
            </w:div>
            <w:div w:id="405952778">
              <w:marLeft w:val="0"/>
              <w:marRight w:val="0"/>
              <w:marTop w:val="0"/>
              <w:marBottom w:val="0"/>
              <w:divBdr>
                <w:top w:val="none" w:sz="0" w:space="0" w:color="auto"/>
                <w:left w:val="none" w:sz="0" w:space="0" w:color="auto"/>
                <w:bottom w:val="none" w:sz="0" w:space="0" w:color="auto"/>
                <w:right w:val="none" w:sz="0" w:space="0" w:color="auto"/>
              </w:divBdr>
            </w:div>
            <w:div w:id="1839420059">
              <w:marLeft w:val="0"/>
              <w:marRight w:val="0"/>
              <w:marTop w:val="0"/>
              <w:marBottom w:val="0"/>
              <w:divBdr>
                <w:top w:val="none" w:sz="0" w:space="0" w:color="auto"/>
                <w:left w:val="none" w:sz="0" w:space="0" w:color="auto"/>
                <w:bottom w:val="none" w:sz="0" w:space="0" w:color="auto"/>
                <w:right w:val="none" w:sz="0" w:space="0" w:color="auto"/>
              </w:divBdr>
            </w:div>
            <w:div w:id="648095205">
              <w:marLeft w:val="0"/>
              <w:marRight w:val="0"/>
              <w:marTop w:val="0"/>
              <w:marBottom w:val="0"/>
              <w:divBdr>
                <w:top w:val="none" w:sz="0" w:space="0" w:color="auto"/>
                <w:left w:val="none" w:sz="0" w:space="0" w:color="auto"/>
                <w:bottom w:val="none" w:sz="0" w:space="0" w:color="auto"/>
                <w:right w:val="none" w:sz="0" w:space="0" w:color="auto"/>
              </w:divBdr>
            </w:div>
            <w:div w:id="1731466647">
              <w:marLeft w:val="0"/>
              <w:marRight w:val="0"/>
              <w:marTop w:val="0"/>
              <w:marBottom w:val="0"/>
              <w:divBdr>
                <w:top w:val="none" w:sz="0" w:space="0" w:color="auto"/>
                <w:left w:val="none" w:sz="0" w:space="0" w:color="auto"/>
                <w:bottom w:val="none" w:sz="0" w:space="0" w:color="auto"/>
                <w:right w:val="none" w:sz="0" w:space="0" w:color="auto"/>
              </w:divBdr>
            </w:div>
            <w:div w:id="1549803131">
              <w:marLeft w:val="0"/>
              <w:marRight w:val="0"/>
              <w:marTop w:val="0"/>
              <w:marBottom w:val="0"/>
              <w:divBdr>
                <w:top w:val="none" w:sz="0" w:space="0" w:color="auto"/>
                <w:left w:val="none" w:sz="0" w:space="0" w:color="auto"/>
                <w:bottom w:val="none" w:sz="0" w:space="0" w:color="auto"/>
                <w:right w:val="none" w:sz="0" w:space="0" w:color="auto"/>
              </w:divBdr>
            </w:div>
            <w:div w:id="1542356541">
              <w:marLeft w:val="0"/>
              <w:marRight w:val="0"/>
              <w:marTop w:val="0"/>
              <w:marBottom w:val="0"/>
              <w:divBdr>
                <w:top w:val="none" w:sz="0" w:space="0" w:color="auto"/>
                <w:left w:val="none" w:sz="0" w:space="0" w:color="auto"/>
                <w:bottom w:val="none" w:sz="0" w:space="0" w:color="auto"/>
                <w:right w:val="none" w:sz="0" w:space="0" w:color="auto"/>
              </w:divBdr>
            </w:div>
            <w:div w:id="590510273">
              <w:marLeft w:val="0"/>
              <w:marRight w:val="0"/>
              <w:marTop w:val="0"/>
              <w:marBottom w:val="0"/>
              <w:divBdr>
                <w:top w:val="none" w:sz="0" w:space="0" w:color="auto"/>
                <w:left w:val="none" w:sz="0" w:space="0" w:color="auto"/>
                <w:bottom w:val="none" w:sz="0" w:space="0" w:color="auto"/>
                <w:right w:val="none" w:sz="0" w:space="0" w:color="auto"/>
              </w:divBdr>
            </w:div>
            <w:div w:id="554509223">
              <w:marLeft w:val="0"/>
              <w:marRight w:val="0"/>
              <w:marTop w:val="0"/>
              <w:marBottom w:val="0"/>
              <w:divBdr>
                <w:top w:val="none" w:sz="0" w:space="0" w:color="auto"/>
                <w:left w:val="none" w:sz="0" w:space="0" w:color="auto"/>
                <w:bottom w:val="none" w:sz="0" w:space="0" w:color="auto"/>
                <w:right w:val="none" w:sz="0" w:space="0" w:color="auto"/>
              </w:divBdr>
            </w:div>
            <w:div w:id="1464881730">
              <w:marLeft w:val="0"/>
              <w:marRight w:val="0"/>
              <w:marTop w:val="0"/>
              <w:marBottom w:val="0"/>
              <w:divBdr>
                <w:top w:val="none" w:sz="0" w:space="0" w:color="auto"/>
                <w:left w:val="none" w:sz="0" w:space="0" w:color="auto"/>
                <w:bottom w:val="none" w:sz="0" w:space="0" w:color="auto"/>
                <w:right w:val="none" w:sz="0" w:space="0" w:color="auto"/>
              </w:divBdr>
            </w:div>
            <w:div w:id="1350637941">
              <w:marLeft w:val="0"/>
              <w:marRight w:val="0"/>
              <w:marTop w:val="0"/>
              <w:marBottom w:val="0"/>
              <w:divBdr>
                <w:top w:val="none" w:sz="0" w:space="0" w:color="auto"/>
                <w:left w:val="none" w:sz="0" w:space="0" w:color="auto"/>
                <w:bottom w:val="none" w:sz="0" w:space="0" w:color="auto"/>
                <w:right w:val="none" w:sz="0" w:space="0" w:color="auto"/>
              </w:divBdr>
            </w:div>
            <w:div w:id="487794134">
              <w:marLeft w:val="0"/>
              <w:marRight w:val="0"/>
              <w:marTop w:val="0"/>
              <w:marBottom w:val="0"/>
              <w:divBdr>
                <w:top w:val="none" w:sz="0" w:space="0" w:color="auto"/>
                <w:left w:val="none" w:sz="0" w:space="0" w:color="auto"/>
                <w:bottom w:val="none" w:sz="0" w:space="0" w:color="auto"/>
                <w:right w:val="none" w:sz="0" w:space="0" w:color="auto"/>
              </w:divBdr>
            </w:div>
            <w:div w:id="677123956">
              <w:marLeft w:val="0"/>
              <w:marRight w:val="0"/>
              <w:marTop w:val="0"/>
              <w:marBottom w:val="0"/>
              <w:divBdr>
                <w:top w:val="none" w:sz="0" w:space="0" w:color="auto"/>
                <w:left w:val="none" w:sz="0" w:space="0" w:color="auto"/>
                <w:bottom w:val="none" w:sz="0" w:space="0" w:color="auto"/>
                <w:right w:val="none" w:sz="0" w:space="0" w:color="auto"/>
              </w:divBdr>
            </w:div>
            <w:div w:id="1310207450">
              <w:marLeft w:val="0"/>
              <w:marRight w:val="0"/>
              <w:marTop w:val="0"/>
              <w:marBottom w:val="0"/>
              <w:divBdr>
                <w:top w:val="none" w:sz="0" w:space="0" w:color="auto"/>
                <w:left w:val="none" w:sz="0" w:space="0" w:color="auto"/>
                <w:bottom w:val="none" w:sz="0" w:space="0" w:color="auto"/>
                <w:right w:val="none" w:sz="0" w:space="0" w:color="auto"/>
              </w:divBdr>
            </w:div>
            <w:div w:id="725223937">
              <w:marLeft w:val="0"/>
              <w:marRight w:val="0"/>
              <w:marTop w:val="0"/>
              <w:marBottom w:val="0"/>
              <w:divBdr>
                <w:top w:val="none" w:sz="0" w:space="0" w:color="auto"/>
                <w:left w:val="none" w:sz="0" w:space="0" w:color="auto"/>
                <w:bottom w:val="none" w:sz="0" w:space="0" w:color="auto"/>
                <w:right w:val="none" w:sz="0" w:space="0" w:color="auto"/>
              </w:divBdr>
            </w:div>
            <w:div w:id="1649017688">
              <w:marLeft w:val="0"/>
              <w:marRight w:val="0"/>
              <w:marTop w:val="0"/>
              <w:marBottom w:val="0"/>
              <w:divBdr>
                <w:top w:val="none" w:sz="0" w:space="0" w:color="auto"/>
                <w:left w:val="none" w:sz="0" w:space="0" w:color="auto"/>
                <w:bottom w:val="none" w:sz="0" w:space="0" w:color="auto"/>
                <w:right w:val="none" w:sz="0" w:space="0" w:color="auto"/>
              </w:divBdr>
            </w:div>
            <w:div w:id="12143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3235">
      <w:bodyDiv w:val="1"/>
      <w:marLeft w:val="0"/>
      <w:marRight w:val="0"/>
      <w:marTop w:val="0"/>
      <w:marBottom w:val="0"/>
      <w:divBdr>
        <w:top w:val="none" w:sz="0" w:space="0" w:color="auto"/>
        <w:left w:val="none" w:sz="0" w:space="0" w:color="auto"/>
        <w:bottom w:val="none" w:sz="0" w:space="0" w:color="auto"/>
        <w:right w:val="none" w:sz="0" w:space="0" w:color="auto"/>
      </w:divBdr>
      <w:divsChild>
        <w:div w:id="1706443151">
          <w:marLeft w:val="0"/>
          <w:marRight w:val="0"/>
          <w:marTop w:val="0"/>
          <w:marBottom w:val="0"/>
          <w:divBdr>
            <w:top w:val="none" w:sz="0" w:space="0" w:color="auto"/>
            <w:left w:val="none" w:sz="0" w:space="0" w:color="auto"/>
            <w:bottom w:val="none" w:sz="0" w:space="0" w:color="auto"/>
            <w:right w:val="none" w:sz="0" w:space="0" w:color="auto"/>
          </w:divBdr>
          <w:divsChild>
            <w:div w:id="640815425">
              <w:marLeft w:val="0"/>
              <w:marRight w:val="0"/>
              <w:marTop w:val="0"/>
              <w:marBottom w:val="0"/>
              <w:divBdr>
                <w:top w:val="none" w:sz="0" w:space="0" w:color="auto"/>
                <w:left w:val="none" w:sz="0" w:space="0" w:color="auto"/>
                <w:bottom w:val="none" w:sz="0" w:space="0" w:color="auto"/>
                <w:right w:val="none" w:sz="0" w:space="0" w:color="auto"/>
              </w:divBdr>
            </w:div>
            <w:div w:id="2002419433">
              <w:marLeft w:val="0"/>
              <w:marRight w:val="0"/>
              <w:marTop w:val="0"/>
              <w:marBottom w:val="0"/>
              <w:divBdr>
                <w:top w:val="none" w:sz="0" w:space="0" w:color="auto"/>
                <w:left w:val="none" w:sz="0" w:space="0" w:color="auto"/>
                <w:bottom w:val="none" w:sz="0" w:space="0" w:color="auto"/>
                <w:right w:val="none" w:sz="0" w:space="0" w:color="auto"/>
              </w:divBdr>
            </w:div>
            <w:div w:id="1461529400">
              <w:marLeft w:val="0"/>
              <w:marRight w:val="0"/>
              <w:marTop w:val="0"/>
              <w:marBottom w:val="0"/>
              <w:divBdr>
                <w:top w:val="none" w:sz="0" w:space="0" w:color="auto"/>
                <w:left w:val="none" w:sz="0" w:space="0" w:color="auto"/>
                <w:bottom w:val="none" w:sz="0" w:space="0" w:color="auto"/>
                <w:right w:val="none" w:sz="0" w:space="0" w:color="auto"/>
              </w:divBdr>
            </w:div>
            <w:div w:id="182135121">
              <w:marLeft w:val="0"/>
              <w:marRight w:val="0"/>
              <w:marTop w:val="0"/>
              <w:marBottom w:val="0"/>
              <w:divBdr>
                <w:top w:val="none" w:sz="0" w:space="0" w:color="auto"/>
                <w:left w:val="none" w:sz="0" w:space="0" w:color="auto"/>
                <w:bottom w:val="none" w:sz="0" w:space="0" w:color="auto"/>
                <w:right w:val="none" w:sz="0" w:space="0" w:color="auto"/>
              </w:divBdr>
            </w:div>
            <w:div w:id="733434162">
              <w:marLeft w:val="0"/>
              <w:marRight w:val="0"/>
              <w:marTop w:val="0"/>
              <w:marBottom w:val="0"/>
              <w:divBdr>
                <w:top w:val="none" w:sz="0" w:space="0" w:color="auto"/>
                <w:left w:val="none" w:sz="0" w:space="0" w:color="auto"/>
                <w:bottom w:val="none" w:sz="0" w:space="0" w:color="auto"/>
                <w:right w:val="none" w:sz="0" w:space="0" w:color="auto"/>
              </w:divBdr>
            </w:div>
            <w:div w:id="2054957858">
              <w:marLeft w:val="0"/>
              <w:marRight w:val="0"/>
              <w:marTop w:val="0"/>
              <w:marBottom w:val="0"/>
              <w:divBdr>
                <w:top w:val="none" w:sz="0" w:space="0" w:color="auto"/>
                <w:left w:val="none" w:sz="0" w:space="0" w:color="auto"/>
                <w:bottom w:val="none" w:sz="0" w:space="0" w:color="auto"/>
                <w:right w:val="none" w:sz="0" w:space="0" w:color="auto"/>
              </w:divBdr>
            </w:div>
            <w:div w:id="1257328403">
              <w:marLeft w:val="0"/>
              <w:marRight w:val="0"/>
              <w:marTop w:val="0"/>
              <w:marBottom w:val="0"/>
              <w:divBdr>
                <w:top w:val="none" w:sz="0" w:space="0" w:color="auto"/>
                <w:left w:val="none" w:sz="0" w:space="0" w:color="auto"/>
                <w:bottom w:val="none" w:sz="0" w:space="0" w:color="auto"/>
                <w:right w:val="none" w:sz="0" w:space="0" w:color="auto"/>
              </w:divBdr>
            </w:div>
            <w:div w:id="912930872">
              <w:marLeft w:val="0"/>
              <w:marRight w:val="0"/>
              <w:marTop w:val="0"/>
              <w:marBottom w:val="0"/>
              <w:divBdr>
                <w:top w:val="none" w:sz="0" w:space="0" w:color="auto"/>
                <w:left w:val="none" w:sz="0" w:space="0" w:color="auto"/>
                <w:bottom w:val="none" w:sz="0" w:space="0" w:color="auto"/>
                <w:right w:val="none" w:sz="0" w:space="0" w:color="auto"/>
              </w:divBdr>
            </w:div>
            <w:div w:id="1520267143">
              <w:marLeft w:val="0"/>
              <w:marRight w:val="0"/>
              <w:marTop w:val="0"/>
              <w:marBottom w:val="0"/>
              <w:divBdr>
                <w:top w:val="none" w:sz="0" w:space="0" w:color="auto"/>
                <w:left w:val="none" w:sz="0" w:space="0" w:color="auto"/>
                <w:bottom w:val="none" w:sz="0" w:space="0" w:color="auto"/>
                <w:right w:val="none" w:sz="0" w:space="0" w:color="auto"/>
              </w:divBdr>
            </w:div>
            <w:div w:id="791170332">
              <w:marLeft w:val="0"/>
              <w:marRight w:val="0"/>
              <w:marTop w:val="0"/>
              <w:marBottom w:val="0"/>
              <w:divBdr>
                <w:top w:val="none" w:sz="0" w:space="0" w:color="auto"/>
                <w:left w:val="none" w:sz="0" w:space="0" w:color="auto"/>
                <w:bottom w:val="none" w:sz="0" w:space="0" w:color="auto"/>
                <w:right w:val="none" w:sz="0" w:space="0" w:color="auto"/>
              </w:divBdr>
            </w:div>
            <w:div w:id="1277833622">
              <w:marLeft w:val="0"/>
              <w:marRight w:val="0"/>
              <w:marTop w:val="0"/>
              <w:marBottom w:val="0"/>
              <w:divBdr>
                <w:top w:val="none" w:sz="0" w:space="0" w:color="auto"/>
                <w:left w:val="none" w:sz="0" w:space="0" w:color="auto"/>
                <w:bottom w:val="none" w:sz="0" w:space="0" w:color="auto"/>
                <w:right w:val="none" w:sz="0" w:space="0" w:color="auto"/>
              </w:divBdr>
            </w:div>
            <w:div w:id="1731658887">
              <w:marLeft w:val="0"/>
              <w:marRight w:val="0"/>
              <w:marTop w:val="0"/>
              <w:marBottom w:val="0"/>
              <w:divBdr>
                <w:top w:val="none" w:sz="0" w:space="0" w:color="auto"/>
                <w:left w:val="none" w:sz="0" w:space="0" w:color="auto"/>
                <w:bottom w:val="none" w:sz="0" w:space="0" w:color="auto"/>
                <w:right w:val="none" w:sz="0" w:space="0" w:color="auto"/>
              </w:divBdr>
            </w:div>
            <w:div w:id="628978098">
              <w:marLeft w:val="0"/>
              <w:marRight w:val="0"/>
              <w:marTop w:val="0"/>
              <w:marBottom w:val="0"/>
              <w:divBdr>
                <w:top w:val="none" w:sz="0" w:space="0" w:color="auto"/>
                <w:left w:val="none" w:sz="0" w:space="0" w:color="auto"/>
                <w:bottom w:val="none" w:sz="0" w:space="0" w:color="auto"/>
                <w:right w:val="none" w:sz="0" w:space="0" w:color="auto"/>
              </w:divBdr>
            </w:div>
            <w:div w:id="1672098140">
              <w:marLeft w:val="0"/>
              <w:marRight w:val="0"/>
              <w:marTop w:val="0"/>
              <w:marBottom w:val="0"/>
              <w:divBdr>
                <w:top w:val="none" w:sz="0" w:space="0" w:color="auto"/>
                <w:left w:val="none" w:sz="0" w:space="0" w:color="auto"/>
                <w:bottom w:val="none" w:sz="0" w:space="0" w:color="auto"/>
                <w:right w:val="none" w:sz="0" w:space="0" w:color="auto"/>
              </w:divBdr>
            </w:div>
            <w:div w:id="614337130">
              <w:marLeft w:val="0"/>
              <w:marRight w:val="0"/>
              <w:marTop w:val="0"/>
              <w:marBottom w:val="0"/>
              <w:divBdr>
                <w:top w:val="none" w:sz="0" w:space="0" w:color="auto"/>
                <w:left w:val="none" w:sz="0" w:space="0" w:color="auto"/>
                <w:bottom w:val="none" w:sz="0" w:space="0" w:color="auto"/>
                <w:right w:val="none" w:sz="0" w:space="0" w:color="auto"/>
              </w:divBdr>
            </w:div>
            <w:div w:id="156503211">
              <w:marLeft w:val="0"/>
              <w:marRight w:val="0"/>
              <w:marTop w:val="0"/>
              <w:marBottom w:val="0"/>
              <w:divBdr>
                <w:top w:val="none" w:sz="0" w:space="0" w:color="auto"/>
                <w:left w:val="none" w:sz="0" w:space="0" w:color="auto"/>
                <w:bottom w:val="none" w:sz="0" w:space="0" w:color="auto"/>
                <w:right w:val="none" w:sz="0" w:space="0" w:color="auto"/>
              </w:divBdr>
            </w:div>
            <w:div w:id="152458470">
              <w:marLeft w:val="0"/>
              <w:marRight w:val="0"/>
              <w:marTop w:val="0"/>
              <w:marBottom w:val="0"/>
              <w:divBdr>
                <w:top w:val="none" w:sz="0" w:space="0" w:color="auto"/>
                <w:left w:val="none" w:sz="0" w:space="0" w:color="auto"/>
                <w:bottom w:val="none" w:sz="0" w:space="0" w:color="auto"/>
                <w:right w:val="none" w:sz="0" w:space="0" w:color="auto"/>
              </w:divBdr>
            </w:div>
            <w:div w:id="275529461">
              <w:marLeft w:val="0"/>
              <w:marRight w:val="0"/>
              <w:marTop w:val="0"/>
              <w:marBottom w:val="0"/>
              <w:divBdr>
                <w:top w:val="none" w:sz="0" w:space="0" w:color="auto"/>
                <w:left w:val="none" w:sz="0" w:space="0" w:color="auto"/>
                <w:bottom w:val="none" w:sz="0" w:space="0" w:color="auto"/>
                <w:right w:val="none" w:sz="0" w:space="0" w:color="auto"/>
              </w:divBdr>
            </w:div>
            <w:div w:id="1534264610">
              <w:marLeft w:val="0"/>
              <w:marRight w:val="0"/>
              <w:marTop w:val="0"/>
              <w:marBottom w:val="0"/>
              <w:divBdr>
                <w:top w:val="none" w:sz="0" w:space="0" w:color="auto"/>
                <w:left w:val="none" w:sz="0" w:space="0" w:color="auto"/>
                <w:bottom w:val="none" w:sz="0" w:space="0" w:color="auto"/>
                <w:right w:val="none" w:sz="0" w:space="0" w:color="auto"/>
              </w:divBdr>
            </w:div>
            <w:div w:id="34932673">
              <w:marLeft w:val="0"/>
              <w:marRight w:val="0"/>
              <w:marTop w:val="0"/>
              <w:marBottom w:val="0"/>
              <w:divBdr>
                <w:top w:val="none" w:sz="0" w:space="0" w:color="auto"/>
                <w:left w:val="none" w:sz="0" w:space="0" w:color="auto"/>
                <w:bottom w:val="none" w:sz="0" w:space="0" w:color="auto"/>
                <w:right w:val="none" w:sz="0" w:space="0" w:color="auto"/>
              </w:divBdr>
            </w:div>
            <w:div w:id="73598135">
              <w:marLeft w:val="0"/>
              <w:marRight w:val="0"/>
              <w:marTop w:val="0"/>
              <w:marBottom w:val="0"/>
              <w:divBdr>
                <w:top w:val="none" w:sz="0" w:space="0" w:color="auto"/>
                <w:left w:val="none" w:sz="0" w:space="0" w:color="auto"/>
                <w:bottom w:val="none" w:sz="0" w:space="0" w:color="auto"/>
                <w:right w:val="none" w:sz="0" w:space="0" w:color="auto"/>
              </w:divBdr>
            </w:div>
            <w:div w:id="2064062405">
              <w:marLeft w:val="0"/>
              <w:marRight w:val="0"/>
              <w:marTop w:val="0"/>
              <w:marBottom w:val="0"/>
              <w:divBdr>
                <w:top w:val="none" w:sz="0" w:space="0" w:color="auto"/>
                <w:left w:val="none" w:sz="0" w:space="0" w:color="auto"/>
                <w:bottom w:val="none" w:sz="0" w:space="0" w:color="auto"/>
                <w:right w:val="none" w:sz="0" w:space="0" w:color="auto"/>
              </w:divBdr>
            </w:div>
            <w:div w:id="2017272065">
              <w:marLeft w:val="0"/>
              <w:marRight w:val="0"/>
              <w:marTop w:val="0"/>
              <w:marBottom w:val="0"/>
              <w:divBdr>
                <w:top w:val="none" w:sz="0" w:space="0" w:color="auto"/>
                <w:left w:val="none" w:sz="0" w:space="0" w:color="auto"/>
                <w:bottom w:val="none" w:sz="0" w:space="0" w:color="auto"/>
                <w:right w:val="none" w:sz="0" w:space="0" w:color="auto"/>
              </w:divBdr>
            </w:div>
            <w:div w:id="1065644679">
              <w:marLeft w:val="0"/>
              <w:marRight w:val="0"/>
              <w:marTop w:val="0"/>
              <w:marBottom w:val="0"/>
              <w:divBdr>
                <w:top w:val="none" w:sz="0" w:space="0" w:color="auto"/>
                <w:left w:val="none" w:sz="0" w:space="0" w:color="auto"/>
                <w:bottom w:val="none" w:sz="0" w:space="0" w:color="auto"/>
                <w:right w:val="none" w:sz="0" w:space="0" w:color="auto"/>
              </w:divBdr>
            </w:div>
            <w:div w:id="1319190312">
              <w:marLeft w:val="0"/>
              <w:marRight w:val="0"/>
              <w:marTop w:val="0"/>
              <w:marBottom w:val="0"/>
              <w:divBdr>
                <w:top w:val="none" w:sz="0" w:space="0" w:color="auto"/>
                <w:left w:val="none" w:sz="0" w:space="0" w:color="auto"/>
                <w:bottom w:val="none" w:sz="0" w:space="0" w:color="auto"/>
                <w:right w:val="none" w:sz="0" w:space="0" w:color="auto"/>
              </w:divBdr>
            </w:div>
            <w:div w:id="188643559">
              <w:marLeft w:val="0"/>
              <w:marRight w:val="0"/>
              <w:marTop w:val="0"/>
              <w:marBottom w:val="0"/>
              <w:divBdr>
                <w:top w:val="none" w:sz="0" w:space="0" w:color="auto"/>
                <w:left w:val="none" w:sz="0" w:space="0" w:color="auto"/>
                <w:bottom w:val="none" w:sz="0" w:space="0" w:color="auto"/>
                <w:right w:val="none" w:sz="0" w:space="0" w:color="auto"/>
              </w:divBdr>
            </w:div>
            <w:div w:id="1624073777">
              <w:marLeft w:val="0"/>
              <w:marRight w:val="0"/>
              <w:marTop w:val="0"/>
              <w:marBottom w:val="0"/>
              <w:divBdr>
                <w:top w:val="none" w:sz="0" w:space="0" w:color="auto"/>
                <w:left w:val="none" w:sz="0" w:space="0" w:color="auto"/>
                <w:bottom w:val="none" w:sz="0" w:space="0" w:color="auto"/>
                <w:right w:val="none" w:sz="0" w:space="0" w:color="auto"/>
              </w:divBdr>
            </w:div>
            <w:div w:id="14161266">
              <w:marLeft w:val="0"/>
              <w:marRight w:val="0"/>
              <w:marTop w:val="0"/>
              <w:marBottom w:val="0"/>
              <w:divBdr>
                <w:top w:val="none" w:sz="0" w:space="0" w:color="auto"/>
                <w:left w:val="none" w:sz="0" w:space="0" w:color="auto"/>
                <w:bottom w:val="none" w:sz="0" w:space="0" w:color="auto"/>
                <w:right w:val="none" w:sz="0" w:space="0" w:color="auto"/>
              </w:divBdr>
            </w:div>
            <w:div w:id="1002126853">
              <w:marLeft w:val="0"/>
              <w:marRight w:val="0"/>
              <w:marTop w:val="0"/>
              <w:marBottom w:val="0"/>
              <w:divBdr>
                <w:top w:val="none" w:sz="0" w:space="0" w:color="auto"/>
                <w:left w:val="none" w:sz="0" w:space="0" w:color="auto"/>
                <w:bottom w:val="none" w:sz="0" w:space="0" w:color="auto"/>
                <w:right w:val="none" w:sz="0" w:space="0" w:color="auto"/>
              </w:divBdr>
            </w:div>
            <w:div w:id="1882277032">
              <w:marLeft w:val="0"/>
              <w:marRight w:val="0"/>
              <w:marTop w:val="0"/>
              <w:marBottom w:val="0"/>
              <w:divBdr>
                <w:top w:val="none" w:sz="0" w:space="0" w:color="auto"/>
                <w:left w:val="none" w:sz="0" w:space="0" w:color="auto"/>
                <w:bottom w:val="none" w:sz="0" w:space="0" w:color="auto"/>
                <w:right w:val="none" w:sz="0" w:space="0" w:color="auto"/>
              </w:divBdr>
            </w:div>
            <w:div w:id="1848324528">
              <w:marLeft w:val="0"/>
              <w:marRight w:val="0"/>
              <w:marTop w:val="0"/>
              <w:marBottom w:val="0"/>
              <w:divBdr>
                <w:top w:val="none" w:sz="0" w:space="0" w:color="auto"/>
                <w:left w:val="none" w:sz="0" w:space="0" w:color="auto"/>
                <w:bottom w:val="none" w:sz="0" w:space="0" w:color="auto"/>
                <w:right w:val="none" w:sz="0" w:space="0" w:color="auto"/>
              </w:divBdr>
            </w:div>
            <w:div w:id="1042287964">
              <w:marLeft w:val="0"/>
              <w:marRight w:val="0"/>
              <w:marTop w:val="0"/>
              <w:marBottom w:val="0"/>
              <w:divBdr>
                <w:top w:val="none" w:sz="0" w:space="0" w:color="auto"/>
                <w:left w:val="none" w:sz="0" w:space="0" w:color="auto"/>
                <w:bottom w:val="none" w:sz="0" w:space="0" w:color="auto"/>
                <w:right w:val="none" w:sz="0" w:space="0" w:color="auto"/>
              </w:divBdr>
            </w:div>
            <w:div w:id="31535802">
              <w:marLeft w:val="0"/>
              <w:marRight w:val="0"/>
              <w:marTop w:val="0"/>
              <w:marBottom w:val="0"/>
              <w:divBdr>
                <w:top w:val="none" w:sz="0" w:space="0" w:color="auto"/>
                <w:left w:val="none" w:sz="0" w:space="0" w:color="auto"/>
                <w:bottom w:val="none" w:sz="0" w:space="0" w:color="auto"/>
                <w:right w:val="none" w:sz="0" w:space="0" w:color="auto"/>
              </w:divBdr>
            </w:div>
            <w:div w:id="396632459">
              <w:marLeft w:val="0"/>
              <w:marRight w:val="0"/>
              <w:marTop w:val="0"/>
              <w:marBottom w:val="0"/>
              <w:divBdr>
                <w:top w:val="none" w:sz="0" w:space="0" w:color="auto"/>
                <w:left w:val="none" w:sz="0" w:space="0" w:color="auto"/>
                <w:bottom w:val="none" w:sz="0" w:space="0" w:color="auto"/>
                <w:right w:val="none" w:sz="0" w:space="0" w:color="auto"/>
              </w:divBdr>
            </w:div>
            <w:div w:id="1569613041">
              <w:marLeft w:val="0"/>
              <w:marRight w:val="0"/>
              <w:marTop w:val="0"/>
              <w:marBottom w:val="0"/>
              <w:divBdr>
                <w:top w:val="none" w:sz="0" w:space="0" w:color="auto"/>
                <w:left w:val="none" w:sz="0" w:space="0" w:color="auto"/>
                <w:bottom w:val="none" w:sz="0" w:space="0" w:color="auto"/>
                <w:right w:val="none" w:sz="0" w:space="0" w:color="auto"/>
              </w:divBdr>
            </w:div>
            <w:div w:id="713189436">
              <w:marLeft w:val="0"/>
              <w:marRight w:val="0"/>
              <w:marTop w:val="0"/>
              <w:marBottom w:val="0"/>
              <w:divBdr>
                <w:top w:val="none" w:sz="0" w:space="0" w:color="auto"/>
                <w:left w:val="none" w:sz="0" w:space="0" w:color="auto"/>
                <w:bottom w:val="none" w:sz="0" w:space="0" w:color="auto"/>
                <w:right w:val="none" w:sz="0" w:space="0" w:color="auto"/>
              </w:divBdr>
            </w:div>
            <w:div w:id="2139451674">
              <w:marLeft w:val="0"/>
              <w:marRight w:val="0"/>
              <w:marTop w:val="0"/>
              <w:marBottom w:val="0"/>
              <w:divBdr>
                <w:top w:val="none" w:sz="0" w:space="0" w:color="auto"/>
                <w:left w:val="none" w:sz="0" w:space="0" w:color="auto"/>
                <w:bottom w:val="none" w:sz="0" w:space="0" w:color="auto"/>
                <w:right w:val="none" w:sz="0" w:space="0" w:color="auto"/>
              </w:divBdr>
            </w:div>
            <w:div w:id="792863863">
              <w:marLeft w:val="0"/>
              <w:marRight w:val="0"/>
              <w:marTop w:val="0"/>
              <w:marBottom w:val="0"/>
              <w:divBdr>
                <w:top w:val="none" w:sz="0" w:space="0" w:color="auto"/>
                <w:left w:val="none" w:sz="0" w:space="0" w:color="auto"/>
                <w:bottom w:val="none" w:sz="0" w:space="0" w:color="auto"/>
                <w:right w:val="none" w:sz="0" w:space="0" w:color="auto"/>
              </w:divBdr>
            </w:div>
            <w:div w:id="1901406394">
              <w:marLeft w:val="0"/>
              <w:marRight w:val="0"/>
              <w:marTop w:val="0"/>
              <w:marBottom w:val="0"/>
              <w:divBdr>
                <w:top w:val="none" w:sz="0" w:space="0" w:color="auto"/>
                <w:left w:val="none" w:sz="0" w:space="0" w:color="auto"/>
                <w:bottom w:val="none" w:sz="0" w:space="0" w:color="auto"/>
                <w:right w:val="none" w:sz="0" w:space="0" w:color="auto"/>
              </w:divBdr>
            </w:div>
            <w:div w:id="38097571">
              <w:marLeft w:val="0"/>
              <w:marRight w:val="0"/>
              <w:marTop w:val="0"/>
              <w:marBottom w:val="0"/>
              <w:divBdr>
                <w:top w:val="none" w:sz="0" w:space="0" w:color="auto"/>
                <w:left w:val="none" w:sz="0" w:space="0" w:color="auto"/>
                <w:bottom w:val="none" w:sz="0" w:space="0" w:color="auto"/>
                <w:right w:val="none" w:sz="0" w:space="0" w:color="auto"/>
              </w:divBdr>
            </w:div>
            <w:div w:id="1682202263">
              <w:marLeft w:val="0"/>
              <w:marRight w:val="0"/>
              <w:marTop w:val="0"/>
              <w:marBottom w:val="0"/>
              <w:divBdr>
                <w:top w:val="none" w:sz="0" w:space="0" w:color="auto"/>
                <w:left w:val="none" w:sz="0" w:space="0" w:color="auto"/>
                <w:bottom w:val="none" w:sz="0" w:space="0" w:color="auto"/>
                <w:right w:val="none" w:sz="0" w:space="0" w:color="auto"/>
              </w:divBdr>
            </w:div>
            <w:div w:id="1957371590">
              <w:marLeft w:val="0"/>
              <w:marRight w:val="0"/>
              <w:marTop w:val="0"/>
              <w:marBottom w:val="0"/>
              <w:divBdr>
                <w:top w:val="none" w:sz="0" w:space="0" w:color="auto"/>
                <w:left w:val="none" w:sz="0" w:space="0" w:color="auto"/>
                <w:bottom w:val="none" w:sz="0" w:space="0" w:color="auto"/>
                <w:right w:val="none" w:sz="0" w:space="0" w:color="auto"/>
              </w:divBdr>
            </w:div>
            <w:div w:id="542863939">
              <w:marLeft w:val="0"/>
              <w:marRight w:val="0"/>
              <w:marTop w:val="0"/>
              <w:marBottom w:val="0"/>
              <w:divBdr>
                <w:top w:val="none" w:sz="0" w:space="0" w:color="auto"/>
                <w:left w:val="none" w:sz="0" w:space="0" w:color="auto"/>
                <w:bottom w:val="none" w:sz="0" w:space="0" w:color="auto"/>
                <w:right w:val="none" w:sz="0" w:space="0" w:color="auto"/>
              </w:divBdr>
            </w:div>
            <w:div w:id="659121825">
              <w:marLeft w:val="0"/>
              <w:marRight w:val="0"/>
              <w:marTop w:val="0"/>
              <w:marBottom w:val="0"/>
              <w:divBdr>
                <w:top w:val="none" w:sz="0" w:space="0" w:color="auto"/>
                <w:left w:val="none" w:sz="0" w:space="0" w:color="auto"/>
                <w:bottom w:val="none" w:sz="0" w:space="0" w:color="auto"/>
                <w:right w:val="none" w:sz="0" w:space="0" w:color="auto"/>
              </w:divBdr>
            </w:div>
            <w:div w:id="1740590847">
              <w:marLeft w:val="0"/>
              <w:marRight w:val="0"/>
              <w:marTop w:val="0"/>
              <w:marBottom w:val="0"/>
              <w:divBdr>
                <w:top w:val="none" w:sz="0" w:space="0" w:color="auto"/>
                <w:left w:val="none" w:sz="0" w:space="0" w:color="auto"/>
                <w:bottom w:val="none" w:sz="0" w:space="0" w:color="auto"/>
                <w:right w:val="none" w:sz="0" w:space="0" w:color="auto"/>
              </w:divBdr>
            </w:div>
            <w:div w:id="663440049">
              <w:marLeft w:val="0"/>
              <w:marRight w:val="0"/>
              <w:marTop w:val="0"/>
              <w:marBottom w:val="0"/>
              <w:divBdr>
                <w:top w:val="none" w:sz="0" w:space="0" w:color="auto"/>
                <w:left w:val="none" w:sz="0" w:space="0" w:color="auto"/>
                <w:bottom w:val="none" w:sz="0" w:space="0" w:color="auto"/>
                <w:right w:val="none" w:sz="0" w:space="0" w:color="auto"/>
              </w:divBdr>
            </w:div>
            <w:div w:id="335302176">
              <w:marLeft w:val="0"/>
              <w:marRight w:val="0"/>
              <w:marTop w:val="0"/>
              <w:marBottom w:val="0"/>
              <w:divBdr>
                <w:top w:val="none" w:sz="0" w:space="0" w:color="auto"/>
                <w:left w:val="none" w:sz="0" w:space="0" w:color="auto"/>
                <w:bottom w:val="none" w:sz="0" w:space="0" w:color="auto"/>
                <w:right w:val="none" w:sz="0" w:space="0" w:color="auto"/>
              </w:divBdr>
            </w:div>
            <w:div w:id="899635541">
              <w:marLeft w:val="0"/>
              <w:marRight w:val="0"/>
              <w:marTop w:val="0"/>
              <w:marBottom w:val="0"/>
              <w:divBdr>
                <w:top w:val="none" w:sz="0" w:space="0" w:color="auto"/>
                <w:left w:val="none" w:sz="0" w:space="0" w:color="auto"/>
                <w:bottom w:val="none" w:sz="0" w:space="0" w:color="auto"/>
                <w:right w:val="none" w:sz="0" w:space="0" w:color="auto"/>
              </w:divBdr>
            </w:div>
            <w:div w:id="1086728242">
              <w:marLeft w:val="0"/>
              <w:marRight w:val="0"/>
              <w:marTop w:val="0"/>
              <w:marBottom w:val="0"/>
              <w:divBdr>
                <w:top w:val="none" w:sz="0" w:space="0" w:color="auto"/>
                <w:left w:val="none" w:sz="0" w:space="0" w:color="auto"/>
                <w:bottom w:val="none" w:sz="0" w:space="0" w:color="auto"/>
                <w:right w:val="none" w:sz="0" w:space="0" w:color="auto"/>
              </w:divBdr>
            </w:div>
            <w:div w:id="195124946">
              <w:marLeft w:val="0"/>
              <w:marRight w:val="0"/>
              <w:marTop w:val="0"/>
              <w:marBottom w:val="0"/>
              <w:divBdr>
                <w:top w:val="none" w:sz="0" w:space="0" w:color="auto"/>
                <w:left w:val="none" w:sz="0" w:space="0" w:color="auto"/>
                <w:bottom w:val="none" w:sz="0" w:space="0" w:color="auto"/>
                <w:right w:val="none" w:sz="0" w:space="0" w:color="auto"/>
              </w:divBdr>
            </w:div>
            <w:div w:id="933438873">
              <w:marLeft w:val="0"/>
              <w:marRight w:val="0"/>
              <w:marTop w:val="0"/>
              <w:marBottom w:val="0"/>
              <w:divBdr>
                <w:top w:val="none" w:sz="0" w:space="0" w:color="auto"/>
                <w:left w:val="none" w:sz="0" w:space="0" w:color="auto"/>
                <w:bottom w:val="none" w:sz="0" w:space="0" w:color="auto"/>
                <w:right w:val="none" w:sz="0" w:space="0" w:color="auto"/>
              </w:divBdr>
            </w:div>
            <w:div w:id="1704138315">
              <w:marLeft w:val="0"/>
              <w:marRight w:val="0"/>
              <w:marTop w:val="0"/>
              <w:marBottom w:val="0"/>
              <w:divBdr>
                <w:top w:val="none" w:sz="0" w:space="0" w:color="auto"/>
                <w:left w:val="none" w:sz="0" w:space="0" w:color="auto"/>
                <w:bottom w:val="none" w:sz="0" w:space="0" w:color="auto"/>
                <w:right w:val="none" w:sz="0" w:space="0" w:color="auto"/>
              </w:divBdr>
            </w:div>
            <w:div w:id="943657552">
              <w:marLeft w:val="0"/>
              <w:marRight w:val="0"/>
              <w:marTop w:val="0"/>
              <w:marBottom w:val="0"/>
              <w:divBdr>
                <w:top w:val="none" w:sz="0" w:space="0" w:color="auto"/>
                <w:left w:val="none" w:sz="0" w:space="0" w:color="auto"/>
                <w:bottom w:val="none" w:sz="0" w:space="0" w:color="auto"/>
                <w:right w:val="none" w:sz="0" w:space="0" w:color="auto"/>
              </w:divBdr>
            </w:div>
            <w:div w:id="561603884">
              <w:marLeft w:val="0"/>
              <w:marRight w:val="0"/>
              <w:marTop w:val="0"/>
              <w:marBottom w:val="0"/>
              <w:divBdr>
                <w:top w:val="none" w:sz="0" w:space="0" w:color="auto"/>
                <w:left w:val="none" w:sz="0" w:space="0" w:color="auto"/>
                <w:bottom w:val="none" w:sz="0" w:space="0" w:color="auto"/>
                <w:right w:val="none" w:sz="0" w:space="0" w:color="auto"/>
              </w:divBdr>
            </w:div>
            <w:div w:id="1587610226">
              <w:marLeft w:val="0"/>
              <w:marRight w:val="0"/>
              <w:marTop w:val="0"/>
              <w:marBottom w:val="0"/>
              <w:divBdr>
                <w:top w:val="none" w:sz="0" w:space="0" w:color="auto"/>
                <w:left w:val="none" w:sz="0" w:space="0" w:color="auto"/>
                <w:bottom w:val="none" w:sz="0" w:space="0" w:color="auto"/>
                <w:right w:val="none" w:sz="0" w:space="0" w:color="auto"/>
              </w:divBdr>
            </w:div>
            <w:div w:id="1647737519">
              <w:marLeft w:val="0"/>
              <w:marRight w:val="0"/>
              <w:marTop w:val="0"/>
              <w:marBottom w:val="0"/>
              <w:divBdr>
                <w:top w:val="none" w:sz="0" w:space="0" w:color="auto"/>
                <w:left w:val="none" w:sz="0" w:space="0" w:color="auto"/>
                <w:bottom w:val="none" w:sz="0" w:space="0" w:color="auto"/>
                <w:right w:val="none" w:sz="0" w:space="0" w:color="auto"/>
              </w:divBdr>
            </w:div>
            <w:div w:id="773940528">
              <w:marLeft w:val="0"/>
              <w:marRight w:val="0"/>
              <w:marTop w:val="0"/>
              <w:marBottom w:val="0"/>
              <w:divBdr>
                <w:top w:val="none" w:sz="0" w:space="0" w:color="auto"/>
                <w:left w:val="none" w:sz="0" w:space="0" w:color="auto"/>
                <w:bottom w:val="none" w:sz="0" w:space="0" w:color="auto"/>
                <w:right w:val="none" w:sz="0" w:space="0" w:color="auto"/>
              </w:divBdr>
            </w:div>
            <w:div w:id="240873234">
              <w:marLeft w:val="0"/>
              <w:marRight w:val="0"/>
              <w:marTop w:val="0"/>
              <w:marBottom w:val="0"/>
              <w:divBdr>
                <w:top w:val="none" w:sz="0" w:space="0" w:color="auto"/>
                <w:left w:val="none" w:sz="0" w:space="0" w:color="auto"/>
                <w:bottom w:val="none" w:sz="0" w:space="0" w:color="auto"/>
                <w:right w:val="none" w:sz="0" w:space="0" w:color="auto"/>
              </w:divBdr>
            </w:div>
            <w:div w:id="982465679">
              <w:marLeft w:val="0"/>
              <w:marRight w:val="0"/>
              <w:marTop w:val="0"/>
              <w:marBottom w:val="0"/>
              <w:divBdr>
                <w:top w:val="none" w:sz="0" w:space="0" w:color="auto"/>
                <w:left w:val="none" w:sz="0" w:space="0" w:color="auto"/>
                <w:bottom w:val="none" w:sz="0" w:space="0" w:color="auto"/>
                <w:right w:val="none" w:sz="0" w:space="0" w:color="auto"/>
              </w:divBdr>
            </w:div>
            <w:div w:id="1143623138">
              <w:marLeft w:val="0"/>
              <w:marRight w:val="0"/>
              <w:marTop w:val="0"/>
              <w:marBottom w:val="0"/>
              <w:divBdr>
                <w:top w:val="none" w:sz="0" w:space="0" w:color="auto"/>
                <w:left w:val="none" w:sz="0" w:space="0" w:color="auto"/>
                <w:bottom w:val="none" w:sz="0" w:space="0" w:color="auto"/>
                <w:right w:val="none" w:sz="0" w:space="0" w:color="auto"/>
              </w:divBdr>
            </w:div>
            <w:div w:id="1887639455">
              <w:marLeft w:val="0"/>
              <w:marRight w:val="0"/>
              <w:marTop w:val="0"/>
              <w:marBottom w:val="0"/>
              <w:divBdr>
                <w:top w:val="none" w:sz="0" w:space="0" w:color="auto"/>
                <w:left w:val="none" w:sz="0" w:space="0" w:color="auto"/>
                <w:bottom w:val="none" w:sz="0" w:space="0" w:color="auto"/>
                <w:right w:val="none" w:sz="0" w:space="0" w:color="auto"/>
              </w:divBdr>
            </w:div>
            <w:div w:id="1220436932">
              <w:marLeft w:val="0"/>
              <w:marRight w:val="0"/>
              <w:marTop w:val="0"/>
              <w:marBottom w:val="0"/>
              <w:divBdr>
                <w:top w:val="none" w:sz="0" w:space="0" w:color="auto"/>
                <w:left w:val="none" w:sz="0" w:space="0" w:color="auto"/>
                <w:bottom w:val="none" w:sz="0" w:space="0" w:color="auto"/>
                <w:right w:val="none" w:sz="0" w:space="0" w:color="auto"/>
              </w:divBdr>
            </w:div>
            <w:div w:id="235097741">
              <w:marLeft w:val="0"/>
              <w:marRight w:val="0"/>
              <w:marTop w:val="0"/>
              <w:marBottom w:val="0"/>
              <w:divBdr>
                <w:top w:val="none" w:sz="0" w:space="0" w:color="auto"/>
                <w:left w:val="none" w:sz="0" w:space="0" w:color="auto"/>
                <w:bottom w:val="none" w:sz="0" w:space="0" w:color="auto"/>
                <w:right w:val="none" w:sz="0" w:space="0" w:color="auto"/>
              </w:divBdr>
            </w:div>
            <w:div w:id="98913564">
              <w:marLeft w:val="0"/>
              <w:marRight w:val="0"/>
              <w:marTop w:val="0"/>
              <w:marBottom w:val="0"/>
              <w:divBdr>
                <w:top w:val="none" w:sz="0" w:space="0" w:color="auto"/>
                <w:left w:val="none" w:sz="0" w:space="0" w:color="auto"/>
                <w:bottom w:val="none" w:sz="0" w:space="0" w:color="auto"/>
                <w:right w:val="none" w:sz="0" w:space="0" w:color="auto"/>
              </w:divBdr>
            </w:div>
            <w:div w:id="1228413900">
              <w:marLeft w:val="0"/>
              <w:marRight w:val="0"/>
              <w:marTop w:val="0"/>
              <w:marBottom w:val="0"/>
              <w:divBdr>
                <w:top w:val="none" w:sz="0" w:space="0" w:color="auto"/>
                <w:left w:val="none" w:sz="0" w:space="0" w:color="auto"/>
                <w:bottom w:val="none" w:sz="0" w:space="0" w:color="auto"/>
                <w:right w:val="none" w:sz="0" w:space="0" w:color="auto"/>
              </w:divBdr>
            </w:div>
            <w:div w:id="2064711779">
              <w:marLeft w:val="0"/>
              <w:marRight w:val="0"/>
              <w:marTop w:val="0"/>
              <w:marBottom w:val="0"/>
              <w:divBdr>
                <w:top w:val="none" w:sz="0" w:space="0" w:color="auto"/>
                <w:left w:val="none" w:sz="0" w:space="0" w:color="auto"/>
                <w:bottom w:val="none" w:sz="0" w:space="0" w:color="auto"/>
                <w:right w:val="none" w:sz="0" w:space="0" w:color="auto"/>
              </w:divBdr>
            </w:div>
            <w:div w:id="1892617438">
              <w:marLeft w:val="0"/>
              <w:marRight w:val="0"/>
              <w:marTop w:val="0"/>
              <w:marBottom w:val="0"/>
              <w:divBdr>
                <w:top w:val="none" w:sz="0" w:space="0" w:color="auto"/>
                <w:left w:val="none" w:sz="0" w:space="0" w:color="auto"/>
                <w:bottom w:val="none" w:sz="0" w:space="0" w:color="auto"/>
                <w:right w:val="none" w:sz="0" w:space="0" w:color="auto"/>
              </w:divBdr>
            </w:div>
            <w:div w:id="913664317">
              <w:marLeft w:val="0"/>
              <w:marRight w:val="0"/>
              <w:marTop w:val="0"/>
              <w:marBottom w:val="0"/>
              <w:divBdr>
                <w:top w:val="none" w:sz="0" w:space="0" w:color="auto"/>
                <w:left w:val="none" w:sz="0" w:space="0" w:color="auto"/>
                <w:bottom w:val="none" w:sz="0" w:space="0" w:color="auto"/>
                <w:right w:val="none" w:sz="0" w:space="0" w:color="auto"/>
              </w:divBdr>
            </w:div>
            <w:div w:id="1914928214">
              <w:marLeft w:val="0"/>
              <w:marRight w:val="0"/>
              <w:marTop w:val="0"/>
              <w:marBottom w:val="0"/>
              <w:divBdr>
                <w:top w:val="none" w:sz="0" w:space="0" w:color="auto"/>
                <w:left w:val="none" w:sz="0" w:space="0" w:color="auto"/>
                <w:bottom w:val="none" w:sz="0" w:space="0" w:color="auto"/>
                <w:right w:val="none" w:sz="0" w:space="0" w:color="auto"/>
              </w:divBdr>
            </w:div>
            <w:div w:id="748233857">
              <w:marLeft w:val="0"/>
              <w:marRight w:val="0"/>
              <w:marTop w:val="0"/>
              <w:marBottom w:val="0"/>
              <w:divBdr>
                <w:top w:val="none" w:sz="0" w:space="0" w:color="auto"/>
                <w:left w:val="none" w:sz="0" w:space="0" w:color="auto"/>
                <w:bottom w:val="none" w:sz="0" w:space="0" w:color="auto"/>
                <w:right w:val="none" w:sz="0" w:space="0" w:color="auto"/>
              </w:divBdr>
            </w:div>
            <w:div w:id="58209982">
              <w:marLeft w:val="0"/>
              <w:marRight w:val="0"/>
              <w:marTop w:val="0"/>
              <w:marBottom w:val="0"/>
              <w:divBdr>
                <w:top w:val="none" w:sz="0" w:space="0" w:color="auto"/>
                <w:left w:val="none" w:sz="0" w:space="0" w:color="auto"/>
                <w:bottom w:val="none" w:sz="0" w:space="0" w:color="auto"/>
                <w:right w:val="none" w:sz="0" w:space="0" w:color="auto"/>
              </w:divBdr>
            </w:div>
            <w:div w:id="577524540">
              <w:marLeft w:val="0"/>
              <w:marRight w:val="0"/>
              <w:marTop w:val="0"/>
              <w:marBottom w:val="0"/>
              <w:divBdr>
                <w:top w:val="none" w:sz="0" w:space="0" w:color="auto"/>
                <w:left w:val="none" w:sz="0" w:space="0" w:color="auto"/>
                <w:bottom w:val="none" w:sz="0" w:space="0" w:color="auto"/>
                <w:right w:val="none" w:sz="0" w:space="0" w:color="auto"/>
              </w:divBdr>
            </w:div>
            <w:div w:id="1031800063">
              <w:marLeft w:val="0"/>
              <w:marRight w:val="0"/>
              <w:marTop w:val="0"/>
              <w:marBottom w:val="0"/>
              <w:divBdr>
                <w:top w:val="none" w:sz="0" w:space="0" w:color="auto"/>
                <w:left w:val="none" w:sz="0" w:space="0" w:color="auto"/>
                <w:bottom w:val="none" w:sz="0" w:space="0" w:color="auto"/>
                <w:right w:val="none" w:sz="0" w:space="0" w:color="auto"/>
              </w:divBdr>
            </w:div>
            <w:div w:id="674384154">
              <w:marLeft w:val="0"/>
              <w:marRight w:val="0"/>
              <w:marTop w:val="0"/>
              <w:marBottom w:val="0"/>
              <w:divBdr>
                <w:top w:val="none" w:sz="0" w:space="0" w:color="auto"/>
                <w:left w:val="none" w:sz="0" w:space="0" w:color="auto"/>
                <w:bottom w:val="none" w:sz="0" w:space="0" w:color="auto"/>
                <w:right w:val="none" w:sz="0" w:space="0" w:color="auto"/>
              </w:divBdr>
            </w:div>
            <w:div w:id="65152293">
              <w:marLeft w:val="0"/>
              <w:marRight w:val="0"/>
              <w:marTop w:val="0"/>
              <w:marBottom w:val="0"/>
              <w:divBdr>
                <w:top w:val="none" w:sz="0" w:space="0" w:color="auto"/>
                <w:left w:val="none" w:sz="0" w:space="0" w:color="auto"/>
                <w:bottom w:val="none" w:sz="0" w:space="0" w:color="auto"/>
                <w:right w:val="none" w:sz="0" w:space="0" w:color="auto"/>
              </w:divBdr>
            </w:div>
            <w:div w:id="477456417">
              <w:marLeft w:val="0"/>
              <w:marRight w:val="0"/>
              <w:marTop w:val="0"/>
              <w:marBottom w:val="0"/>
              <w:divBdr>
                <w:top w:val="none" w:sz="0" w:space="0" w:color="auto"/>
                <w:left w:val="none" w:sz="0" w:space="0" w:color="auto"/>
                <w:bottom w:val="none" w:sz="0" w:space="0" w:color="auto"/>
                <w:right w:val="none" w:sz="0" w:space="0" w:color="auto"/>
              </w:divBdr>
            </w:div>
            <w:div w:id="1518159623">
              <w:marLeft w:val="0"/>
              <w:marRight w:val="0"/>
              <w:marTop w:val="0"/>
              <w:marBottom w:val="0"/>
              <w:divBdr>
                <w:top w:val="none" w:sz="0" w:space="0" w:color="auto"/>
                <w:left w:val="none" w:sz="0" w:space="0" w:color="auto"/>
                <w:bottom w:val="none" w:sz="0" w:space="0" w:color="auto"/>
                <w:right w:val="none" w:sz="0" w:space="0" w:color="auto"/>
              </w:divBdr>
            </w:div>
            <w:div w:id="2025129336">
              <w:marLeft w:val="0"/>
              <w:marRight w:val="0"/>
              <w:marTop w:val="0"/>
              <w:marBottom w:val="0"/>
              <w:divBdr>
                <w:top w:val="none" w:sz="0" w:space="0" w:color="auto"/>
                <w:left w:val="none" w:sz="0" w:space="0" w:color="auto"/>
                <w:bottom w:val="none" w:sz="0" w:space="0" w:color="auto"/>
                <w:right w:val="none" w:sz="0" w:space="0" w:color="auto"/>
              </w:divBdr>
            </w:div>
            <w:div w:id="1755396508">
              <w:marLeft w:val="0"/>
              <w:marRight w:val="0"/>
              <w:marTop w:val="0"/>
              <w:marBottom w:val="0"/>
              <w:divBdr>
                <w:top w:val="none" w:sz="0" w:space="0" w:color="auto"/>
                <w:left w:val="none" w:sz="0" w:space="0" w:color="auto"/>
                <w:bottom w:val="none" w:sz="0" w:space="0" w:color="auto"/>
                <w:right w:val="none" w:sz="0" w:space="0" w:color="auto"/>
              </w:divBdr>
            </w:div>
            <w:div w:id="643242026">
              <w:marLeft w:val="0"/>
              <w:marRight w:val="0"/>
              <w:marTop w:val="0"/>
              <w:marBottom w:val="0"/>
              <w:divBdr>
                <w:top w:val="none" w:sz="0" w:space="0" w:color="auto"/>
                <w:left w:val="none" w:sz="0" w:space="0" w:color="auto"/>
                <w:bottom w:val="none" w:sz="0" w:space="0" w:color="auto"/>
                <w:right w:val="none" w:sz="0" w:space="0" w:color="auto"/>
              </w:divBdr>
            </w:div>
            <w:div w:id="425422362">
              <w:marLeft w:val="0"/>
              <w:marRight w:val="0"/>
              <w:marTop w:val="0"/>
              <w:marBottom w:val="0"/>
              <w:divBdr>
                <w:top w:val="none" w:sz="0" w:space="0" w:color="auto"/>
                <w:left w:val="none" w:sz="0" w:space="0" w:color="auto"/>
                <w:bottom w:val="none" w:sz="0" w:space="0" w:color="auto"/>
                <w:right w:val="none" w:sz="0" w:space="0" w:color="auto"/>
              </w:divBdr>
            </w:div>
            <w:div w:id="1962571329">
              <w:marLeft w:val="0"/>
              <w:marRight w:val="0"/>
              <w:marTop w:val="0"/>
              <w:marBottom w:val="0"/>
              <w:divBdr>
                <w:top w:val="none" w:sz="0" w:space="0" w:color="auto"/>
                <w:left w:val="none" w:sz="0" w:space="0" w:color="auto"/>
                <w:bottom w:val="none" w:sz="0" w:space="0" w:color="auto"/>
                <w:right w:val="none" w:sz="0" w:space="0" w:color="auto"/>
              </w:divBdr>
            </w:div>
            <w:div w:id="1482505235">
              <w:marLeft w:val="0"/>
              <w:marRight w:val="0"/>
              <w:marTop w:val="0"/>
              <w:marBottom w:val="0"/>
              <w:divBdr>
                <w:top w:val="none" w:sz="0" w:space="0" w:color="auto"/>
                <w:left w:val="none" w:sz="0" w:space="0" w:color="auto"/>
                <w:bottom w:val="none" w:sz="0" w:space="0" w:color="auto"/>
                <w:right w:val="none" w:sz="0" w:space="0" w:color="auto"/>
              </w:divBdr>
            </w:div>
            <w:div w:id="832524013">
              <w:marLeft w:val="0"/>
              <w:marRight w:val="0"/>
              <w:marTop w:val="0"/>
              <w:marBottom w:val="0"/>
              <w:divBdr>
                <w:top w:val="none" w:sz="0" w:space="0" w:color="auto"/>
                <w:left w:val="none" w:sz="0" w:space="0" w:color="auto"/>
                <w:bottom w:val="none" w:sz="0" w:space="0" w:color="auto"/>
                <w:right w:val="none" w:sz="0" w:space="0" w:color="auto"/>
              </w:divBdr>
            </w:div>
            <w:div w:id="14043948">
              <w:marLeft w:val="0"/>
              <w:marRight w:val="0"/>
              <w:marTop w:val="0"/>
              <w:marBottom w:val="0"/>
              <w:divBdr>
                <w:top w:val="none" w:sz="0" w:space="0" w:color="auto"/>
                <w:left w:val="none" w:sz="0" w:space="0" w:color="auto"/>
                <w:bottom w:val="none" w:sz="0" w:space="0" w:color="auto"/>
                <w:right w:val="none" w:sz="0" w:space="0" w:color="auto"/>
              </w:divBdr>
            </w:div>
            <w:div w:id="1715688221">
              <w:marLeft w:val="0"/>
              <w:marRight w:val="0"/>
              <w:marTop w:val="0"/>
              <w:marBottom w:val="0"/>
              <w:divBdr>
                <w:top w:val="none" w:sz="0" w:space="0" w:color="auto"/>
                <w:left w:val="none" w:sz="0" w:space="0" w:color="auto"/>
                <w:bottom w:val="none" w:sz="0" w:space="0" w:color="auto"/>
                <w:right w:val="none" w:sz="0" w:space="0" w:color="auto"/>
              </w:divBdr>
            </w:div>
            <w:div w:id="288555950">
              <w:marLeft w:val="0"/>
              <w:marRight w:val="0"/>
              <w:marTop w:val="0"/>
              <w:marBottom w:val="0"/>
              <w:divBdr>
                <w:top w:val="none" w:sz="0" w:space="0" w:color="auto"/>
                <w:left w:val="none" w:sz="0" w:space="0" w:color="auto"/>
                <w:bottom w:val="none" w:sz="0" w:space="0" w:color="auto"/>
                <w:right w:val="none" w:sz="0" w:space="0" w:color="auto"/>
              </w:divBdr>
            </w:div>
            <w:div w:id="930505847">
              <w:marLeft w:val="0"/>
              <w:marRight w:val="0"/>
              <w:marTop w:val="0"/>
              <w:marBottom w:val="0"/>
              <w:divBdr>
                <w:top w:val="none" w:sz="0" w:space="0" w:color="auto"/>
                <w:left w:val="none" w:sz="0" w:space="0" w:color="auto"/>
                <w:bottom w:val="none" w:sz="0" w:space="0" w:color="auto"/>
                <w:right w:val="none" w:sz="0" w:space="0" w:color="auto"/>
              </w:divBdr>
            </w:div>
            <w:div w:id="1393305779">
              <w:marLeft w:val="0"/>
              <w:marRight w:val="0"/>
              <w:marTop w:val="0"/>
              <w:marBottom w:val="0"/>
              <w:divBdr>
                <w:top w:val="none" w:sz="0" w:space="0" w:color="auto"/>
                <w:left w:val="none" w:sz="0" w:space="0" w:color="auto"/>
                <w:bottom w:val="none" w:sz="0" w:space="0" w:color="auto"/>
                <w:right w:val="none" w:sz="0" w:space="0" w:color="auto"/>
              </w:divBdr>
            </w:div>
            <w:div w:id="2088988415">
              <w:marLeft w:val="0"/>
              <w:marRight w:val="0"/>
              <w:marTop w:val="0"/>
              <w:marBottom w:val="0"/>
              <w:divBdr>
                <w:top w:val="none" w:sz="0" w:space="0" w:color="auto"/>
                <w:left w:val="none" w:sz="0" w:space="0" w:color="auto"/>
                <w:bottom w:val="none" w:sz="0" w:space="0" w:color="auto"/>
                <w:right w:val="none" w:sz="0" w:space="0" w:color="auto"/>
              </w:divBdr>
            </w:div>
            <w:div w:id="1153133301">
              <w:marLeft w:val="0"/>
              <w:marRight w:val="0"/>
              <w:marTop w:val="0"/>
              <w:marBottom w:val="0"/>
              <w:divBdr>
                <w:top w:val="none" w:sz="0" w:space="0" w:color="auto"/>
                <w:left w:val="none" w:sz="0" w:space="0" w:color="auto"/>
                <w:bottom w:val="none" w:sz="0" w:space="0" w:color="auto"/>
                <w:right w:val="none" w:sz="0" w:space="0" w:color="auto"/>
              </w:divBdr>
            </w:div>
            <w:div w:id="1862551500">
              <w:marLeft w:val="0"/>
              <w:marRight w:val="0"/>
              <w:marTop w:val="0"/>
              <w:marBottom w:val="0"/>
              <w:divBdr>
                <w:top w:val="none" w:sz="0" w:space="0" w:color="auto"/>
                <w:left w:val="none" w:sz="0" w:space="0" w:color="auto"/>
                <w:bottom w:val="none" w:sz="0" w:space="0" w:color="auto"/>
                <w:right w:val="none" w:sz="0" w:space="0" w:color="auto"/>
              </w:divBdr>
            </w:div>
            <w:div w:id="207038686">
              <w:marLeft w:val="0"/>
              <w:marRight w:val="0"/>
              <w:marTop w:val="0"/>
              <w:marBottom w:val="0"/>
              <w:divBdr>
                <w:top w:val="none" w:sz="0" w:space="0" w:color="auto"/>
                <w:left w:val="none" w:sz="0" w:space="0" w:color="auto"/>
                <w:bottom w:val="none" w:sz="0" w:space="0" w:color="auto"/>
                <w:right w:val="none" w:sz="0" w:space="0" w:color="auto"/>
              </w:divBdr>
            </w:div>
            <w:div w:id="1940481910">
              <w:marLeft w:val="0"/>
              <w:marRight w:val="0"/>
              <w:marTop w:val="0"/>
              <w:marBottom w:val="0"/>
              <w:divBdr>
                <w:top w:val="none" w:sz="0" w:space="0" w:color="auto"/>
                <w:left w:val="none" w:sz="0" w:space="0" w:color="auto"/>
                <w:bottom w:val="none" w:sz="0" w:space="0" w:color="auto"/>
                <w:right w:val="none" w:sz="0" w:space="0" w:color="auto"/>
              </w:divBdr>
            </w:div>
            <w:div w:id="961768485">
              <w:marLeft w:val="0"/>
              <w:marRight w:val="0"/>
              <w:marTop w:val="0"/>
              <w:marBottom w:val="0"/>
              <w:divBdr>
                <w:top w:val="none" w:sz="0" w:space="0" w:color="auto"/>
                <w:left w:val="none" w:sz="0" w:space="0" w:color="auto"/>
                <w:bottom w:val="none" w:sz="0" w:space="0" w:color="auto"/>
                <w:right w:val="none" w:sz="0" w:space="0" w:color="auto"/>
              </w:divBdr>
            </w:div>
            <w:div w:id="1789548046">
              <w:marLeft w:val="0"/>
              <w:marRight w:val="0"/>
              <w:marTop w:val="0"/>
              <w:marBottom w:val="0"/>
              <w:divBdr>
                <w:top w:val="none" w:sz="0" w:space="0" w:color="auto"/>
                <w:left w:val="none" w:sz="0" w:space="0" w:color="auto"/>
                <w:bottom w:val="none" w:sz="0" w:space="0" w:color="auto"/>
                <w:right w:val="none" w:sz="0" w:space="0" w:color="auto"/>
              </w:divBdr>
            </w:div>
            <w:div w:id="2066368954">
              <w:marLeft w:val="0"/>
              <w:marRight w:val="0"/>
              <w:marTop w:val="0"/>
              <w:marBottom w:val="0"/>
              <w:divBdr>
                <w:top w:val="none" w:sz="0" w:space="0" w:color="auto"/>
                <w:left w:val="none" w:sz="0" w:space="0" w:color="auto"/>
                <w:bottom w:val="none" w:sz="0" w:space="0" w:color="auto"/>
                <w:right w:val="none" w:sz="0" w:space="0" w:color="auto"/>
              </w:divBdr>
            </w:div>
            <w:div w:id="2047364933">
              <w:marLeft w:val="0"/>
              <w:marRight w:val="0"/>
              <w:marTop w:val="0"/>
              <w:marBottom w:val="0"/>
              <w:divBdr>
                <w:top w:val="none" w:sz="0" w:space="0" w:color="auto"/>
                <w:left w:val="none" w:sz="0" w:space="0" w:color="auto"/>
                <w:bottom w:val="none" w:sz="0" w:space="0" w:color="auto"/>
                <w:right w:val="none" w:sz="0" w:space="0" w:color="auto"/>
              </w:divBdr>
            </w:div>
            <w:div w:id="869495652">
              <w:marLeft w:val="0"/>
              <w:marRight w:val="0"/>
              <w:marTop w:val="0"/>
              <w:marBottom w:val="0"/>
              <w:divBdr>
                <w:top w:val="none" w:sz="0" w:space="0" w:color="auto"/>
                <w:left w:val="none" w:sz="0" w:space="0" w:color="auto"/>
                <w:bottom w:val="none" w:sz="0" w:space="0" w:color="auto"/>
                <w:right w:val="none" w:sz="0" w:space="0" w:color="auto"/>
              </w:divBdr>
            </w:div>
            <w:div w:id="1879392686">
              <w:marLeft w:val="0"/>
              <w:marRight w:val="0"/>
              <w:marTop w:val="0"/>
              <w:marBottom w:val="0"/>
              <w:divBdr>
                <w:top w:val="none" w:sz="0" w:space="0" w:color="auto"/>
                <w:left w:val="none" w:sz="0" w:space="0" w:color="auto"/>
                <w:bottom w:val="none" w:sz="0" w:space="0" w:color="auto"/>
                <w:right w:val="none" w:sz="0" w:space="0" w:color="auto"/>
              </w:divBdr>
            </w:div>
            <w:div w:id="1135440778">
              <w:marLeft w:val="0"/>
              <w:marRight w:val="0"/>
              <w:marTop w:val="0"/>
              <w:marBottom w:val="0"/>
              <w:divBdr>
                <w:top w:val="none" w:sz="0" w:space="0" w:color="auto"/>
                <w:left w:val="none" w:sz="0" w:space="0" w:color="auto"/>
                <w:bottom w:val="none" w:sz="0" w:space="0" w:color="auto"/>
                <w:right w:val="none" w:sz="0" w:space="0" w:color="auto"/>
              </w:divBdr>
            </w:div>
            <w:div w:id="797337079">
              <w:marLeft w:val="0"/>
              <w:marRight w:val="0"/>
              <w:marTop w:val="0"/>
              <w:marBottom w:val="0"/>
              <w:divBdr>
                <w:top w:val="none" w:sz="0" w:space="0" w:color="auto"/>
                <w:left w:val="none" w:sz="0" w:space="0" w:color="auto"/>
                <w:bottom w:val="none" w:sz="0" w:space="0" w:color="auto"/>
                <w:right w:val="none" w:sz="0" w:space="0" w:color="auto"/>
              </w:divBdr>
            </w:div>
            <w:div w:id="1574968275">
              <w:marLeft w:val="0"/>
              <w:marRight w:val="0"/>
              <w:marTop w:val="0"/>
              <w:marBottom w:val="0"/>
              <w:divBdr>
                <w:top w:val="none" w:sz="0" w:space="0" w:color="auto"/>
                <w:left w:val="none" w:sz="0" w:space="0" w:color="auto"/>
                <w:bottom w:val="none" w:sz="0" w:space="0" w:color="auto"/>
                <w:right w:val="none" w:sz="0" w:space="0" w:color="auto"/>
              </w:divBdr>
            </w:div>
            <w:div w:id="2048404377">
              <w:marLeft w:val="0"/>
              <w:marRight w:val="0"/>
              <w:marTop w:val="0"/>
              <w:marBottom w:val="0"/>
              <w:divBdr>
                <w:top w:val="none" w:sz="0" w:space="0" w:color="auto"/>
                <w:left w:val="none" w:sz="0" w:space="0" w:color="auto"/>
                <w:bottom w:val="none" w:sz="0" w:space="0" w:color="auto"/>
                <w:right w:val="none" w:sz="0" w:space="0" w:color="auto"/>
              </w:divBdr>
            </w:div>
            <w:div w:id="670334810">
              <w:marLeft w:val="0"/>
              <w:marRight w:val="0"/>
              <w:marTop w:val="0"/>
              <w:marBottom w:val="0"/>
              <w:divBdr>
                <w:top w:val="none" w:sz="0" w:space="0" w:color="auto"/>
                <w:left w:val="none" w:sz="0" w:space="0" w:color="auto"/>
                <w:bottom w:val="none" w:sz="0" w:space="0" w:color="auto"/>
                <w:right w:val="none" w:sz="0" w:space="0" w:color="auto"/>
              </w:divBdr>
            </w:div>
            <w:div w:id="1469400534">
              <w:marLeft w:val="0"/>
              <w:marRight w:val="0"/>
              <w:marTop w:val="0"/>
              <w:marBottom w:val="0"/>
              <w:divBdr>
                <w:top w:val="none" w:sz="0" w:space="0" w:color="auto"/>
                <w:left w:val="none" w:sz="0" w:space="0" w:color="auto"/>
                <w:bottom w:val="none" w:sz="0" w:space="0" w:color="auto"/>
                <w:right w:val="none" w:sz="0" w:space="0" w:color="auto"/>
              </w:divBdr>
            </w:div>
            <w:div w:id="960576106">
              <w:marLeft w:val="0"/>
              <w:marRight w:val="0"/>
              <w:marTop w:val="0"/>
              <w:marBottom w:val="0"/>
              <w:divBdr>
                <w:top w:val="none" w:sz="0" w:space="0" w:color="auto"/>
                <w:left w:val="none" w:sz="0" w:space="0" w:color="auto"/>
                <w:bottom w:val="none" w:sz="0" w:space="0" w:color="auto"/>
                <w:right w:val="none" w:sz="0" w:space="0" w:color="auto"/>
              </w:divBdr>
            </w:div>
            <w:div w:id="2138839407">
              <w:marLeft w:val="0"/>
              <w:marRight w:val="0"/>
              <w:marTop w:val="0"/>
              <w:marBottom w:val="0"/>
              <w:divBdr>
                <w:top w:val="none" w:sz="0" w:space="0" w:color="auto"/>
                <w:left w:val="none" w:sz="0" w:space="0" w:color="auto"/>
                <w:bottom w:val="none" w:sz="0" w:space="0" w:color="auto"/>
                <w:right w:val="none" w:sz="0" w:space="0" w:color="auto"/>
              </w:divBdr>
            </w:div>
            <w:div w:id="1410350847">
              <w:marLeft w:val="0"/>
              <w:marRight w:val="0"/>
              <w:marTop w:val="0"/>
              <w:marBottom w:val="0"/>
              <w:divBdr>
                <w:top w:val="none" w:sz="0" w:space="0" w:color="auto"/>
                <w:left w:val="none" w:sz="0" w:space="0" w:color="auto"/>
                <w:bottom w:val="none" w:sz="0" w:space="0" w:color="auto"/>
                <w:right w:val="none" w:sz="0" w:space="0" w:color="auto"/>
              </w:divBdr>
            </w:div>
            <w:div w:id="1546679017">
              <w:marLeft w:val="0"/>
              <w:marRight w:val="0"/>
              <w:marTop w:val="0"/>
              <w:marBottom w:val="0"/>
              <w:divBdr>
                <w:top w:val="none" w:sz="0" w:space="0" w:color="auto"/>
                <w:left w:val="none" w:sz="0" w:space="0" w:color="auto"/>
                <w:bottom w:val="none" w:sz="0" w:space="0" w:color="auto"/>
                <w:right w:val="none" w:sz="0" w:space="0" w:color="auto"/>
              </w:divBdr>
            </w:div>
            <w:div w:id="1962569716">
              <w:marLeft w:val="0"/>
              <w:marRight w:val="0"/>
              <w:marTop w:val="0"/>
              <w:marBottom w:val="0"/>
              <w:divBdr>
                <w:top w:val="none" w:sz="0" w:space="0" w:color="auto"/>
                <w:left w:val="none" w:sz="0" w:space="0" w:color="auto"/>
                <w:bottom w:val="none" w:sz="0" w:space="0" w:color="auto"/>
                <w:right w:val="none" w:sz="0" w:space="0" w:color="auto"/>
              </w:divBdr>
            </w:div>
            <w:div w:id="431316021">
              <w:marLeft w:val="0"/>
              <w:marRight w:val="0"/>
              <w:marTop w:val="0"/>
              <w:marBottom w:val="0"/>
              <w:divBdr>
                <w:top w:val="none" w:sz="0" w:space="0" w:color="auto"/>
                <w:left w:val="none" w:sz="0" w:space="0" w:color="auto"/>
                <w:bottom w:val="none" w:sz="0" w:space="0" w:color="auto"/>
                <w:right w:val="none" w:sz="0" w:space="0" w:color="auto"/>
              </w:divBdr>
            </w:div>
            <w:div w:id="77797866">
              <w:marLeft w:val="0"/>
              <w:marRight w:val="0"/>
              <w:marTop w:val="0"/>
              <w:marBottom w:val="0"/>
              <w:divBdr>
                <w:top w:val="none" w:sz="0" w:space="0" w:color="auto"/>
                <w:left w:val="none" w:sz="0" w:space="0" w:color="auto"/>
                <w:bottom w:val="none" w:sz="0" w:space="0" w:color="auto"/>
                <w:right w:val="none" w:sz="0" w:space="0" w:color="auto"/>
              </w:divBdr>
            </w:div>
            <w:div w:id="889851760">
              <w:marLeft w:val="0"/>
              <w:marRight w:val="0"/>
              <w:marTop w:val="0"/>
              <w:marBottom w:val="0"/>
              <w:divBdr>
                <w:top w:val="none" w:sz="0" w:space="0" w:color="auto"/>
                <w:left w:val="none" w:sz="0" w:space="0" w:color="auto"/>
                <w:bottom w:val="none" w:sz="0" w:space="0" w:color="auto"/>
                <w:right w:val="none" w:sz="0" w:space="0" w:color="auto"/>
              </w:divBdr>
            </w:div>
            <w:div w:id="1002783730">
              <w:marLeft w:val="0"/>
              <w:marRight w:val="0"/>
              <w:marTop w:val="0"/>
              <w:marBottom w:val="0"/>
              <w:divBdr>
                <w:top w:val="none" w:sz="0" w:space="0" w:color="auto"/>
                <w:left w:val="none" w:sz="0" w:space="0" w:color="auto"/>
                <w:bottom w:val="none" w:sz="0" w:space="0" w:color="auto"/>
                <w:right w:val="none" w:sz="0" w:space="0" w:color="auto"/>
              </w:divBdr>
            </w:div>
            <w:div w:id="1166096820">
              <w:marLeft w:val="0"/>
              <w:marRight w:val="0"/>
              <w:marTop w:val="0"/>
              <w:marBottom w:val="0"/>
              <w:divBdr>
                <w:top w:val="none" w:sz="0" w:space="0" w:color="auto"/>
                <w:left w:val="none" w:sz="0" w:space="0" w:color="auto"/>
                <w:bottom w:val="none" w:sz="0" w:space="0" w:color="auto"/>
                <w:right w:val="none" w:sz="0" w:space="0" w:color="auto"/>
              </w:divBdr>
            </w:div>
            <w:div w:id="1021980163">
              <w:marLeft w:val="0"/>
              <w:marRight w:val="0"/>
              <w:marTop w:val="0"/>
              <w:marBottom w:val="0"/>
              <w:divBdr>
                <w:top w:val="none" w:sz="0" w:space="0" w:color="auto"/>
                <w:left w:val="none" w:sz="0" w:space="0" w:color="auto"/>
                <w:bottom w:val="none" w:sz="0" w:space="0" w:color="auto"/>
                <w:right w:val="none" w:sz="0" w:space="0" w:color="auto"/>
              </w:divBdr>
            </w:div>
            <w:div w:id="1032148818">
              <w:marLeft w:val="0"/>
              <w:marRight w:val="0"/>
              <w:marTop w:val="0"/>
              <w:marBottom w:val="0"/>
              <w:divBdr>
                <w:top w:val="none" w:sz="0" w:space="0" w:color="auto"/>
                <w:left w:val="none" w:sz="0" w:space="0" w:color="auto"/>
                <w:bottom w:val="none" w:sz="0" w:space="0" w:color="auto"/>
                <w:right w:val="none" w:sz="0" w:space="0" w:color="auto"/>
              </w:divBdr>
            </w:div>
            <w:div w:id="407462930">
              <w:marLeft w:val="0"/>
              <w:marRight w:val="0"/>
              <w:marTop w:val="0"/>
              <w:marBottom w:val="0"/>
              <w:divBdr>
                <w:top w:val="none" w:sz="0" w:space="0" w:color="auto"/>
                <w:left w:val="none" w:sz="0" w:space="0" w:color="auto"/>
                <w:bottom w:val="none" w:sz="0" w:space="0" w:color="auto"/>
                <w:right w:val="none" w:sz="0" w:space="0" w:color="auto"/>
              </w:divBdr>
            </w:div>
            <w:div w:id="1044213047">
              <w:marLeft w:val="0"/>
              <w:marRight w:val="0"/>
              <w:marTop w:val="0"/>
              <w:marBottom w:val="0"/>
              <w:divBdr>
                <w:top w:val="none" w:sz="0" w:space="0" w:color="auto"/>
                <w:left w:val="none" w:sz="0" w:space="0" w:color="auto"/>
                <w:bottom w:val="none" w:sz="0" w:space="0" w:color="auto"/>
                <w:right w:val="none" w:sz="0" w:space="0" w:color="auto"/>
              </w:divBdr>
            </w:div>
            <w:div w:id="1905603680">
              <w:marLeft w:val="0"/>
              <w:marRight w:val="0"/>
              <w:marTop w:val="0"/>
              <w:marBottom w:val="0"/>
              <w:divBdr>
                <w:top w:val="none" w:sz="0" w:space="0" w:color="auto"/>
                <w:left w:val="none" w:sz="0" w:space="0" w:color="auto"/>
                <w:bottom w:val="none" w:sz="0" w:space="0" w:color="auto"/>
                <w:right w:val="none" w:sz="0" w:space="0" w:color="auto"/>
              </w:divBdr>
            </w:div>
            <w:div w:id="1610117056">
              <w:marLeft w:val="0"/>
              <w:marRight w:val="0"/>
              <w:marTop w:val="0"/>
              <w:marBottom w:val="0"/>
              <w:divBdr>
                <w:top w:val="none" w:sz="0" w:space="0" w:color="auto"/>
                <w:left w:val="none" w:sz="0" w:space="0" w:color="auto"/>
                <w:bottom w:val="none" w:sz="0" w:space="0" w:color="auto"/>
                <w:right w:val="none" w:sz="0" w:space="0" w:color="auto"/>
              </w:divBdr>
            </w:div>
            <w:div w:id="1225918680">
              <w:marLeft w:val="0"/>
              <w:marRight w:val="0"/>
              <w:marTop w:val="0"/>
              <w:marBottom w:val="0"/>
              <w:divBdr>
                <w:top w:val="none" w:sz="0" w:space="0" w:color="auto"/>
                <w:left w:val="none" w:sz="0" w:space="0" w:color="auto"/>
                <w:bottom w:val="none" w:sz="0" w:space="0" w:color="auto"/>
                <w:right w:val="none" w:sz="0" w:space="0" w:color="auto"/>
              </w:divBdr>
            </w:div>
            <w:div w:id="1557358560">
              <w:marLeft w:val="0"/>
              <w:marRight w:val="0"/>
              <w:marTop w:val="0"/>
              <w:marBottom w:val="0"/>
              <w:divBdr>
                <w:top w:val="none" w:sz="0" w:space="0" w:color="auto"/>
                <w:left w:val="none" w:sz="0" w:space="0" w:color="auto"/>
                <w:bottom w:val="none" w:sz="0" w:space="0" w:color="auto"/>
                <w:right w:val="none" w:sz="0" w:space="0" w:color="auto"/>
              </w:divBdr>
            </w:div>
            <w:div w:id="494077304">
              <w:marLeft w:val="0"/>
              <w:marRight w:val="0"/>
              <w:marTop w:val="0"/>
              <w:marBottom w:val="0"/>
              <w:divBdr>
                <w:top w:val="none" w:sz="0" w:space="0" w:color="auto"/>
                <w:left w:val="none" w:sz="0" w:space="0" w:color="auto"/>
                <w:bottom w:val="none" w:sz="0" w:space="0" w:color="auto"/>
                <w:right w:val="none" w:sz="0" w:space="0" w:color="auto"/>
              </w:divBdr>
            </w:div>
            <w:div w:id="1133642948">
              <w:marLeft w:val="0"/>
              <w:marRight w:val="0"/>
              <w:marTop w:val="0"/>
              <w:marBottom w:val="0"/>
              <w:divBdr>
                <w:top w:val="none" w:sz="0" w:space="0" w:color="auto"/>
                <w:left w:val="none" w:sz="0" w:space="0" w:color="auto"/>
                <w:bottom w:val="none" w:sz="0" w:space="0" w:color="auto"/>
                <w:right w:val="none" w:sz="0" w:space="0" w:color="auto"/>
              </w:divBdr>
            </w:div>
            <w:div w:id="1411923058">
              <w:marLeft w:val="0"/>
              <w:marRight w:val="0"/>
              <w:marTop w:val="0"/>
              <w:marBottom w:val="0"/>
              <w:divBdr>
                <w:top w:val="none" w:sz="0" w:space="0" w:color="auto"/>
                <w:left w:val="none" w:sz="0" w:space="0" w:color="auto"/>
                <w:bottom w:val="none" w:sz="0" w:space="0" w:color="auto"/>
                <w:right w:val="none" w:sz="0" w:space="0" w:color="auto"/>
              </w:divBdr>
            </w:div>
            <w:div w:id="1910532450">
              <w:marLeft w:val="0"/>
              <w:marRight w:val="0"/>
              <w:marTop w:val="0"/>
              <w:marBottom w:val="0"/>
              <w:divBdr>
                <w:top w:val="none" w:sz="0" w:space="0" w:color="auto"/>
                <w:left w:val="none" w:sz="0" w:space="0" w:color="auto"/>
                <w:bottom w:val="none" w:sz="0" w:space="0" w:color="auto"/>
                <w:right w:val="none" w:sz="0" w:space="0" w:color="auto"/>
              </w:divBdr>
            </w:div>
            <w:div w:id="49771423">
              <w:marLeft w:val="0"/>
              <w:marRight w:val="0"/>
              <w:marTop w:val="0"/>
              <w:marBottom w:val="0"/>
              <w:divBdr>
                <w:top w:val="none" w:sz="0" w:space="0" w:color="auto"/>
                <w:left w:val="none" w:sz="0" w:space="0" w:color="auto"/>
                <w:bottom w:val="none" w:sz="0" w:space="0" w:color="auto"/>
                <w:right w:val="none" w:sz="0" w:space="0" w:color="auto"/>
              </w:divBdr>
            </w:div>
            <w:div w:id="1278877292">
              <w:marLeft w:val="0"/>
              <w:marRight w:val="0"/>
              <w:marTop w:val="0"/>
              <w:marBottom w:val="0"/>
              <w:divBdr>
                <w:top w:val="none" w:sz="0" w:space="0" w:color="auto"/>
                <w:left w:val="none" w:sz="0" w:space="0" w:color="auto"/>
                <w:bottom w:val="none" w:sz="0" w:space="0" w:color="auto"/>
                <w:right w:val="none" w:sz="0" w:space="0" w:color="auto"/>
              </w:divBdr>
            </w:div>
            <w:div w:id="648286021">
              <w:marLeft w:val="0"/>
              <w:marRight w:val="0"/>
              <w:marTop w:val="0"/>
              <w:marBottom w:val="0"/>
              <w:divBdr>
                <w:top w:val="none" w:sz="0" w:space="0" w:color="auto"/>
                <w:left w:val="none" w:sz="0" w:space="0" w:color="auto"/>
                <w:bottom w:val="none" w:sz="0" w:space="0" w:color="auto"/>
                <w:right w:val="none" w:sz="0" w:space="0" w:color="auto"/>
              </w:divBdr>
            </w:div>
            <w:div w:id="1298493320">
              <w:marLeft w:val="0"/>
              <w:marRight w:val="0"/>
              <w:marTop w:val="0"/>
              <w:marBottom w:val="0"/>
              <w:divBdr>
                <w:top w:val="none" w:sz="0" w:space="0" w:color="auto"/>
                <w:left w:val="none" w:sz="0" w:space="0" w:color="auto"/>
                <w:bottom w:val="none" w:sz="0" w:space="0" w:color="auto"/>
                <w:right w:val="none" w:sz="0" w:space="0" w:color="auto"/>
              </w:divBdr>
            </w:div>
            <w:div w:id="1270239374">
              <w:marLeft w:val="0"/>
              <w:marRight w:val="0"/>
              <w:marTop w:val="0"/>
              <w:marBottom w:val="0"/>
              <w:divBdr>
                <w:top w:val="none" w:sz="0" w:space="0" w:color="auto"/>
                <w:left w:val="none" w:sz="0" w:space="0" w:color="auto"/>
                <w:bottom w:val="none" w:sz="0" w:space="0" w:color="auto"/>
                <w:right w:val="none" w:sz="0" w:space="0" w:color="auto"/>
              </w:divBdr>
            </w:div>
            <w:div w:id="2110468421">
              <w:marLeft w:val="0"/>
              <w:marRight w:val="0"/>
              <w:marTop w:val="0"/>
              <w:marBottom w:val="0"/>
              <w:divBdr>
                <w:top w:val="none" w:sz="0" w:space="0" w:color="auto"/>
                <w:left w:val="none" w:sz="0" w:space="0" w:color="auto"/>
                <w:bottom w:val="none" w:sz="0" w:space="0" w:color="auto"/>
                <w:right w:val="none" w:sz="0" w:space="0" w:color="auto"/>
              </w:divBdr>
            </w:div>
            <w:div w:id="1283877998">
              <w:marLeft w:val="0"/>
              <w:marRight w:val="0"/>
              <w:marTop w:val="0"/>
              <w:marBottom w:val="0"/>
              <w:divBdr>
                <w:top w:val="none" w:sz="0" w:space="0" w:color="auto"/>
                <w:left w:val="none" w:sz="0" w:space="0" w:color="auto"/>
                <w:bottom w:val="none" w:sz="0" w:space="0" w:color="auto"/>
                <w:right w:val="none" w:sz="0" w:space="0" w:color="auto"/>
              </w:divBdr>
            </w:div>
            <w:div w:id="1570114759">
              <w:marLeft w:val="0"/>
              <w:marRight w:val="0"/>
              <w:marTop w:val="0"/>
              <w:marBottom w:val="0"/>
              <w:divBdr>
                <w:top w:val="none" w:sz="0" w:space="0" w:color="auto"/>
                <w:left w:val="none" w:sz="0" w:space="0" w:color="auto"/>
                <w:bottom w:val="none" w:sz="0" w:space="0" w:color="auto"/>
                <w:right w:val="none" w:sz="0" w:space="0" w:color="auto"/>
              </w:divBdr>
            </w:div>
            <w:div w:id="1078405780">
              <w:marLeft w:val="0"/>
              <w:marRight w:val="0"/>
              <w:marTop w:val="0"/>
              <w:marBottom w:val="0"/>
              <w:divBdr>
                <w:top w:val="none" w:sz="0" w:space="0" w:color="auto"/>
                <w:left w:val="none" w:sz="0" w:space="0" w:color="auto"/>
                <w:bottom w:val="none" w:sz="0" w:space="0" w:color="auto"/>
                <w:right w:val="none" w:sz="0" w:space="0" w:color="auto"/>
              </w:divBdr>
            </w:div>
            <w:div w:id="377973457">
              <w:marLeft w:val="0"/>
              <w:marRight w:val="0"/>
              <w:marTop w:val="0"/>
              <w:marBottom w:val="0"/>
              <w:divBdr>
                <w:top w:val="none" w:sz="0" w:space="0" w:color="auto"/>
                <w:left w:val="none" w:sz="0" w:space="0" w:color="auto"/>
                <w:bottom w:val="none" w:sz="0" w:space="0" w:color="auto"/>
                <w:right w:val="none" w:sz="0" w:space="0" w:color="auto"/>
              </w:divBdr>
            </w:div>
            <w:div w:id="2139564333">
              <w:marLeft w:val="0"/>
              <w:marRight w:val="0"/>
              <w:marTop w:val="0"/>
              <w:marBottom w:val="0"/>
              <w:divBdr>
                <w:top w:val="none" w:sz="0" w:space="0" w:color="auto"/>
                <w:left w:val="none" w:sz="0" w:space="0" w:color="auto"/>
                <w:bottom w:val="none" w:sz="0" w:space="0" w:color="auto"/>
                <w:right w:val="none" w:sz="0" w:space="0" w:color="auto"/>
              </w:divBdr>
            </w:div>
            <w:div w:id="746346478">
              <w:marLeft w:val="0"/>
              <w:marRight w:val="0"/>
              <w:marTop w:val="0"/>
              <w:marBottom w:val="0"/>
              <w:divBdr>
                <w:top w:val="none" w:sz="0" w:space="0" w:color="auto"/>
                <w:left w:val="none" w:sz="0" w:space="0" w:color="auto"/>
                <w:bottom w:val="none" w:sz="0" w:space="0" w:color="auto"/>
                <w:right w:val="none" w:sz="0" w:space="0" w:color="auto"/>
              </w:divBdr>
            </w:div>
            <w:div w:id="1976522348">
              <w:marLeft w:val="0"/>
              <w:marRight w:val="0"/>
              <w:marTop w:val="0"/>
              <w:marBottom w:val="0"/>
              <w:divBdr>
                <w:top w:val="none" w:sz="0" w:space="0" w:color="auto"/>
                <w:left w:val="none" w:sz="0" w:space="0" w:color="auto"/>
                <w:bottom w:val="none" w:sz="0" w:space="0" w:color="auto"/>
                <w:right w:val="none" w:sz="0" w:space="0" w:color="auto"/>
              </w:divBdr>
            </w:div>
            <w:div w:id="360475102">
              <w:marLeft w:val="0"/>
              <w:marRight w:val="0"/>
              <w:marTop w:val="0"/>
              <w:marBottom w:val="0"/>
              <w:divBdr>
                <w:top w:val="none" w:sz="0" w:space="0" w:color="auto"/>
                <w:left w:val="none" w:sz="0" w:space="0" w:color="auto"/>
                <w:bottom w:val="none" w:sz="0" w:space="0" w:color="auto"/>
                <w:right w:val="none" w:sz="0" w:space="0" w:color="auto"/>
              </w:divBdr>
            </w:div>
            <w:div w:id="310646382">
              <w:marLeft w:val="0"/>
              <w:marRight w:val="0"/>
              <w:marTop w:val="0"/>
              <w:marBottom w:val="0"/>
              <w:divBdr>
                <w:top w:val="none" w:sz="0" w:space="0" w:color="auto"/>
                <w:left w:val="none" w:sz="0" w:space="0" w:color="auto"/>
                <w:bottom w:val="none" w:sz="0" w:space="0" w:color="auto"/>
                <w:right w:val="none" w:sz="0" w:space="0" w:color="auto"/>
              </w:divBdr>
            </w:div>
            <w:div w:id="129635627">
              <w:marLeft w:val="0"/>
              <w:marRight w:val="0"/>
              <w:marTop w:val="0"/>
              <w:marBottom w:val="0"/>
              <w:divBdr>
                <w:top w:val="none" w:sz="0" w:space="0" w:color="auto"/>
                <w:left w:val="none" w:sz="0" w:space="0" w:color="auto"/>
                <w:bottom w:val="none" w:sz="0" w:space="0" w:color="auto"/>
                <w:right w:val="none" w:sz="0" w:space="0" w:color="auto"/>
              </w:divBdr>
            </w:div>
            <w:div w:id="459542665">
              <w:marLeft w:val="0"/>
              <w:marRight w:val="0"/>
              <w:marTop w:val="0"/>
              <w:marBottom w:val="0"/>
              <w:divBdr>
                <w:top w:val="none" w:sz="0" w:space="0" w:color="auto"/>
                <w:left w:val="none" w:sz="0" w:space="0" w:color="auto"/>
                <w:bottom w:val="none" w:sz="0" w:space="0" w:color="auto"/>
                <w:right w:val="none" w:sz="0" w:space="0" w:color="auto"/>
              </w:divBdr>
            </w:div>
            <w:div w:id="1684550315">
              <w:marLeft w:val="0"/>
              <w:marRight w:val="0"/>
              <w:marTop w:val="0"/>
              <w:marBottom w:val="0"/>
              <w:divBdr>
                <w:top w:val="none" w:sz="0" w:space="0" w:color="auto"/>
                <w:left w:val="none" w:sz="0" w:space="0" w:color="auto"/>
                <w:bottom w:val="none" w:sz="0" w:space="0" w:color="auto"/>
                <w:right w:val="none" w:sz="0" w:space="0" w:color="auto"/>
              </w:divBdr>
            </w:div>
            <w:div w:id="1358432177">
              <w:marLeft w:val="0"/>
              <w:marRight w:val="0"/>
              <w:marTop w:val="0"/>
              <w:marBottom w:val="0"/>
              <w:divBdr>
                <w:top w:val="none" w:sz="0" w:space="0" w:color="auto"/>
                <w:left w:val="none" w:sz="0" w:space="0" w:color="auto"/>
                <w:bottom w:val="none" w:sz="0" w:space="0" w:color="auto"/>
                <w:right w:val="none" w:sz="0" w:space="0" w:color="auto"/>
              </w:divBdr>
            </w:div>
            <w:div w:id="703212699">
              <w:marLeft w:val="0"/>
              <w:marRight w:val="0"/>
              <w:marTop w:val="0"/>
              <w:marBottom w:val="0"/>
              <w:divBdr>
                <w:top w:val="none" w:sz="0" w:space="0" w:color="auto"/>
                <w:left w:val="none" w:sz="0" w:space="0" w:color="auto"/>
                <w:bottom w:val="none" w:sz="0" w:space="0" w:color="auto"/>
                <w:right w:val="none" w:sz="0" w:space="0" w:color="auto"/>
              </w:divBdr>
            </w:div>
            <w:div w:id="1297104686">
              <w:marLeft w:val="0"/>
              <w:marRight w:val="0"/>
              <w:marTop w:val="0"/>
              <w:marBottom w:val="0"/>
              <w:divBdr>
                <w:top w:val="none" w:sz="0" w:space="0" w:color="auto"/>
                <w:left w:val="none" w:sz="0" w:space="0" w:color="auto"/>
                <w:bottom w:val="none" w:sz="0" w:space="0" w:color="auto"/>
                <w:right w:val="none" w:sz="0" w:space="0" w:color="auto"/>
              </w:divBdr>
            </w:div>
            <w:div w:id="1606378058">
              <w:marLeft w:val="0"/>
              <w:marRight w:val="0"/>
              <w:marTop w:val="0"/>
              <w:marBottom w:val="0"/>
              <w:divBdr>
                <w:top w:val="none" w:sz="0" w:space="0" w:color="auto"/>
                <w:left w:val="none" w:sz="0" w:space="0" w:color="auto"/>
                <w:bottom w:val="none" w:sz="0" w:space="0" w:color="auto"/>
                <w:right w:val="none" w:sz="0" w:space="0" w:color="auto"/>
              </w:divBdr>
            </w:div>
            <w:div w:id="1546259101">
              <w:marLeft w:val="0"/>
              <w:marRight w:val="0"/>
              <w:marTop w:val="0"/>
              <w:marBottom w:val="0"/>
              <w:divBdr>
                <w:top w:val="none" w:sz="0" w:space="0" w:color="auto"/>
                <w:left w:val="none" w:sz="0" w:space="0" w:color="auto"/>
                <w:bottom w:val="none" w:sz="0" w:space="0" w:color="auto"/>
                <w:right w:val="none" w:sz="0" w:space="0" w:color="auto"/>
              </w:divBdr>
            </w:div>
            <w:div w:id="704136117">
              <w:marLeft w:val="0"/>
              <w:marRight w:val="0"/>
              <w:marTop w:val="0"/>
              <w:marBottom w:val="0"/>
              <w:divBdr>
                <w:top w:val="none" w:sz="0" w:space="0" w:color="auto"/>
                <w:left w:val="none" w:sz="0" w:space="0" w:color="auto"/>
                <w:bottom w:val="none" w:sz="0" w:space="0" w:color="auto"/>
                <w:right w:val="none" w:sz="0" w:space="0" w:color="auto"/>
              </w:divBdr>
            </w:div>
            <w:div w:id="277763180">
              <w:marLeft w:val="0"/>
              <w:marRight w:val="0"/>
              <w:marTop w:val="0"/>
              <w:marBottom w:val="0"/>
              <w:divBdr>
                <w:top w:val="none" w:sz="0" w:space="0" w:color="auto"/>
                <w:left w:val="none" w:sz="0" w:space="0" w:color="auto"/>
                <w:bottom w:val="none" w:sz="0" w:space="0" w:color="auto"/>
                <w:right w:val="none" w:sz="0" w:space="0" w:color="auto"/>
              </w:divBdr>
            </w:div>
            <w:div w:id="1095440720">
              <w:marLeft w:val="0"/>
              <w:marRight w:val="0"/>
              <w:marTop w:val="0"/>
              <w:marBottom w:val="0"/>
              <w:divBdr>
                <w:top w:val="none" w:sz="0" w:space="0" w:color="auto"/>
                <w:left w:val="none" w:sz="0" w:space="0" w:color="auto"/>
                <w:bottom w:val="none" w:sz="0" w:space="0" w:color="auto"/>
                <w:right w:val="none" w:sz="0" w:space="0" w:color="auto"/>
              </w:divBdr>
            </w:div>
            <w:div w:id="533470378">
              <w:marLeft w:val="0"/>
              <w:marRight w:val="0"/>
              <w:marTop w:val="0"/>
              <w:marBottom w:val="0"/>
              <w:divBdr>
                <w:top w:val="none" w:sz="0" w:space="0" w:color="auto"/>
                <w:left w:val="none" w:sz="0" w:space="0" w:color="auto"/>
                <w:bottom w:val="none" w:sz="0" w:space="0" w:color="auto"/>
                <w:right w:val="none" w:sz="0" w:space="0" w:color="auto"/>
              </w:divBdr>
            </w:div>
            <w:div w:id="623079399">
              <w:marLeft w:val="0"/>
              <w:marRight w:val="0"/>
              <w:marTop w:val="0"/>
              <w:marBottom w:val="0"/>
              <w:divBdr>
                <w:top w:val="none" w:sz="0" w:space="0" w:color="auto"/>
                <w:left w:val="none" w:sz="0" w:space="0" w:color="auto"/>
                <w:bottom w:val="none" w:sz="0" w:space="0" w:color="auto"/>
                <w:right w:val="none" w:sz="0" w:space="0" w:color="auto"/>
              </w:divBdr>
            </w:div>
            <w:div w:id="453601931">
              <w:marLeft w:val="0"/>
              <w:marRight w:val="0"/>
              <w:marTop w:val="0"/>
              <w:marBottom w:val="0"/>
              <w:divBdr>
                <w:top w:val="none" w:sz="0" w:space="0" w:color="auto"/>
                <w:left w:val="none" w:sz="0" w:space="0" w:color="auto"/>
                <w:bottom w:val="none" w:sz="0" w:space="0" w:color="auto"/>
                <w:right w:val="none" w:sz="0" w:space="0" w:color="auto"/>
              </w:divBdr>
            </w:div>
            <w:div w:id="1862820954">
              <w:marLeft w:val="0"/>
              <w:marRight w:val="0"/>
              <w:marTop w:val="0"/>
              <w:marBottom w:val="0"/>
              <w:divBdr>
                <w:top w:val="none" w:sz="0" w:space="0" w:color="auto"/>
                <w:left w:val="none" w:sz="0" w:space="0" w:color="auto"/>
                <w:bottom w:val="none" w:sz="0" w:space="0" w:color="auto"/>
                <w:right w:val="none" w:sz="0" w:space="0" w:color="auto"/>
              </w:divBdr>
            </w:div>
            <w:div w:id="2127236207">
              <w:marLeft w:val="0"/>
              <w:marRight w:val="0"/>
              <w:marTop w:val="0"/>
              <w:marBottom w:val="0"/>
              <w:divBdr>
                <w:top w:val="none" w:sz="0" w:space="0" w:color="auto"/>
                <w:left w:val="none" w:sz="0" w:space="0" w:color="auto"/>
                <w:bottom w:val="none" w:sz="0" w:space="0" w:color="auto"/>
                <w:right w:val="none" w:sz="0" w:space="0" w:color="auto"/>
              </w:divBdr>
            </w:div>
            <w:div w:id="294870729">
              <w:marLeft w:val="0"/>
              <w:marRight w:val="0"/>
              <w:marTop w:val="0"/>
              <w:marBottom w:val="0"/>
              <w:divBdr>
                <w:top w:val="none" w:sz="0" w:space="0" w:color="auto"/>
                <w:left w:val="none" w:sz="0" w:space="0" w:color="auto"/>
                <w:bottom w:val="none" w:sz="0" w:space="0" w:color="auto"/>
                <w:right w:val="none" w:sz="0" w:space="0" w:color="auto"/>
              </w:divBdr>
            </w:div>
            <w:div w:id="1763381477">
              <w:marLeft w:val="0"/>
              <w:marRight w:val="0"/>
              <w:marTop w:val="0"/>
              <w:marBottom w:val="0"/>
              <w:divBdr>
                <w:top w:val="none" w:sz="0" w:space="0" w:color="auto"/>
                <w:left w:val="none" w:sz="0" w:space="0" w:color="auto"/>
                <w:bottom w:val="none" w:sz="0" w:space="0" w:color="auto"/>
                <w:right w:val="none" w:sz="0" w:space="0" w:color="auto"/>
              </w:divBdr>
            </w:div>
            <w:div w:id="708068870">
              <w:marLeft w:val="0"/>
              <w:marRight w:val="0"/>
              <w:marTop w:val="0"/>
              <w:marBottom w:val="0"/>
              <w:divBdr>
                <w:top w:val="none" w:sz="0" w:space="0" w:color="auto"/>
                <w:left w:val="none" w:sz="0" w:space="0" w:color="auto"/>
                <w:bottom w:val="none" w:sz="0" w:space="0" w:color="auto"/>
                <w:right w:val="none" w:sz="0" w:space="0" w:color="auto"/>
              </w:divBdr>
            </w:div>
            <w:div w:id="1805466376">
              <w:marLeft w:val="0"/>
              <w:marRight w:val="0"/>
              <w:marTop w:val="0"/>
              <w:marBottom w:val="0"/>
              <w:divBdr>
                <w:top w:val="none" w:sz="0" w:space="0" w:color="auto"/>
                <w:left w:val="none" w:sz="0" w:space="0" w:color="auto"/>
                <w:bottom w:val="none" w:sz="0" w:space="0" w:color="auto"/>
                <w:right w:val="none" w:sz="0" w:space="0" w:color="auto"/>
              </w:divBdr>
            </w:div>
            <w:div w:id="1040394320">
              <w:marLeft w:val="0"/>
              <w:marRight w:val="0"/>
              <w:marTop w:val="0"/>
              <w:marBottom w:val="0"/>
              <w:divBdr>
                <w:top w:val="none" w:sz="0" w:space="0" w:color="auto"/>
                <w:left w:val="none" w:sz="0" w:space="0" w:color="auto"/>
                <w:bottom w:val="none" w:sz="0" w:space="0" w:color="auto"/>
                <w:right w:val="none" w:sz="0" w:space="0" w:color="auto"/>
              </w:divBdr>
            </w:div>
            <w:div w:id="658844555">
              <w:marLeft w:val="0"/>
              <w:marRight w:val="0"/>
              <w:marTop w:val="0"/>
              <w:marBottom w:val="0"/>
              <w:divBdr>
                <w:top w:val="none" w:sz="0" w:space="0" w:color="auto"/>
                <w:left w:val="none" w:sz="0" w:space="0" w:color="auto"/>
                <w:bottom w:val="none" w:sz="0" w:space="0" w:color="auto"/>
                <w:right w:val="none" w:sz="0" w:space="0" w:color="auto"/>
              </w:divBdr>
            </w:div>
            <w:div w:id="366569854">
              <w:marLeft w:val="0"/>
              <w:marRight w:val="0"/>
              <w:marTop w:val="0"/>
              <w:marBottom w:val="0"/>
              <w:divBdr>
                <w:top w:val="none" w:sz="0" w:space="0" w:color="auto"/>
                <w:left w:val="none" w:sz="0" w:space="0" w:color="auto"/>
                <w:bottom w:val="none" w:sz="0" w:space="0" w:color="auto"/>
                <w:right w:val="none" w:sz="0" w:space="0" w:color="auto"/>
              </w:divBdr>
            </w:div>
            <w:div w:id="503476912">
              <w:marLeft w:val="0"/>
              <w:marRight w:val="0"/>
              <w:marTop w:val="0"/>
              <w:marBottom w:val="0"/>
              <w:divBdr>
                <w:top w:val="none" w:sz="0" w:space="0" w:color="auto"/>
                <w:left w:val="none" w:sz="0" w:space="0" w:color="auto"/>
                <w:bottom w:val="none" w:sz="0" w:space="0" w:color="auto"/>
                <w:right w:val="none" w:sz="0" w:space="0" w:color="auto"/>
              </w:divBdr>
            </w:div>
            <w:div w:id="1694066719">
              <w:marLeft w:val="0"/>
              <w:marRight w:val="0"/>
              <w:marTop w:val="0"/>
              <w:marBottom w:val="0"/>
              <w:divBdr>
                <w:top w:val="none" w:sz="0" w:space="0" w:color="auto"/>
                <w:left w:val="none" w:sz="0" w:space="0" w:color="auto"/>
                <w:bottom w:val="none" w:sz="0" w:space="0" w:color="auto"/>
                <w:right w:val="none" w:sz="0" w:space="0" w:color="auto"/>
              </w:divBdr>
            </w:div>
            <w:div w:id="261652460">
              <w:marLeft w:val="0"/>
              <w:marRight w:val="0"/>
              <w:marTop w:val="0"/>
              <w:marBottom w:val="0"/>
              <w:divBdr>
                <w:top w:val="none" w:sz="0" w:space="0" w:color="auto"/>
                <w:left w:val="none" w:sz="0" w:space="0" w:color="auto"/>
                <w:bottom w:val="none" w:sz="0" w:space="0" w:color="auto"/>
                <w:right w:val="none" w:sz="0" w:space="0" w:color="auto"/>
              </w:divBdr>
            </w:div>
            <w:div w:id="507065945">
              <w:marLeft w:val="0"/>
              <w:marRight w:val="0"/>
              <w:marTop w:val="0"/>
              <w:marBottom w:val="0"/>
              <w:divBdr>
                <w:top w:val="none" w:sz="0" w:space="0" w:color="auto"/>
                <w:left w:val="none" w:sz="0" w:space="0" w:color="auto"/>
                <w:bottom w:val="none" w:sz="0" w:space="0" w:color="auto"/>
                <w:right w:val="none" w:sz="0" w:space="0" w:color="auto"/>
              </w:divBdr>
            </w:div>
            <w:div w:id="290671444">
              <w:marLeft w:val="0"/>
              <w:marRight w:val="0"/>
              <w:marTop w:val="0"/>
              <w:marBottom w:val="0"/>
              <w:divBdr>
                <w:top w:val="none" w:sz="0" w:space="0" w:color="auto"/>
                <w:left w:val="none" w:sz="0" w:space="0" w:color="auto"/>
                <w:bottom w:val="none" w:sz="0" w:space="0" w:color="auto"/>
                <w:right w:val="none" w:sz="0" w:space="0" w:color="auto"/>
              </w:divBdr>
            </w:div>
            <w:div w:id="1925646551">
              <w:marLeft w:val="0"/>
              <w:marRight w:val="0"/>
              <w:marTop w:val="0"/>
              <w:marBottom w:val="0"/>
              <w:divBdr>
                <w:top w:val="none" w:sz="0" w:space="0" w:color="auto"/>
                <w:left w:val="none" w:sz="0" w:space="0" w:color="auto"/>
                <w:bottom w:val="none" w:sz="0" w:space="0" w:color="auto"/>
                <w:right w:val="none" w:sz="0" w:space="0" w:color="auto"/>
              </w:divBdr>
            </w:div>
            <w:div w:id="572663405">
              <w:marLeft w:val="0"/>
              <w:marRight w:val="0"/>
              <w:marTop w:val="0"/>
              <w:marBottom w:val="0"/>
              <w:divBdr>
                <w:top w:val="none" w:sz="0" w:space="0" w:color="auto"/>
                <w:left w:val="none" w:sz="0" w:space="0" w:color="auto"/>
                <w:bottom w:val="none" w:sz="0" w:space="0" w:color="auto"/>
                <w:right w:val="none" w:sz="0" w:space="0" w:color="auto"/>
              </w:divBdr>
            </w:div>
            <w:div w:id="866404629">
              <w:marLeft w:val="0"/>
              <w:marRight w:val="0"/>
              <w:marTop w:val="0"/>
              <w:marBottom w:val="0"/>
              <w:divBdr>
                <w:top w:val="none" w:sz="0" w:space="0" w:color="auto"/>
                <w:left w:val="none" w:sz="0" w:space="0" w:color="auto"/>
                <w:bottom w:val="none" w:sz="0" w:space="0" w:color="auto"/>
                <w:right w:val="none" w:sz="0" w:space="0" w:color="auto"/>
              </w:divBdr>
            </w:div>
            <w:div w:id="1067611876">
              <w:marLeft w:val="0"/>
              <w:marRight w:val="0"/>
              <w:marTop w:val="0"/>
              <w:marBottom w:val="0"/>
              <w:divBdr>
                <w:top w:val="none" w:sz="0" w:space="0" w:color="auto"/>
                <w:left w:val="none" w:sz="0" w:space="0" w:color="auto"/>
                <w:bottom w:val="none" w:sz="0" w:space="0" w:color="auto"/>
                <w:right w:val="none" w:sz="0" w:space="0" w:color="auto"/>
              </w:divBdr>
            </w:div>
            <w:div w:id="733554176">
              <w:marLeft w:val="0"/>
              <w:marRight w:val="0"/>
              <w:marTop w:val="0"/>
              <w:marBottom w:val="0"/>
              <w:divBdr>
                <w:top w:val="none" w:sz="0" w:space="0" w:color="auto"/>
                <w:left w:val="none" w:sz="0" w:space="0" w:color="auto"/>
                <w:bottom w:val="none" w:sz="0" w:space="0" w:color="auto"/>
                <w:right w:val="none" w:sz="0" w:space="0" w:color="auto"/>
              </w:divBdr>
            </w:div>
            <w:div w:id="1943611395">
              <w:marLeft w:val="0"/>
              <w:marRight w:val="0"/>
              <w:marTop w:val="0"/>
              <w:marBottom w:val="0"/>
              <w:divBdr>
                <w:top w:val="none" w:sz="0" w:space="0" w:color="auto"/>
                <w:left w:val="none" w:sz="0" w:space="0" w:color="auto"/>
                <w:bottom w:val="none" w:sz="0" w:space="0" w:color="auto"/>
                <w:right w:val="none" w:sz="0" w:space="0" w:color="auto"/>
              </w:divBdr>
            </w:div>
            <w:div w:id="311368899">
              <w:marLeft w:val="0"/>
              <w:marRight w:val="0"/>
              <w:marTop w:val="0"/>
              <w:marBottom w:val="0"/>
              <w:divBdr>
                <w:top w:val="none" w:sz="0" w:space="0" w:color="auto"/>
                <w:left w:val="none" w:sz="0" w:space="0" w:color="auto"/>
                <w:bottom w:val="none" w:sz="0" w:space="0" w:color="auto"/>
                <w:right w:val="none" w:sz="0" w:space="0" w:color="auto"/>
              </w:divBdr>
            </w:div>
            <w:div w:id="1766805494">
              <w:marLeft w:val="0"/>
              <w:marRight w:val="0"/>
              <w:marTop w:val="0"/>
              <w:marBottom w:val="0"/>
              <w:divBdr>
                <w:top w:val="none" w:sz="0" w:space="0" w:color="auto"/>
                <w:left w:val="none" w:sz="0" w:space="0" w:color="auto"/>
                <w:bottom w:val="none" w:sz="0" w:space="0" w:color="auto"/>
                <w:right w:val="none" w:sz="0" w:space="0" w:color="auto"/>
              </w:divBdr>
            </w:div>
            <w:div w:id="900752927">
              <w:marLeft w:val="0"/>
              <w:marRight w:val="0"/>
              <w:marTop w:val="0"/>
              <w:marBottom w:val="0"/>
              <w:divBdr>
                <w:top w:val="none" w:sz="0" w:space="0" w:color="auto"/>
                <w:left w:val="none" w:sz="0" w:space="0" w:color="auto"/>
                <w:bottom w:val="none" w:sz="0" w:space="0" w:color="auto"/>
                <w:right w:val="none" w:sz="0" w:space="0" w:color="auto"/>
              </w:divBdr>
            </w:div>
            <w:div w:id="1362441137">
              <w:marLeft w:val="0"/>
              <w:marRight w:val="0"/>
              <w:marTop w:val="0"/>
              <w:marBottom w:val="0"/>
              <w:divBdr>
                <w:top w:val="none" w:sz="0" w:space="0" w:color="auto"/>
                <w:left w:val="none" w:sz="0" w:space="0" w:color="auto"/>
                <w:bottom w:val="none" w:sz="0" w:space="0" w:color="auto"/>
                <w:right w:val="none" w:sz="0" w:space="0" w:color="auto"/>
              </w:divBdr>
            </w:div>
            <w:div w:id="531191040">
              <w:marLeft w:val="0"/>
              <w:marRight w:val="0"/>
              <w:marTop w:val="0"/>
              <w:marBottom w:val="0"/>
              <w:divBdr>
                <w:top w:val="none" w:sz="0" w:space="0" w:color="auto"/>
                <w:left w:val="none" w:sz="0" w:space="0" w:color="auto"/>
                <w:bottom w:val="none" w:sz="0" w:space="0" w:color="auto"/>
                <w:right w:val="none" w:sz="0" w:space="0" w:color="auto"/>
              </w:divBdr>
            </w:div>
            <w:div w:id="1986465321">
              <w:marLeft w:val="0"/>
              <w:marRight w:val="0"/>
              <w:marTop w:val="0"/>
              <w:marBottom w:val="0"/>
              <w:divBdr>
                <w:top w:val="none" w:sz="0" w:space="0" w:color="auto"/>
                <w:left w:val="none" w:sz="0" w:space="0" w:color="auto"/>
                <w:bottom w:val="none" w:sz="0" w:space="0" w:color="auto"/>
                <w:right w:val="none" w:sz="0" w:space="0" w:color="auto"/>
              </w:divBdr>
            </w:div>
            <w:div w:id="1413744329">
              <w:marLeft w:val="0"/>
              <w:marRight w:val="0"/>
              <w:marTop w:val="0"/>
              <w:marBottom w:val="0"/>
              <w:divBdr>
                <w:top w:val="none" w:sz="0" w:space="0" w:color="auto"/>
                <w:left w:val="none" w:sz="0" w:space="0" w:color="auto"/>
                <w:bottom w:val="none" w:sz="0" w:space="0" w:color="auto"/>
                <w:right w:val="none" w:sz="0" w:space="0" w:color="auto"/>
              </w:divBdr>
            </w:div>
            <w:div w:id="1305089725">
              <w:marLeft w:val="0"/>
              <w:marRight w:val="0"/>
              <w:marTop w:val="0"/>
              <w:marBottom w:val="0"/>
              <w:divBdr>
                <w:top w:val="none" w:sz="0" w:space="0" w:color="auto"/>
                <w:left w:val="none" w:sz="0" w:space="0" w:color="auto"/>
                <w:bottom w:val="none" w:sz="0" w:space="0" w:color="auto"/>
                <w:right w:val="none" w:sz="0" w:space="0" w:color="auto"/>
              </w:divBdr>
            </w:div>
            <w:div w:id="1872180968">
              <w:marLeft w:val="0"/>
              <w:marRight w:val="0"/>
              <w:marTop w:val="0"/>
              <w:marBottom w:val="0"/>
              <w:divBdr>
                <w:top w:val="none" w:sz="0" w:space="0" w:color="auto"/>
                <w:left w:val="none" w:sz="0" w:space="0" w:color="auto"/>
                <w:bottom w:val="none" w:sz="0" w:space="0" w:color="auto"/>
                <w:right w:val="none" w:sz="0" w:space="0" w:color="auto"/>
              </w:divBdr>
            </w:div>
            <w:div w:id="212547590">
              <w:marLeft w:val="0"/>
              <w:marRight w:val="0"/>
              <w:marTop w:val="0"/>
              <w:marBottom w:val="0"/>
              <w:divBdr>
                <w:top w:val="none" w:sz="0" w:space="0" w:color="auto"/>
                <w:left w:val="none" w:sz="0" w:space="0" w:color="auto"/>
                <w:bottom w:val="none" w:sz="0" w:space="0" w:color="auto"/>
                <w:right w:val="none" w:sz="0" w:space="0" w:color="auto"/>
              </w:divBdr>
            </w:div>
            <w:div w:id="1418013997">
              <w:marLeft w:val="0"/>
              <w:marRight w:val="0"/>
              <w:marTop w:val="0"/>
              <w:marBottom w:val="0"/>
              <w:divBdr>
                <w:top w:val="none" w:sz="0" w:space="0" w:color="auto"/>
                <w:left w:val="none" w:sz="0" w:space="0" w:color="auto"/>
                <w:bottom w:val="none" w:sz="0" w:space="0" w:color="auto"/>
                <w:right w:val="none" w:sz="0" w:space="0" w:color="auto"/>
              </w:divBdr>
            </w:div>
            <w:div w:id="512232633">
              <w:marLeft w:val="0"/>
              <w:marRight w:val="0"/>
              <w:marTop w:val="0"/>
              <w:marBottom w:val="0"/>
              <w:divBdr>
                <w:top w:val="none" w:sz="0" w:space="0" w:color="auto"/>
                <w:left w:val="none" w:sz="0" w:space="0" w:color="auto"/>
                <w:bottom w:val="none" w:sz="0" w:space="0" w:color="auto"/>
                <w:right w:val="none" w:sz="0" w:space="0" w:color="auto"/>
              </w:divBdr>
            </w:div>
            <w:div w:id="567307907">
              <w:marLeft w:val="0"/>
              <w:marRight w:val="0"/>
              <w:marTop w:val="0"/>
              <w:marBottom w:val="0"/>
              <w:divBdr>
                <w:top w:val="none" w:sz="0" w:space="0" w:color="auto"/>
                <w:left w:val="none" w:sz="0" w:space="0" w:color="auto"/>
                <w:bottom w:val="none" w:sz="0" w:space="0" w:color="auto"/>
                <w:right w:val="none" w:sz="0" w:space="0" w:color="auto"/>
              </w:divBdr>
            </w:div>
            <w:div w:id="1276525348">
              <w:marLeft w:val="0"/>
              <w:marRight w:val="0"/>
              <w:marTop w:val="0"/>
              <w:marBottom w:val="0"/>
              <w:divBdr>
                <w:top w:val="none" w:sz="0" w:space="0" w:color="auto"/>
                <w:left w:val="none" w:sz="0" w:space="0" w:color="auto"/>
                <w:bottom w:val="none" w:sz="0" w:space="0" w:color="auto"/>
                <w:right w:val="none" w:sz="0" w:space="0" w:color="auto"/>
              </w:divBdr>
            </w:div>
            <w:div w:id="1835949289">
              <w:marLeft w:val="0"/>
              <w:marRight w:val="0"/>
              <w:marTop w:val="0"/>
              <w:marBottom w:val="0"/>
              <w:divBdr>
                <w:top w:val="none" w:sz="0" w:space="0" w:color="auto"/>
                <w:left w:val="none" w:sz="0" w:space="0" w:color="auto"/>
                <w:bottom w:val="none" w:sz="0" w:space="0" w:color="auto"/>
                <w:right w:val="none" w:sz="0" w:space="0" w:color="auto"/>
              </w:divBdr>
            </w:div>
            <w:div w:id="98375773">
              <w:marLeft w:val="0"/>
              <w:marRight w:val="0"/>
              <w:marTop w:val="0"/>
              <w:marBottom w:val="0"/>
              <w:divBdr>
                <w:top w:val="none" w:sz="0" w:space="0" w:color="auto"/>
                <w:left w:val="none" w:sz="0" w:space="0" w:color="auto"/>
                <w:bottom w:val="none" w:sz="0" w:space="0" w:color="auto"/>
                <w:right w:val="none" w:sz="0" w:space="0" w:color="auto"/>
              </w:divBdr>
            </w:div>
            <w:div w:id="746731125">
              <w:marLeft w:val="0"/>
              <w:marRight w:val="0"/>
              <w:marTop w:val="0"/>
              <w:marBottom w:val="0"/>
              <w:divBdr>
                <w:top w:val="none" w:sz="0" w:space="0" w:color="auto"/>
                <w:left w:val="none" w:sz="0" w:space="0" w:color="auto"/>
                <w:bottom w:val="none" w:sz="0" w:space="0" w:color="auto"/>
                <w:right w:val="none" w:sz="0" w:space="0" w:color="auto"/>
              </w:divBdr>
            </w:div>
            <w:div w:id="1276328446">
              <w:marLeft w:val="0"/>
              <w:marRight w:val="0"/>
              <w:marTop w:val="0"/>
              <w:marBottom w:val="0"/>
              <w:divBdr>
                <w:top w:val="none" w:sz="0" w:space="0" w:color="auto"/>
                <w:left w:val="none" w:sz="0" w:space="0" w:color="auto"/>
                <w:bottom w:val="none" w:sz="0" w:space="0" w:color="auto"/>
                <w:right w:val="none" w:sz="0" w:space="0" w:color="auto"/>
              </w:divBdr>
            </w:div>
            <w:div w:id="1529835742">
              <w:marLeft w:val="0"/>
              <w:marRight w:val="0"/>
              <w:marTop w:val="0"/>
              <w:marBottom w:val="0"/>
              <w:divBdr>
                <w:top w:val="none" w:sz="0" w:space="0" w:color="auto"/>
                <w:left w:val="none" w:sz="0" w:space="0" w:color="auto"/>
                <w:bottom w:val="none" w:sz="0" w:space="0" w:color="auto"/>
                <w:right w:val="none" w:sz="0" w:space="0" w:color="auto"/>
              </w:divBdr>
            </w:div>
            <w:div w:id="478881429">
              <w:marLeft w:val="0"/>
              <w:marRight w:val="0"/>
              <w:marTop w:val="0"/>
              <w:marBottom w:val="0"/>
              <w:divBdr>
                <w:top w:val="none" w:sz="0" w:space="0" w:color="auto"/>
                <w:left w:val="none" w:sz="0" w:space="0" w:color="auto"/>
                <w:bottom w:val="none" w:sz="0" w:space="0" w:color="auto"/>
                <w:right w:val="none" w:sz="0" w:space="0" w:color="auto"/>
              </w:divBdr>
            </w:div>
            <w:div w:id="893858049">
              <w:marLeft w:val="0"/>
              <w:marRight w:val="0"/>
              <w:marTop w:val="0"/>
              <w:marBottom w:val="0"/>
              <w:divBdr>
                <w:top w:val="none" w:sz="0" w:space="0" w:color="auto"/>
                <w:left w:val="none" w:sz="0" w:space="0" w:color="auto"/>
                <w:bottom w:val="none" w:sz="0" w:space="0" w:color="auto"/>
                <w:right w:val="none" w:sz="0" w:space="0" w:color="auto"/>
              </w:divBdr>
            </w:div>
            <w:div w:id="219026528">
              <w:marLeft w:val="0"/>
              <w:marRight w:val="0"/>
              <w:marTop w:val="0"/>
              <w:marBottom w:val="0"/>
              <w:divBdr>
                <w:top w:val="none" w:sz="0" w:space="0" w:color="auto"/>
                <w:left w:val="none" w:sz="0" w:space="0" w:color="auto"/>
                <w:bottom w:val="none" w:sz="0" w:space="0" w:color="auto"/>
                <w:right w:val="none" w:sz="0" w:space="0" w:color="auto"/>
              </w:divBdr>
            </w:div>
            <w:div w:id="1182479005">
              <w:marLeft w:val="0"/>
              <w:marRight w:val="0"/>
              <w:marTop w:val="0"/>
              <w:marBottom w:val="0"/>
              <w:divBdr>
                <w:top w:val="none" w:sz="0" w:space="0" w:color="auto"/>
                <w:left w:val="none" w:sz="0" w:space="0" w:color="auto"/>
                <w:bottom w:val="none" w:sz="0" w:space="0" w:color="auto"/>
                <w:right w:val="none" w:sz="0" w:space="0" w:color="auto"/>
              </w:divBdr>
            </w:div>
            <w:div w:id="1165978888">
              <w:marLeft w:val="0"/>
              <w:marRight w:val="0"/>
              <w:marTop w:val="0"/>
              <w:marBottom w:val="0"/>
              <w:divBdr>
                <w:top w:val="none" w:sz="0" w:space="0" w:color="auto"/>
                <w:left w:val="none" w:sz="0" w:space="0" w:color="auto"/>
                <w:bottom w:val="none" w:sz="0" w:space="0" w:color="auto"/>
                <w:right w:val="none" w:sz="0" w:space="0" w:color="auto"/>
              </w:divBdr>
            </w:div>
            <w:div w:id="1685131179">
              <w:marLeft w:val="0"/>
              <w:marRight w:val="0"/>
              <w:marTop w:val="0"/>
              <w:marBottom w:val="0"/>
              <w:divBdr>
                <w:top w:val="none" w:sz="0" w:space="0" w:color="auto"/>
                <w:left w:val="none" w:sz="0" w:space="0" w:color="auto"/>
                <w:bottom w:val="none" w:sz="0" w:space="0" w:color="auto"/>
                <w:right w:val="none" w:sz="0" w:space="0" w:color="auto"/>
              </w:divBdr>
            </w:div>
            <w:div w:id="645163543">
              <w:marLeft w:val="0"/>
              <w:marRight w:val="0"/>
              <w:marTop w:val="0"/>
              <w:marBottom w:val="0"/>
              <w:divBdr>
                <w:top w:val="none" w:sz="0" w:space="0" w:color="auto"/>
                <w:left w:val="none" w:sz="0" w:space="0" w:color="auto"/>
                <w:bottom w:val="none" w:sz="0" w:space="0" w:color="auto"/>
                <w:right w:val="none" w:sz="0" w:space="0" w:color="auto"/>
              </w:divBdr>
            </w:div>
            <w:div w:id="525143894">
              <w:marLeft w:val="0"/>
              <w:marRight w:val="0"/>
              <w:marTop w:val="0"/>
              <w:marBottom w:val="0"/>
              <w:divBdr>
                <w:top w:val="none" w:sz="0" w:space="0" w:color="auto"/>
                <w:left w:val="none" w:sz="0" w:space="0" w:color="auto"/>
                <w:bottom w:val="none" w:sz="0" w:space="0" w:color="auto"/>
                <w:right w:val="none" w:sz="0" w:space="0" w:color="auto"/>
              </w:divBdr>
            </w:div>
            <w:div w:id="1349987654">
              <w:marLeft w:val="0"/>
              <w:marRight w:val="0"/>
              <w:marTop w:val="0"/>
              <w:marBottom w:val="0"/>
              <w:divBdr>
                <w:top w:val="none" w:sz="0" w:space="0" w:color="auto"/>
                <w:left w:val="none" w:sz="0" w:space="0" w:color="auto"/>
                <w:bottom w:val="none" w:sz="0" w:space="0" w:color="auto"/>
                <w:right w:val="none" w:sz="0" w:space="0" w:color="auto"/>
              </w:divBdr>
            </w:div>
            <w:div w:id="1889871615">
              <w:marLeft w:val="0"/>
              <w:marRight w:val="0"/>
              <w:marTop w:val="0"/>
              <w:marBottom w:val="0"/>
              <w:divBdr>
                <w:top w:val="none" w:sz="0" w:space="0" w:color="auto"/>
                <w:left w:val="none" w:sz="0" w:space="0" w:color="auto"/>
                <w:bottom w:val="none" w:sz="0" w:space="0" w:color="auto"/>
                <w:right w:val="none" w:sz="0" w:space="0" w:color="auto"/>
              </w:divBdr>
            </w:div>
            <w:div w:id="94643668">
              <w:marLeft w:val="0"/>
              <w:marRight w:val="0"/>
              <w:marTop w:val="0"/>
              <w:marBottom w:val="0"/>
              <w:divBdr>
                <w:top w:val="none" w:sz="0" w:space="0" w:color="auto"/>
                <w:left w:val="none" w:sz="0" w:space="0" w:color="auto"/>
                <w:bottom w:val="none" w:sz="0" w:space="0" w:color="auto"/>
                <w:right w:val="none" w:sz="0" w:space="0" w:color="auto"/>
              </w:divBdr>
            </w:div>
            <w:div w:id="929512081">
              <w:marLeft w:val="0"/>
              <w:marRight w:val="0"/>
              <w:marTop w:val="0"/>
              <w:marBottom w:val="0"/>
              <w:divBdr>
                <w:top w:val="none" w:sz="0" w:space="0" w:color="auto"/>
                <w:left w:val="none" w:sz="0" w:space="0" w:color="auto"/>
                <w:bottom w:val="none" w:sz="0" w:space="0" w:color="auto"/>
                <w:right w:val="none" w:sz="0" w:space="0" w:color="auto"/>
              </w:divBdr>
            </w:div>
            <w:div w:id="1909536401">
              <w:marLeft w:val="0"/>
              <w:marRight w:val="0"/>
              <w:marTop w:val="0"/>
              <w:marBottom w:val="0"/>
              <w:divBdr>
                <w:top w:val="none" w:sz="0" w:space="0" w:color="auto"/>
                <w:left w:val="none" w:sz="0" w:space="0" w:color="auto"/>
                <w:bottom w:val="none" w:sz="0" w:space="0" w:color="auto"/>
                <w:right w:val="none" w:sz="0" w:space="0" w:color="auto"/>
              </w:divBdr>
            </w:div>
            <w:div w:id="1710489839">
              <w:marLeft w:val="0"/>
              <w:marRight w:val="0"/>
              <w:marTop w:val="0"/>
              <w:marBottom w:val="0"/>
              <w:divBdr>
                <w:top w:val="none" w:sz="0" w:space="0" w:color="auto"/>
                <w:left w:val="none" w:sz="0" w:space="0" w:color="auto"/>
                <w:bottom w:val="none" w:sz="0" w:space="0" w:color="auto"/>
                <w:right w:val="none" w:sz="0" w:space="0" w:color="auto"/>
              </w:divBdr>
            </w:div>
            <w:div w:id="1386219766">
              <w:marLeft w:val="0"/>
              <w:marRight w:val="0"/>
              <w:marTop w:val="0"/>
              <w:marBottom w:val="0"/>
              <w:divBdr>
                <w:top w:val="none" w:sz="0" w:space="0" w:color="auto"/>
                <w:left w:val="none" w:sz="0" w:space="0" w:color="auto"/>
                <w:bottom w:val="none" w:sz="0" w:space="0" w:color="auto"/>
                <w:right w:val="none" w:sz="0" w:space="0" w:color="auto"/>
              </w:divBdr>
            </w:div>
            <w:div w:id="1499611469">
              <w:marLeft w:val="0"/>
              <w:marRight w:val="0"/>
              <w:marTop w:val="0"/>
              <w:marBottom w:val="0"/>
              <w:divBdr>
                <w:top w:val="none" w:sz="0" w:space="0" w:color="auto"/>
                <w:left w:val="none" w:sz="0" w:space="0" w:color="auto"/>
                <w:bottom w:val="none" w:sz="0" w:space="0" w:color="auto"/>
                <w:right w:val="none" w:sz="0" w:space="0" w:color="auto"/>
              </w:divBdr>
            </w:div>
            <w:div w:id="1423988828">
              <w:marLeft w:val="0"/>
              <w:marRight w:val="0"/>
              <w:marTop w:val="0"/>
              <w:marBottom w:val="0"/>
              <w:divBdr>
                <w:top w:val="none" w:sz="0" w:space="0" w:color="auto"/>
                <w:left w:val="none" w:sz="0" w:space="0" w:color="auto"/>
                <w:bottom w:val="none" w:sz="0" w:space="0" w:color="auto"/>
                <w:right w:val="none" w:sz="0" w:space="0" w:color="auto"/>
              </w:divBdr>
            </w:div>
            <w:div w:id="1414888869">
              <w:marLeft w:val="0"/>
              <w:marRight w:val="0"/>
              <w:marTop w:val="0"/>
              <w:marBottom w:val="0"/>
              <w:divBdr>
                <w:top w:val="none" w:sz="0" w:space="0" w:color="auto"/>
                <w:left w:val="none" w:sz="0" w:space="0" w:color="auto"/>
                <w:bottom w:val="none" w:sz="0" w:space="0" w:color="auto"/>
                <w:right w:val="none" w:sz="0" w:space="0" w:color="auto"/>
              </w:divBdr>
            </w:div>
            <w:div w:id="1326517067">
              <w:marLeft w:val="0"/>
              <w:marRight w:val="0"/>
              <w:marTop w:val="0"/>
              <w:marBottom w:val="0"/>
              <w:divBdr>
                <w:top w:val="none" w:sz="0" w:space="0" w:color="auto"/>
                <w:left w:val="none" w:sz="0" w:space="0" w:color="auto"/>
                <w:bottom w:val="none" w:sz="0" w:space="0" w:color="auto"/>
                <w:right w:val="none" w:sz="0" w:space="0" w:color="auto"/>
              </w:divBdr>
            </w:div>
            <w:div w:id="953246212">
              <w:marLeft w:val="0"/>
              <w:marRight w:val="0"/>
              <w:marTop w:val="0"/>
              <w:marBottom w:val="0"/>
              <w:divBdr>
                <w:top w:val="none" w:sz="0" w:space="0" w:color="auto"/>
                <w:left w:val="none" w:sz="0" w:space="0" w:color="auto"/>
                <w:bottom w:val="none" w:sz="0" w:space="0" w:color="auto"/>
                <w:right w:val="none" w:sz="0" w:space="0" w:color="auto"/>
              </w:divBdr>
            </w:div>
            <w:div w:id="1235168929">
              <w:marLeft w:val="0"/>
              <w:marRight w:val="0"/>
              <w:marTop w:val="0"/>
              <w:marBottom w:val="0"/>
              <w:divBdr>
                <w:top w:val="none" w:sz="0" w:space="0" w:color="auto"/>
                <w:left w:val="none" w:sz="0" w:space="0" w:color="auto"/>
                <w:bottom w:val="none" w:sz="0" w:space="0" w:color="auto"/>
                <w:right w:val="none" w:sz="0" w:space="0" w:color="auto"/>
              </w:divBdr>
            </w:div>
            <w:div w:id="1799178195">
              <w:marLeft w:val="0"/>
              <w:marRight w:val="0"/>
              <w:marTop w:val="0"/>
              <w:marBottom w:val="0"/>
              <w:divBdr>
                <w:top w:val="none" w:sz="0" w:space="0" w:color="auto"/>
                <w:left w:val="none" w:sz="0" w:space="0" w:color="auto"/>
                <w:bottom w:val="none" w:sz="0" w:space="0" w:color="auto"/>
                <w:right w:val="none" w:sz="0" w:space="0" w:color="auto"/>
              </w:divBdr>
            </w:div>
            <w:div w:id="12070514">
              <w:marLeft w:val="0"/>
              <w:marRight w:val="0"/>
              <w:marTop w:val="0"/>
              <w:marBottom w:val="0"/>
              <w:divBdr>
                <w:top w:val="none" w:sz="0" w:space="0" w:color="auto"/>
                <w:left w:val="none" w:sz="0" w:space="0" w:color="auto"/>
                <w:bottom w:val="none" w:sz="0" w:space="0" w:color="auto"/>
                <w:right w:val="none" w:sz="0" w:space="0" w:color="auto"/>
              </w:divBdr>
            </w:div>
            <w:div w:id="1624649315">
              <w:marLeft w:val="0"/>
              <w:marRight w:val="0"/>
              <w:marTop w:val="0"/>
              <w:marBottom w:val="0"/>
              <w:divBdr>
                <w:top w:val="none" w:sz="0" w:space="0" w:color="auto"/>
                <w:left w:val="none" w:sz="0" w:space="0" w:color="auto"/>
                <w:bottom w:val="none" w:sz="0" w:space="0" w:color="auto"/>
                <w:right w:val="none" w:sz="0" w:space="0" w:color="auto"/>
              </w:divBdr>
            </w:div>
            <w:div w:id="529492911">
              <w:marLeft w:val="0"/>
              <w:marRight w:val="0"/>
              <w:marTop w:val="0"/>
              <w:marBottom w:val="0"/>
              <w:divBdr>
                <w:top w:val="none" w:sz="0" w:space="0" w:color="auto"/>
                <w:left w:val="none" w:sz="0" w:space="0" w:color="auto"/>
                <w:bottom w:val="none" w:sz="0" w:space="0" w:color="auto"/>
                <w:right w:val="none" w:sz="0" w:space="0" w:color="auto"/>
              </w:divBdr>
            </w:div>
            <w:div w:id="858009808">
              <w:marLeft w:val="0"/>
              <w:marRight w:val="0"/>
              <w:marTop w:val="0"/>
              <w:marBottom w:val="0"/>
              <w:divBdr>
                <w:top w:val="none" w:sz="0" w:space="0" w:color="auto"/>
                <w:left w:val="none" w:sz="0" w:space="0" w:color="auto"/>
                <w:bottom w:val="none" w:sz="0" w:space="0" w:color="auto"/>
                <w:right w:val="none" w:sz="0" w:space="0" w:color="auto"/>
              </w:divBdr>
            </w:div>
            <w:div w:id="521406100">
              <w:marLeft w:val="0"/>
              <w:marRight w:val="0"/>
              <w:marTop w:val="0"/>
              <w:marBottom w:val="0"/>
              <w:divBdr>
                <w:top w:val="none" w:sz="0" w:space="0" w:color="auto"/>
                <w:left w:val="none" w:sz="0" w:space="0" w:color="auto"/>
                <w:bottom w:val="none" w:sz="0" w:space="0" w:color="auto"/>
                <w:right w:val="none" w:sz="0" w:space="0" w:color="auto"/>
              </w:divBdr>
            </w:div>
            <w:div w:id="1995447571">
              <w:marLeft w:val="0"/>
              <w:marRight w:val="0"/>
              <w:marTop w:val="0"/>
              <w:marBottom w:val="0"/>
              <w:divBdr>
                <w:top w:val="none" w:sz="0" w:space="0" w:color="auto"/>
                <w:left w:val="none" w:sz="0" w:space="0" w:color="auto"/>
                <w:bottom w:val="none" w:sz="0" w:space="0" w:color="auto"/>
                <w:right w:val="none" w:sz="0" w:space="0" w:color="auto"/>
              </w:divBdr>
            </w:div>
            <w:div w:id="2073655510">
              <w:marLeft w:val="0"/>
              <w:marRight w:val="0"/>
              <w:marTop w:val="0"/>
              <w:marBottom w:val="0"/>
              <w:divBdr>
                <w:top w:val="none" w:sz="0" w:space="0" w:color="auto"/>
                <w:left w:val="none" w:sz="0" w:space="0" w:color="auto"/>
                <w:bottom w:val="none" w:sz="0" w:space="0" w:color="auto"/>
                <w:right w:val="none" w:sz="0" w:space="0" w:color="auto"/>
              </w:divBdr>
            </w:div>
            <w:div w:id="1218279971">
              <w:marLeft w:val="0"/>
              <w:marRight w:val="0"/>
              <w:marTop w:val="0"/>
              <w:marBottom w:val="0"/>
              <w:divBdr>
                <w:top w:val="none" w:sz="0" w:space="0" w:color="auto"/>
                <w:left w:val="none" w:sz="0" w:space="0" w:color="auto"/>
                <w:bottom w:val="none" w:sz="0" w:space="0" w:color="auto"/>
                <w:right w:val="none" w:sz="0" w:space="0" w:color="auto"/>
              </w:divBdr>
            </w:div>
            <w:div w:id="1009600552">
              <w:marLeft w:val="0"/>
              <w:marRight w:val="0"/>
              <w:marTop w:val="0"/>
              <w:marBottom w:val="0"/>
              <w:divBdr>
                <w:top w:val="none" w:sz="0" w:space="0" w:color="auto"/>
                <w:left w:val="none" w:sz="0" w:space="0" w:color="auto"/>
                <w:bottom w:val="none" w:sz="0" w:space="0" w:color="auto"/>
                <w:right w:val="none" w:sz="0" w:space="0" w:color="auto"/>
              </w:divBdr>
            </w:div>
            <w:div w:id="1272935619">
              <w:marLeft w:val="0"/>
              <w:marRight w:val="0"/>
              <w:marTop w:val="0"/>
              <w:marBottom w:val="0"/>
              <w:divBdr>
                <w:top w:val="none" w:sz="0" w:space="0" w:color="auto"/>
                <w:left w:val="none" w:sz="0" w:space="0" w:color="auto"/>
                <w:bottom w:val="none" w:sz="0" w:space="0" w:color="auto"/>
                <w:right w:val="none" w:sz="0" w:space="0" w:color="auto"/>
              </w:divBdr>
            </w:div>
            <w:div w:id="391736266">
              <w:marLeft w:val="0"/>
              <w:marRight w:val="0"/>
              <w:marTop w:val="0"/>
              <w:marBottom w:val="0"/>
              <w:divBdr>
                <w:top w:val="none" w:sz="0" w:space="0" w:color="auto"/>
                <w:left w:val="none" w:sz="0" w:space="0" w:color="auto"/>
                <w:bottom w:val="none" w:sz="0" w:space="0" w:color="auto"/>
                <w:right w:val="none" w:sz="0" w:space="0" w:color="auto"/>
              </w:divBdr>
            </w:div>
            <w:div w:id="1150826486">
              <w:marLeft w:val="0"/>
              <w:marRight w:val="0"/>
              <w:marTop w:val="0"/>
              <w:marBottom w:val="0"/>
              <w:divBdr>
                <w:top w:val="none" w:sz="0" w:space="0" w:color="auto"/>
                <w:left w:val="none" w:sz="0" w:space="0" w:color="auto"/>
                <w:bottom w:val="none" w:sz="0" w:space="0" w:color="auto"/>
                <w:right w:val="none" w:sz="0" w:space="0" w:color="auto"/>
              </w:divBdr>
            </w:div>
            <w:div w:id="2053996431">
              <w:marLeft w:val="0"/>
              <w:marRight w:val="0"/>
              <w:marTop w:val="0"/>
              <w:marBottom w:val="0"/>
              <w:divBdr>
                <w:top w:val="none" w:sz="0" w:space="0" w:color="auto"/>
                <w:left w:val="none" w:sz="0" w:space="0" w:color="auto"/>
                <w:bottom w:val="none" w:sz="0" w:space="0" w:color="auto"/>
                <w:right w:val="none" w:sz="0" w:space="0" w:color="auto"/>
              </w:divBdr>
            </w:div>
            <w:div w:id="777989297">
              <w:marLeft w:val="0"/>
              <w:marRight w:val="0"/>
              <w:marTop w:val="0"/>
              <w:marBottom w:val="0"/>
              <w:divBdr>
                <w:top w:val="none" w:sz="0" w:space="0" w:color="auto"/>
                <w:left w:val="none" w:sz="0" w:space="0" w:color="auto"/>
                <w:bottom w:val="none" w:sz="0" w:space="0" w:color="auto"/>
                <w:right w:val="none" w:sz="0" w:space="0" w:color="auto"/>
              </w:divBdr>
            </w:div>
            <w:div w:id="353112869">
              <w:marLeft w:val="0"/>
              <w:marRight w:val="0"/>
              <w:marTop w:val="0"/>
              <w:marBottom w:val="0"/>
              <w:divBdr>
                <w:top w:val="none" w:sz="0" w:space="0" w:color="auto"/>
                <w:left w:val="none" w:sz="0" w:space="0" w:color="auto"/>
                <w:bottom w:val="none" w:sz="0" w:space="0" w:color="auto"/>
                <w:right w:val="none" w:sz="0" w:space="0" w:color="auto"/>
              </w:divBdr>
            </w:div>
            <w:div w:id="207684914">
              <w:marLeft w:val="0"/>
              <w:marRight w:val="0"/>
              <w:marTop w:val="0"/>
              <w:marBottom w:val="0"/>
              <w:divBdr>
                <w:top w:val="none" w:sz="0" w:space="0" w:color="auto"/>
                <w:left w:val="none" w:sz="0" w:space="0" w:color="auto"/>
                <w:bottom w:val="none" w:sz="0" w:space="0" w:color="auto"/>
                <w:right w:val="none" w:sz="0" w:space="0" w:color="auto"/>
              </w:divBdr>
            </w:div>
            <w:div w:id="1412462333">
              <w:marLeft w:val="0"/>
              <w:marRight w:val="0"/>
              <w:marTop w:val="0"/>
              <w:marBottom w:val="0"/>
              <w:divBdr>
                <w:top w:val="none" w:sz="0" w:space="0" w:color="auto"/>
                <w:left w:val="none" w:sz="0" w:space="0" w:color="auto"/>
                <w:bottom w:val="none" w:sz="0" w:space="0" w:color="auto"/>
                <w:right w:val="none" w:sz="0" w:space="0" w:color="auto"/>
              </w:divBdr>
            </w:div>
            <w:div w:id="2074229460">
              <w:marLeft w:val="0"/>
              <w:marRight w:val="0"/>
              <w:marTop w:val="0"/>
              <w:marBottom w:val="0"/>
              <w:divBdr>
                <w:top w:val="none" w:sz="0" w:space="0" w:color="auto"/>
                <w:left w:val="none" w:sz="0" w:space="0" w:color="auto"/>
                <w:bottom w:val="none" w:sz="0" w:space="0" w:color="auto"/>
                <w:right w:val="none" w:sz="0" w:space="0" w:color="auto"/>
              </w:divBdr>
            </w:div>
            <w:div w:id="1891645859">
              <w:marLeft w:val="0"/>
              <w:marRight w:val="0"/>
              <w:marTop w:val="0"/>
              <w:marBottom w:val="0"/>
              <w:divBdr>
                <w:top w:val="none" w:sz="0" w:space="0" w:color="auto"/>
                <w:left w:val="none" w:sz="0" w:space="0" w:color="auto"/>
                <w:bottom w:val="none" w:sz="0" w:space="0" w:color="auto"/>
                <w:right w:val="none" w:sz="0" w:space="0" w:color="auto"/>
              </w:divBdr>
            </w:div>
            <w:div w:id="1308434861">
              <w:marLeft w:val="0"/>
              <w:marRight w:val="0"/>
              <w:marTop w:val="0"/>
              <w:marBottom w:val="0"/>
              <w:divBdr>
                <w:top w:val="none" w:sz="0" w:space="0" w:color="auto"/>
                <w:left w:val="none" w:sz="0" w:space="0" w:color="auto"/>
                <w:bottom w:val="none" w:sz="0" w:space="0" w:color="auto"/>
                <w:right w:val="none" w:sz="0" w:space="0" w:color="auto"/>
              </w:divBdr>
            </w:div>
            <w:div w:id="1920753357">
              <w:marLeft w:val="0"/>
              <w:marRight w:val="0"/>
              <w:marTop w:val="0"/>
              <w:marBottom w:val="0"/>
              <w:divBdr>
                <w:top w:val="none" w:sz="0" w:space="0" w:color="auto"/>
                <w:left w:val="none" w:sz="0" w:space="0" w:color="auto"/>
                <w:bottom w:val="none" w:sz="0" w:space="0" w:color="auto"/>
                <w:right w:val="none" w:sz="0" w:space="0" w:color="auto"/>
              </w:divBdr>
            </w:div>
            <w:div w:id="2111970088">
              <w:marLeft w:val="0"/>
              <w:marRight w:val="0"/>
              <w:marTop w:val="0"/>
              <w:marBottom w:val="0"/>
              <w:divBdr>
                <w:top w:val="none" w:sz="0" w:space="0" w:color="auto"/>
                <w:left w:val="none" w:sz="0" w:space="0" w:color="auto"/>
                <w:bottom w:val="none" w:sz="0" w:space="0" w:color="auto"/>
                <w:right w:val="none" w:sz="0" w:space="0" w:color="auto"/>
              </w:divBdr>
            </w:div>
            <w:div w:id="1649937931">
              <w:marLeft w:val="0"/>
              <w:marRight w:val="0"/>
              <w:marTop w:val="0"/>
              <w:marBottom w:val="0"/>
              <w:divBdr>
                <w:top w:val="none" w:sz="0" w:space="0" w:color="auto"/>
                <w:left w:val="none" w:sz="0" w:space="0" w:color="auto"/>
                <w:bottom w:val="none" w:sz="0" w:space="0" w:color="auto"/>
                <w:right w:val="none" w:sz="0" w:space="0" w:color="auto"/>
              </w:divBdr>
            </w:div>
            <w:div w:id="1255551160">
              <w:marLeft w:val="0"/>
              <w:marRight w:val="0"/>
              <w:marTop w:val="0"/>
              <w:marBottom w:val="0"/>
              <w:divBdr>
                <w:top w:val="none" w:sz="0" w:space="0" w:color="auto"/>
                <w:left w:val="none" w:sz="0" w:space="0" w:color="auto"/>
                <w:bottom w:val="none" w:sz="0" w:space="0" w:color="auto"/>
                <w:right w:val="none" w:sz="0" w:space="0" w:color="auto"/>
              </w:divBdr>
            </w:div>
            <w:div w:id="371463141">
              <w:marLeft w:val="0"/>
              <w:marRight w:val="0"/>
              <w:marTop w:val="0"/>
              <w:marBottom w:val="0"/>
              <w:divBdr>
                <w:top w:val="none" w:sz="0" w:space="0" w:color="auto"/>
                <w:left w:val="none" w:sz="0" w:space="0" w:color="auto"/>
                <w:bottom w:val="none" w:sz="0" w:space="0" w:color="auto"/>
                <w:right w:val="none" w:sz="0" w:space="0" w:color="auto"/>
              </w:divBdr>
            </w:div>
            <w:div w:id="1225532430">
              <w:marLeft w:val="0"/>
              <w:marRight w:val="0"/>
              <w:marTop w:val="0"/>
              <w:marBottom w:val="0"/>
              <w:divBdr>
                <w:top w:val="none" w:sz="0" w:space="0" w:color="auto"/>
                <w:left w:val="none" w:sz="0" w:space="0" w:color="auto"/>
                <w:bottom w:val="none" w:sz="0" w:space="0" w:color="auto"/>
                <w:right w:val="none" w:sz="0" w:space="0" w:color="auto"/>
              </w:divBdr>
            </w:div>
            <w:div w:id="1021779824">
              <w:marLeft w:val="0"/>
              <w:marRight w:val="0"/>
              <w:marTop w:val="0"/>
              <w:marBottom w:val="0"/>
              <w:divBdr>
                <w:top w:val="none" w:sz="0" w:space="0" w:color="auto"/>
                <w:left w:val="none" w:sz="0" w:space="0" w:color="auto"/>
                <w:bottom w:val="none" w:sz="0" w:space="0" w:color="auto"/>
                <w:right w:val="none" w:sz="0" w:space="0" w:color="auto"/>
              </w:divBdr>
            </w:div>
            <w:div w:id="575627902">
              <w:marLeft w:val="0"/>
              <w:marRight w:val="0"/>
              <w:marTop w:val="0"/>
              <w:marBottom w:val="0"/>
              <w:divBdr>
                <w:top w:val="none" w:sz="0" w:space="0" w:color="auto"/>
                <w:left w:val="none" w:sz="0" w:space="0" w:color="auto"/>
                <w:bottom w:val="none" w:sz="0" w:space="0" w:color="auto"/>
                <w:right w:val="none" w:sz="0" w:space="0" w:color="auto"/>
              </w:divBdr>
            </w:div>
            <w:div w:id="459107970">
              <w:marLeft w:val="0"/>
              <w:marRight w:val="0"/>
              <w:marTop w:val="0"/>
              <w:marBottom w:val="0"/>
              <w:divBdr>
                <w:top w:val="none" w:sz="0" w:space="0" w:color="auto"/>
                <w:left w:val="none" w:sz="0" w:space="0" w:color="auto"/>
                <w:bottom w:val="none" w:sz="0" w:space="0" w:color="auto"/>
                <w:right w:val="none" w:sz="0" w:space="0" w:color="auto"/>
              </w:divBdr>
            </w:div>
            <w:div w:id="255090246">
              <w:marLeft w:val="0"/>
              <w:marRight w:val="0"/>
              <w:marTop w:val="0"/>
              <w:marBottom w:val="0"/>
              <w:divBdr>
                <w:top w:val="none" w:sz="0" w:space="0" w:color="auto"/>
                <w:left w:val="none" w:sz="0" w:space="0" w:color="auto"/>
                <w:bottom w:val="none" w:sz="0" w:space="0" w:color="auto"/>
                <w:right w:val="none" w:sz="0" w:space="0" w:color="auto"/>
              </w:divBdr>
            </w:div>
            <w:div w:id="1275212932">
              <w:marLeft w:val="0"/>
              <w:marRight w:val="0"/>
              <w:marTop w:val="0"/>
              <w:marBottom w:val="0"/>
              <w:divBdr>
                <w:top w:val="none" w:sz="0" w:space="0" w:color="auto"/>
                <w:left w:val="none" w:sz="0" w:space="0" w:color="auto"/>
                <w:bottom w:val="none" w:sz="0" w:space="0" w:color="auto"/>
                <w:right w:val="none" w:sz="0" w:space="0" w:color="auto"/>
              </w:divBdr>
            </w:div>
            <w:div w:id="1302732138">
              <w:marLeft w:val="0"/>
              <w:marRight w:val="0"/>
              <w:marTop w:val="0"/>
              <w:marBottom w:val="0"/>
              <w:divBdr>
                <w:top w:val="none" w:sz="0" w:space="0" w:color="auto"/>
                <w:left w:val="none" w:sz="0" w:space="0" w:color="auto"/>
                <w:bottom w:val="none" w:sz="0" w:space="0" w:color="auto"/>
                <w:right w:val="none" w:sz="0" w:space="0" w:color="auto"/>
              </w:divBdr>
            </w:div>
            <w:div w:id="1918052472">
              <w:marLeft w:val="0"/>
              <w:marRight w:val="0"/>
              <w:marTop w:val="0"/>
              <w:marBottom w:val="0"/>
              <w:divBdr>
                <w:top w:val="none" w:sz="0" w:space="0" w:color="auto"/>
                <w:left w:val="none" w:sz="0" w:space="0" w:color="auto"/>
                <w:bottom w:val="none" w:sz="0" w:space="0" w:color="auto"/>
                <w:right w:val="none" w:sz="0" w:space="0" w:color="auto"/>
              </w:divBdr>
            </w:div>
            <w:div w:id="87579569">
              <w:marLeft w:val="0"/>
              <w:marRight w:val="0"/>
              <w:marTop w:val="0"/>
              <w:marBottom w:val="0"/>
              <w:divBdr>
                <w:top w:val="none" w:sz="0" w:space="0" w:color="auto"/>
                <w:left w:val="none" w:sz="0" w:space="0" w:color="auto"/>
                <w:bottom w:val="none" w:sz="0" w:space="0" w:color="auto"/>
                <w:right w:val="none" w:sz="0" w:space="0" w:color="auto"/>
              </w:divBdr>
            </w:div>
            <w:div w:id="1202547276">
              <w:marLeft w:val="0"/>
              <w:marRight w:val="0"/>
              <w:marTop w:val="0"/>
              <w:marBottom w:val="0"/>
              <w:divBdr>
                <w:top w:val="none" w:sz="0" w:space="0" w:color="auto"/>
                <w:left w:val="none" w:sz="0" w:space="0" w:color="auto"/>
                <w:bottom w:val="none" w:sz="0" w:space="0" w:color="auto"/>
                <w:right w:val="none" w:sz="0" w:space="0" w:color="auto"/>
              </w:divBdr>
            </w:div>
            <w:div w:id="263419921">
              <w:marLeft w:val="0"/>
              <w:marRight w:val="0"/>
              <w:marTop w:val="0"/>
              <w:marBottom w:val="0"/>
              <w:divBdr>
                <w:top w:val="none" w:sz="0" w:space="0" w:color="auto"/>
                <w:left w:val="none" w:sz="0" w:space="0" w:color="auto"/>
                <w:bottom w:val="none" w:sz="0" w:space="0" w:color="auto"/>
                <w:right w:val="none" w:sz="0" w:space="0" w:color="auto"/>
              </w:divBdr>
            </w:div>
            <w:div w:id="1058555687">
              <w:marLeft w:val="0"/>
              <w:marRight w:val="0"/>
              <w:marTop w:val="0"/>
              <w:marBottom w:val="0"/>
              <w:divBdr>
                <w:top w:val="none" w:sz="0" w:space="0" w:color="auto"/>
                <w:left w:val="none" w:sz="0" w:space="0" w:color="auto"/>
                <w:bottom w:val="none" w:sz="0" w:space="0" w:color="auto"/>
                <w:right w:val="none" w:sz="0" w:space="0" w:color="auto"/>
              </w:divBdr>
            </w:div>
            <w:div w:id="12820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1167">
      <w:bodyDiv w:val="1"/>
      <w:marLeft w:val="0"/>
      <w:marRight w:val="0"/>
      <w:marTop w:val="0"/>
      <w:marBottom w:val="0"/>
      <w:divBdr>
        <w:top w:val="none" w:sz="0" w:space="0" w:color="auto"/>
        <w:left w:val="none" w:sz="0" w:space="0" w:color="auto"/>
        <w:bottom w:val="none" w:sz="0" w:space="0" w:color="auto"/>
        <w:right w:val="none" w:sz="0" w:space="0" w:color="auto"/>
      </w:divBdr>
    </w:div>
    <w:div w:id="526984851">
      <w:bodyDiv w:val="1"/>
      <w:marLeft w:val="0"/>
      <w:marRight w:val="0"/>
      <w:marTop w:val="0"/>
      <w:marBottom w:val="0"/>
      <w:divBdr>
        <w:top w:val="none" w:sz="0" w:space="0" w:color="auto"/>
        <w:left w:val="none" w:sz="0" w:space="0" w:color="auto"/>
        <w:bottom w:val="none" w:sz="0" w:space="0" w:color="auto"/>
        <w:right w:val="none" w:sz="0" w:space="0" w:color="auto"/>
      </w:divBdr>
      <w:divsChild>
        <w:div w:id="1760978022">
          <w:marLeft w:val="0"/>
          <w:marRight w:val="0"/>
          <w:marTop w:val="0"/>
          <w:marBottom w:val="0"/>
          <w:divBdr>
            <w:top w:val="none" w:sz="0" w:space="0" w:color="auto"/>
            <w:left w:val="none" w:sz="0" w:space="0" w:color="auto"/>
            <w:bottom w:val="none" w:sz="0" w:space="0" w:color="auto"/>
            <w:right w:val="none" w:sz="0" w:space="0" w:color="auto"/>
          </w:divBdr>
          <w:divsChild>
            <w:div w:id="1903177714">
              <w:marLeft w:val="0"/>
              <w:marRight w:val="0"/>
              <w:marTop w:val="0"/>
              <w:marBottom w:val="0"/>
              <w:divBdr>
                <w:top w:val="none" w:sz="0" w:space="0" w:color="auto"/>
                <w:left w:val="none" w:sz="0" w:space="0" w:color="auto"/>
                <w:bottom w:val="none" w:sz="0" w:space="0" w:color="auto"/>
                <w:right w:val="none" w:sz="0" w:space="0" w:color="auto"/>
              </w:divBdr>
              <w:divsChild>
                <w:div w:id="375545902">
                  <w:marLeft w:val="0"/>
                  <w:marRight w:val="0"/>
                  <w:marTop w:val="0"/>
                  <w:marBottom w:val="0"/>
                  <w:divBdr>
                    <w:top w:val="none" w:sz="0" w:space="0" w:color="auto"/>
                    <w:left w:val="none" w:sz="0" w:space="0" w:color="auto"/>
                    <w:bottom w:val="none" w:sz="0" w:space="0" w:color="auto"/>
                    <w:right w:val="none" w:sz="0" w:space="0" w:color="auto"/>
                  </w:divBdr>
                  <w:divsChild>
                    <w:div w:id="1565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97142">
          <w:marLeft w:val="0"/>
          <w:marRight w:val="0"/>
          <w:marTop w:val="0"/>
          <w:marBottom w:val="0"/>
          <w:divBdr>
            <w:top w:val="none" w:sz="0" w:space="0" w:color="auto"/>
            <w:left w:val="none" w:sz="0" w:space="0" w:color="auto"/>
            <w:bottom w:val="none" w:sz="0" w:space="0" w:color="auto"/>
            <w:right w:val="none" w:sz="0" w:space="0" w:color="auto"/>
          </w:divBdr>
          <w:divsChild>
            <w:div w:id="940263278">
              <w:marLeft w:val="0"/>
              <w:marRight w:val="0"/>
              <w:marTop w:val="0"/>
              <w:marBottom w:val="0"/>
              <w:divBdr>
                <w:top w:val="none" w:sz="0" w:space="0" w:color="auto"/>
                <w:left w:val="none" w:sz="0" w:space="0" w:color="auto"/>
                <w:bottom w:val="none" w:sz="0" w:space="0" w:color="auto"/>
                <w:right w:val="none" w:sz="0" w:space="0" w:color="auto"/>
              </w:divBdr>
              <w:divsChild>
                <w:div w:id="605501732">
                  <w:marLeft w:val="0"/>
                  <w:marRight w:val="0"/>
                  <w:marTop w:val="0"/>
                  <w:marBottom w:val="0"/>
                  <w:divBdr>
                    <w:top w:val="none" w:sz="0" w:space="0" w:color="auto"/>
                    <w:left w:val="none" w:sz="0" w:space="0" w:color="auto"/>
                    <w:bottom w:val="none" w:sz="0" w:space="0" w:color="auto"/>
                    <w:right w:val="none" w:sz="0" w:space="0" w:color="auto"/>
                  </w:divBdr>
                  <w:divsChild>
                    <w:div w:id="10463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335760">
      <w:bodyDiv w:val="1"/>
      <w:marLeft w:val="0"/>
      <w:marRight w:val="0"/>
      <w:marTop w:val="0"/>
      <w:marBottom w:val="0"/>
      <w:divBdr>
        <w:top w:val="none" w:sz="0" w:space="0" w:color="auto"/>
        <w:left w:val="none" w:sz="0" w:space="0" w:color="auto"/>
        <w:bottom w:val="none" w:sz="0" w:space="0" w:color="auto"/>
        <w:right w:val="none" w:sz="0" w:space="0" w:color="auto"/>
      </w:divBdr>
      <w:divsChild>
        <w:div w:id="1380281926">
          <w:marLeft w:val="0"/>
          <w:marRight w:val="0"/>
          <w:marTop w:val="0"/>
          <w:marBottom w:val="0"/>
          <w:divBdr>
            <w:top w:val="none" w:sz="0" w:space="0" w:color="auto"/>
            <w:left w:val="none" w:sz="0" w:space="0" w:color="auto"/>
            <w:bottom w:val="none" w:sz="0" w:space="0" w:color="auto"/>
            <w:right w:val="none" w:sz="0" w:space="0" w:color="auto"/>
          </w:divBdr>
          <w:divsChild>
            <w:div w:id="1259873525">
              <w:marLeft w:val="0"/>
              <w:marRight w:val="0"/>
              <w:marTop w:val="0"/>
              <w:marBottom w:val="0"/>
              <w:divBdr>
                <w:top w:val="none" w:sz="0" w:space="0" w:color="auto"/>
                <w:left w:val="none" w:sz="0" w:space="0" w:color="auto"/>
                <w:bottom w:val="none" w:sz="0" w:space="0" w:color="auto"/>
                <w:right w:val="none" w:sz="0" w:space="0" w:color="auto"/>
              </w:divBdr>
            </w:div>
            <w:div w:id="1562474901">
              <w:marLeft w:val="0"/>
              <w:marRight w:val="0"/>
              <w:marTop w:val="0"/>
              <w:marBottom w:val="0"/>
              <w:divBdr>
                <w:top w:val="none" w:sz="0" w:space="0" w:color="auto"/>
                <w:left w:val="none" w:sz="0" w:space="0" w:color="auto"/>
                <w:bottom w:val="none" w:sz="0" w:space="0" w:color="auto"/>
                <w:right w:val="none" w:sz="0" w:space="0" w:color="auto"/>
              </w:divBdr>
            </w:div>
            <w:div w:id="1705205329">
              <w:marLeft w:val="0"/>
              <w:marRight w:val="0"/>
              <w:marTop w:val="0"/>
              <w:marBottom w:val="0"/>
              <w:divBdr>
                <w:top w:val="none" w:sz="0" w:space="0" w:color="auto"/>
                <w:left w:val="none" w:sz="0" w:space="0" w:color="auto"/>
                <w:bottom w:val="none" w:sz="0" w:space="0" w:color="auto"/>
                <w:right w:val="none" w:sz="0" w:space="0" w:color="auto"/>
              </w:divBdr>
            </w:div>
            <w:div w:id="1701514918">
              <w:marLeft w:val="0"/>
              <w:marRight w:val="0"/>
              <w:marTop w:val="0"/>
              <w:marBottom w:val="0"/>
              <w:divBdr>
                <w:top w:val="none" w:sz="0" w:space="0" w:color="auto"/>
                <w:left w:val="none" w:sz="0" w:space="0" w:color="auto"/>
                <w:bottom w:val="none" w:sz="0" w:space="0" w:color="auto"/>
                <w:right w:val="none" w:sz="0" w:space="0" w:color="auto"/>
              </w:divBdr>
            </w:div>
            <w:div w:id="82604814">
              <w:marLeft w:val="0"/>
              <w:marRight w:val="0"/>
              <w:marTop w:val="0"/>
              <w:marBottom w:val="0"/>
              <w:divBdr>
                <w:top w:val="none" w:sz="0" w:space="0" w:color="auto"/>
                <w:left w:val="none" w:sz="0" w:space="0" w:color="auto"/>
                <w:bottom w:val="none" w:sz="0" w:space="0" w:color="auto"/>
                <w:right w:val="none" w:sz="0" w:space="0" w:color="auto"/>
              </w:divBdr>
            </w:div>
            <w:div w:id="271597740">
              <w:marLeft w:val="0"/>
              <w:marRight w:val="0"/>
              <w:marTop w:val="0"/>
              <w:marBottom w:val="0"/>
              <w:divBdr>
                <w:top w:val="none" w:sz="0" w:space="0" w:color="auto"/>
                <w:left w:val="none" w:sz="0" w:space="0" w:color="auto"/>
                <w:bottom w:val="none" w:sz="0" w:space="0" w:color="auto"/>
                <w:right w:val="none" w:sz="0" w:space="0" w:color="auto"/>
              </w:divBdr>
            </w:div>
            <w:div w:id="383598322">
              <w:marLeft w:val="0"/>
              <w:marRight w:val="0"/>
              <w:marTop w:val="0"/>
              <w:marBottom w:val="0"/>
              <w:divBdr>
                <w:top w:val="none" w:sz="0" w:space="0" w:color="auto"/>
                <w:left w:val="none" w:sz="0" w:space="0" w:color="auto"/>
                <w:bottom w:val="none" w:sz="0" w:space="0" w:color="auto"/>
                <w:right w:val="none" w:sz="0" w:space="0" w:color="auto"/>
              </w:divBdr>
            </w:div>
            <w:div w:id="1896355739">
              <w:marLeft w:val="0"/>
              <w:marRight w:val="0"/>
              <w:marTop w:val="0"/>
              <w:marBottom w:val="0"/>
              <w:divBdr>
                <w:top w:val="none" w:sz="0" w:space="0" w:color="auto"/>
                <w:left w:val="none" w:sz="0" w:space="0" w:color="auto"/>
                <w:bottom w:val="none" w:sz="0" w:space="0" w:color="auto"/>
                <w:right w:val="none" w:sz="0" w:space="0" w:color="auto"/>
              </w:divBdr>
            </w:div>
            <w:div w:id="592323790">
              <w:marLeft w:val="0"/>
              <w:marRight w:val="0"/>
              <w:marTop w:val="0"/>
              <w:marBottom w:val="0"/>
              <w:divBdr>
                <w:top w:val="none" w:sz="0" w:space="0" w:color="auto"/>
                <w:left w:val="none" w:sz="0" w:space="0" w:color="auto"/>
                <w:bottom w:val="none" w:sz="0" w:space="0" w:color="auto"/>
                <w:right w:val="none" w:sz="0" w:space="0" w:color="auto"/>
              </w:divBdr>
            </w:div>
            <w:div w:id="1956136149">
              <w:marLeft w:val="0"/>
              <w:marRight w:val="0"/>
              <w:marTop w:val="0"/>
              <w:marBottom w:val="0"/>
              <w:divBdr>
                <w:top w:val="none" w:sz="0" w:space="0" w:color="auto"/>
                <w:left w:val="none" w:sz="0" w:space="0" w:color="auto"/>
                <w:bottom w:val="none" w:sz="0" w:space="0" w:color="auto"/>
                <w:right w:val="none" w:sz="0" w:space="0" w:color="auto"/>
              </w:divBdr>
            </w:div>
            <w:div w:id="1216965114">
              <w:marLeft w:val="0"/>
              <w:marRight w:val="0"/>
              <w:marTop w:val="0"/>
              <w:marBottom w:val="0"/>
              <w:divBdr>
                <w:top w:val="none" w:sz="0" w:space="0" w:color="auto"/>
                <w:left w:val="none" w:sz="0" w:space="0" w:color="auto"/>
                <w:bottom w:val="none" w:sz="0" w:space="0" w:color="auto"/>
                <w:right w:val="none" w:sz="0" w:space="0" w:color="auto"/>
              </w:divBdr>
            </w:div>
            <w:div w:id="1011953428">
              <w:marLeft w:val="0"/>
              <w:marRight w:val="0"/>
              <w:marTop w:val="0"/>
              <w:marBottom w:val="0"/>
              <w:divBdr>
                <w:top w:val="none" w:sz="0" w:space="0" w:color="auto"/>
                <w:left w:val="none" w:sz="0" w:space="0" w:color="auto"/>
                <w:bottom w:val="none" w:sz="0" w:space="0" w:color="auto"/>
                <w:right w:val="none" w:sz="0" w:space="0" w:color="auto"/>
              </w:divBdr>
            </w:div>
            <w:div w:id="875235283">
              <w:marLeft w:val="0"/>
              <w:marRight w:val="0"/>
              <w:marTop w:val="0"/>
              <w:marBottom w:val="0"/>
              <w:divBdr>
                <w:top w:val="none" w:sz="0" w:space="0" w:color="auto"/>
                <w:left w:val="none" w:sz="0" w:space="0" w:color="auto"/>
                <w:bottom w:val="none" w:sz="0" w:space="0" w:color="auto"/>
                <w:right w:val="none" w:sz="0" w:space="0" w:color="auto"/>
              </w:divBdr>
            </w:div>
            <w:div w:id="622034762">
              <w:marLeft w:val="0"/>
              <w:marRight w:val="0"/>
              <w:marTop w:val="0"/>
              <w:marBottom w:val="0"/>
              <w:divBdr>
                <w:top w:val="none" w:sz="0" w:space="0" w:color="auto"/>
                <w:left w:val="none" w:sz="0" w:space="0" w:color="auto"/>
                <w:bottom w:val="none" w:sz="0" w:space="0" w:color="auto"/>
                <w:right w:val="none" w:sz="0" w:space="0" w:color="auto"/>
              </w:divBdr>
            </w:div>
            <w:div w:id="1786580106">
              <w:marLeft w:val="0"/>
              <w:marRight w:val="0"/>
              <w:marTop w:val="0"/>
              <w:marBottom w:val="0"/>
              <w:divBdr>
                <w:top w:val="none" w:sz="0" w:space="0" w:color="auto"/>
                <w:left w:val="none" w:sz="0" w:space="0" w:color="auto"/>
                <w:bottom w:val="none" w:sz="0" w:space="0" w:color="auto"/>
                <w:right w:val="none" w:sz="0" w:space="0" w:color="auto"/>
              </w:divBdr>
            </w:div>
            <w:div w:id="448747296">
              <w:marLeft w:val="0"/>
              <w:marRight w:val="0"/>
              <w:marTop w:val="0"/>
              <w:marBottom w:val="0"/>
              <w:divBdr>
                <w:top w:val="none" w:sz="0" w:space="0" w:color="auto"/>
                <w:left w:val="none" w:sz="0" w:space="0" w:color="auto"/>
                <w:bottom w:val="none" w:sz="0" w:space="0" w:color="auto"/>
                <w:right w:val="none" w:sz="0" w:space="0" w:color="auto"/>
              </w:divBdr>
            </w:div>
            <w:div w:id="141892139">
              <w:marLeft w:val="0"/>
              <w:marRight w:val="0"/>
              <w:marTop w:val="0"/>
              <w:marBottom w:val="0"/>
              <w:divBdr>
                <w:top w:val="none" w:sz="0" w:space="0" w:color="auto"/>
                <w:left w:val="none" w:sz="0" w:space="0" w:color="auto"/>
                <w:bottom w:val="none" w:sz="0" w:space="0" w:color="auto"/>
                <w:right w:val="none" w:sz="0" w:space="0" w:color="auto"/>
              </w:divBdr>
            </w:div>
            <w:div w:id="2126802113">
              <w:marLeft w:val="0"/>
              <w:marRight w:val="0"/>
              <w:marTop w:val="0"/>
              <w:marBottom w:val="0"/>
              <w:divBdr>
                <w:top w:val="none" w:sz="0" w:space="0" w:color="auto"/>
                <w:left w:val="none" w:sz="0" w:space="0" w:color="auto"/>
                <w:bottom w:val="none" w:sz="0" w:space="0" w:color="auto"/>
                <w:right w:val="none" w:sz="0" w:space="0" w:color="auto"/>
              </w:divBdr>
            </w:div>
            <w:div w:id="1327511511">
              <w:marLeft w:val="0"/>
              <w:marRight w:val="0"/>
              <w:marTop w:val="0"/>
              <w:marBottom w:val="0"/>
              <w:divBdr>
                <w:top w:val="none" w:sz="0" w:space="0" w:color="auto"/>
                <w:left w:val="none" w:sz="0" w:space="0" w:color="auto"/>
                <w:bottom w:val="none" w:sz="0" w:space="0" w:color="auto"/>
                <w:right w:val="none" w:sz="0" w:space="0" w:color="auto"/>
              </w:divBdr>
            </w:div>
            <w:div w:id="1316639925">
              <w:marLeft w:val="0"/>
              <w:marRight w:val="0"/>
              <w:marTop w:val="0"/>
              <w:marBottom w:val="0"/>
              <w:divBdr>
                <w:top w:val="none" w:sz="0" w:space="0" w:color="auto"/>
                <w:left w:val="none" w:sz="0" w:space="0" w:color="auto"/>
                <w:bottom w:val="none" w:sz="0" w:space="0" w:color="auto"/>
                <w:right w:val="none" w:sz="0" w:space="0" w:color="auto"/>
              </w:divBdr>
            </w:div>
            <w:div w:id="877620124">
              <w:marLeft w:val="0"/>
              <w:marRight w:val="0"/>
              <w:marTop w:val="0"/>
              <w:marBottom w:val="0"/>
              <w:divBdr>
                <w:top w:val="none" w:sz="0" w:space="0" w:color="auto"/>
                <w:left w:val="none" w:sz="0" w:space="0" w:color="auto"/>
                <w:bottom w:val="none" w:sz="0" w:space="0" w:color="auto"/>
                <w:right w:val="none" w:sz="0" w:space="0" w:color="auto"/>
              </w:divBdr>
            </w:div>
            <w:div w:id="1524444169">
              <w:marLeft w:val="0"/>
              <w:marRight w:val="0"/>
              <w:marTop w:val="0"/>
              <w:marBottom w:val="0"/>
              <w:divBdr>
                <w:top w:val="none" w:sz="0" w:space="0" w:color="auto"/>
                <w:left w:val="none" w:sz="0" w:space="0" w:color="auto"/>
                <w:bottom w:val="none" w:sz="0" w:space="0" w:color="auto"/>
                <w:right w:val="none" w:sz="0" w:space="0" w:color="auto"/>
              </w:divBdr>
            </w:div>
            <w:div w:id="1846479902">
              <w:marLeft w:val="0"/>
              <w:marRight w:val="0"/>
              <w:marTop w:val="0"/>
              <w:marBottom w:val="0"/>
              <w:divBdr>
                <w:top w:val="none" w:sz="0" w:space="0" w:color="auto"/>
                <w:left w:val="none" w:sz="0" w:space="0" w:color="auto"/>
                <w:bottom w:val="none" w:sz="0" w:space="0" w:color="auto"/>
                <w:right w:val="none" w:sz="0" w:space="0" w:color="auto"/>
              </w:divBdr>
            </w:div>
            <w:div w:id="1597202227">
              <w:marLeft w:val="0"/>
              <w:marRight w:val="0"/>
              <w:marTop w:val="0"/>
              <w:marBottom w:val="0"/>
              <w:divBdr>
                <w:top w:val="none" w:sz="0" w:space="0" w:color="auto"/>
                <w:left w:val="none" w:sz="0" w:space="0" w:color="auto"/>
                <w:bottom w:val="none" w:sz="0" w:space="0" w:color="auto"/>
                <w:right w:val="none" w:sz="0" w:space="0" w:color="auto"/>
              </w:divBdr>
            </w:div>
            <w:div w:id="1291937425">
              <w:marLeft w:val="0"/>
              <w:marRight w:val="0"/>
              <w:marTop w:val="0"/>
              <w:marBottom w:val="0"/>
              <w:divBdr>
                <w:top w:val="none" w:sz="0" w:space="0" w:color="auto"/>
                <w:left w:val="none" w:sz="0" w:space="0" w:color="auto"/>
                <w:bottom w:val="none" w:sz="0" w:space="0" w:color="auto"/>
                <w:right w:val="none" w:sz="0" w:space="0" w:color="auto"/>
              </w:divBdr>
            </w:div>
            <w:div w:id="1959406726">
              <w:marLeft w:val="0"/>
              <w:marRight w:val="0"/>
              <w:marTop w:val="0"/>
              <w:marBottom w:val="0"/>
              <w:divBdr>
                <w:top w:val="none" w:sz="0" w:space="0" w:color="auto"/>
                <w:left w:val="none" w:sz="0" w:space="0" w:color="auto"/>
                <w:bottom w:val="none" w:sz="0" w:space="0" w:color="auto"/>
                <w:right w:val="none" w:sz="0" w:space="0" w:color="auto"/>
              </w:divBdr>
            </w:div>
            <w:div w:id="676809073">
              <w:marLeft w:val="0"/>
              <w:marRight w:val="0"/>
              <w:marTop w:val="0"/>
              <w:marBottom w:val="0"/>
              <w:divBdr>
                <w:top w:val="none" w:sz="0" w:space="0" w:color="auto"/>
                <w:left w:val="none" w:sz="0" w:space="0" w:color="auto"/>
                <w:bottom w:val="none" w:sz="0" w:space="0" w:color="auto"/>
                <w:right w:val="none" w:sz="0" w:space="0" w:color="auto"/>
              </w:divBdr>
            </w:div>
            <w:div w:id="563370701">
              <w:marLeft w:val="0"/>
              <w:marRight w:val="0"/>
              <w:marTop w:val="0"/>
              <w:marBottom w:val="0"/>
              <w:divBdr>
                <w:top w:val="none" w:sz="0" w:space="0" w:color="auto"/>
                <w:left w:val="none" w:sz="0" w:space="0" w:color="auto"/>
                <w:bottom w:val="none" w:sz="0" w:space="0" w:color="auto"/>
                <w:right w:val="none" w:sz="0" w:space="0" w:color="auto"/>
              </w:divBdr>
            </w:div>
            <w:div w:id="389236359">
              <w:marLeft w:val="0"/>
              <w:marRight w:val="0"/>
              <w:marTop w:val="0"/>
              <w:marBottom w:val="0"/>
              <w:divBdr>
                <w:top w:val="none" w:sz="0" w:space="0" w:color="auto"/>
                <w:left w:val="none" w:sz="0" w:space="0" w:color="auto"/>
                <w:bottom w:val="none" w:sz="0" w:space="0" w:color="auto"/>
                <w:right w:val="none" w:sz="0" w:space="0" w:color="auto"/>
              </w:divBdr>
            </w:div>
            <w:div w:id="1146773749">
              <w:marLeft w:val="0"/>
              <w:marRight w:val="0"/>
              <w:marTop w:val="0"/>
              <w:marBottom w:val="0"/>
              <w:divBdr>
                <w:top w:val="none" w:sz="0" w:space="0" w:color="auto"/>
                <w:left w:val="none" w:sz="0" w:space="0" w:color="auto"/>
                <w:bottom w:val="none" w:sz="0" w:space="0" w:color="auto"/>
                <w:right w:val="none" w:sz="0" w:space="0" w:color="auto"/>
              </w:divBdr>
            </w:div>
            <w:div w:id="835153398">
              <w:marLeft w:val="0"/>
              <w:marRight w:val="0"/>
              <w:marTop w:val="0"/>
              <w:marBottom w:val="0"/>
              <w:divBdr>
                <w:top w:val="none" w:sz="0" w:space="0" w:color="auto"/>
                <w:left w:val="none" w:sz="0" w:space="0" w:color="auto"/>
                <w:bottom w:val="none" w:sz="0" w:space="0" w:color="auto"/>
                <w:right w:val="none" w:sz="0" w:space="0" w:color="auto"/>
              </w:divBdr>
            </w:div>
            <w:div w:id="830364857">
              <w:marLeft w:val="0"/>
              <w:marRight w:val="0"/>
              <w:marTop w:val="0"/>
              <w:marBottom w:val="0"/>
              <w:divBdr>
                <w:top w:val="none" w:sz="0" w:space="0" w:color="auto"/>
                <w:left w:val="none" w:sz="0" w:space="0" w:color="auto"/>
                <w:bottom w:val="none" w:sz="0" w:space="0" w:color="auto"/>
                <w:right w:val="none" w:sz="0" w:space="0" w:color="auto"/>
              </w:divBdr>
            </w:div>
            <w:div w:id="1313171809">
              <w:marLeft w:val="0"/>
              <w:marRight w:val="0"/>
              <w:marTop w:val="0"/>
              <w:marBottom w:val="0"/>
              <w:divBdr>
                <w:top w:val="none" w:sz="0" w:space="0" w:color="auto"/>
                <w:left w:val="none" w:sz="0" w:space="0" w:color="auto"/>
                <w:bottom w:val="none" w:sz="0" w:space="0" w:color="auto"/>
                <w:right w:val="none" w:sz="0" w:space="0" w:color="auto"/>
              </w:divBdr>
            </w:div>
            <w:div w:id="1130590069">
              <w:marLeft w:val="0"/>
              <w:marRight w:val="0"/>
              <w:marTop w:val="0"/>
              <w:marBottom w:val="0"/>
              <w:divBdr>
                <w:top w:val="none" w:sz="0" w:space="0" w:color="auto"/>
                <w:left w:val="none" w:sz="0" w:space="0" w:color="auto"/>
                <w:bottom w:val="none" w:sz="0" w:space="0" w:color="auto"/>
                <w:right w:val="none" w:sz="0" w:space="0" w:color="auto"/>
              </w:divBdr>
            </w:div>
            <w:div w:id="126164223">
              <w:marLeft w:val="0"/>
              <w:marRight w:val="0"/>
              <w:marTop w:val="0"/>
              <w:marBottom w:val="0"/>
              <w:divBdr>
                <w:top w:val="none" w:sz="0" w:space="0" w:color="auto"/>
                <w:left w:val="none" w:sz="0" w:space="0" w:color="auto"/>
                <w:bottom w:val="none" w:sz="0" w:space="0" w:color="auto"/>
                <w:right w:val="none" w:sz="0" w:space="0" w:color="auto"/>
              </w:divBdr>
            </w:div>
            <w:div w:id="1852523316">
              <w:marLeft w:val="0"/>
              <w:marRight w:val="0"/>
              <w:marTop w:val="0"/>
              <w:marBottom w:val="0"/>
              <w:divBdr>
                <w:top w:val="none" w:sz="0" w:space="0" w:color="auto"/>
                <w:left w:val="none" w:sz="0" w:space="0" w:color="auto"/>
                <w:bottom w:val="none" w:sz="0" w:space="0" w:color="auto"/>
                <w:right w:val="none" w:sz="0" w:space="0" w:color="auto"/>
              </w:divBdr>
            </w:div>
            <w:div w:id="891308558">
              <w:marLeft w:val="0"/>
              <w:marRight w:val="0"/>
              <w:marTop w:val="0"/>
              <w:marBottom w:val="0"/>
              <w:divBdr>
                <w:top w:val="none" w:sz="0" w:space="0" w:color="auto"/>
                <w:left w:val="none" w:sz="0" w:space="0" w:color="auto"/>
                <w:bottom w:val="none" w:sz="0" w:space="0" w:color="auto"/>
                <w:right w:val="none" w:sz="0" w:space="0" w:color="auto"/>
              </w:divBdr>
            </w:div>
            <w:div w:id="714232955">
              <w:marLeft w:val="0"/>
              <w:marRight w:val="0"/>
              <w:marTop w:val="0"/>
              <w:marBottom w:val="0"/>
              <w:divBdr>
                <w:top w:val="none" w:sz="0" w:space="0" w:color="auto"/>
                <w:left w:val="none" w:sz="0" w:space="0" w:color="auto"/>
                <w:bottom w:val="none" w:sz="0" w:space="0" w:color="auto"/>
                <w:right w:val="none" w:sz="0" w:space="0" w:color="auto"/>
              </w:divBdr>
            </w:div>
            <w:div w:id="503280062">
              <w:marLeft w:val="0"/>
              <w:marRight w:val="0"/>
              <w:marTop w:val="0"/>
              <w:marBottom w:val="0"/>
              <w:divBdr>
                <w:top w:val="none" w:sz="0" w:space="0" w:color="auto"/>
                <w:left w:val="none" w:sz="0" w:space="0" w:color="auto"/>
                <w:bottom w:val="none" w:sz="0" w:space="0" w:color="auto"/>
                <w:right w:val="none" w:sz="0" w:space="0" w:color="auto"/>
              </w:divBdr>
            </w:div>
            <w:div w:id="881209850">
              <w:marLeft w:val="0"/>
              <w:marRight w:val="0"/>
              <w:marTop w:val="0"/>
              <w:marBottom w:val="0"/>
              <w:divBdr>
                <w:top w:val="none" w:sz="0" w:space="0" w:color="auto"/>
                <w:left w:val="none" w:sz="0" w:space="0" w:color="auto"/>
                <w:bottom w:val="none" w:sz="0" w:space="0" w:color="auto"/>
                <w:right w:val="none" w:sz="0" w:space="0" w:color="auto"/>
              </w:divBdr>
            </w:div>
            <w:div w:id="1283809557">
              <w:marLeft w:val="0"/>
              <w:marRight w:val="0"/>
              <w:marTop w:val="0"/>
              <w:marBottom w:val="0"/>
              <w:divBdr>
                <w:top w:val="none" w:sz="0" w:space="0" w:color="auto"/>
                <w:left w:val="none" w:sz="0" w:space="0" w:color="auto"/>
                <w:bottom w:val="none" w:sz="0" w:space="0" w:color="auto"/>
                <w:right w:val="none" w:sz="0" w:space="0" w:color="auto"/>
              </w:divBdr>
            </w:div>
            <w:div w:id="1965185308">
              <w:marLeft w:val="0"/>
              <w:marRight w:val="0"/>
              <w:marTop w:val="0"/>
              <w:marBottom w:val="0"/>
              <w:divBdr>
                <w:top w:val="none" w:sz="0" w:space="0" w:color="auto"/>
                <w:left w:val="none" w:sz="0" w:space="0" w:color="auto"/>
                <w:bottom w:val="none" w:sz="0" w:space="0" w:color="auto"/>
                <w:right w:val="none" w:sz="0" w:space="0" w:color="auto"/>
              </w:divBdr>
            </w:div>
            <w:div w:id="776292961">
              <w:marLeft w:val="0"/>
              <w:marRight w:val="0"/>
              <w:marTop w:val="0"/>
              <w:marBottom w:val="0"/>
              <w:divBdr>
                <w:top w:val="none" w:sz="0" w:space="0" w:color="auto"/>
                <w:left w:val="none" w:sz="0" w:space="0" w:color="auto"/>
                <w:bottom w:val="none" w:sz="0" w:space="0" w:color="auto"/>
                <w:right w:val="none" w:sz="0" w:space="0" w:color="auto"/>
              </w:divBdr>
            </w:div>
            <w:div w:id="1996688161">
              <w:marLeft w:val="0"/>
              <w:marRight w:val="0"/>
              <w:marTop w:val="0"/>
              <w:marBottom w:val="0"/>
              <w:divBdr>
                <w:top w:val="none" w:sz="0" w:space="0" w:color="auto"/>
                <w:left w:val="none" w:sz="0" w:space="0" w:color="auto"/>
                <w:bottom w:val="none" w:sz="0" w:space="0" w:color="auto"/>
                <w:right w:val="none" w:sz="0" w:space="0" w:color="auto"/>
              </w:divBdr>
            </w:div>
            <w:div w:id="1874269431">
              <w:marLeft w:val="0"/>
              <w:marRight w:val="0"/>
              <w:marTop w:val="0"/>
              <w:marBottom w:val="0"/>
              <w:divBdr>
                <w:top w:val="none" w:sz="0" w:space="0" w:color="auto"/>
                <w:left w:val="none" w:sz="0" w:space="0" w:color="auto"/>
                <w:bottom w:val="none" w:sz="0" w:space="0" w:color="auto"/>
                <w:right w:val="none" w:sz="0" w:space="0" w:color="auto"/>
              </w:divBdr>
            </w:div>
            <w:div w:id="1126898966">
              <w:marLeft w:val="0"/>
              <w:marRight w:val="0"/>
              <w:marTop w:val="0"/>
              <w:marBottom w:val="0"/>
              <w:divBdr>
                <w:top w:val="none" w:sz="0" w:space="0" w:color="auto"/>
                <w:left w:val="none" w:sz="0" w:space="0" w:color="auto"/>
                <w:bottom w:val="none" w:sz="0" w:space="0" w:color="auto"/>
                <w:right w:val="none" w:sz="0" w:space="0" w:color="auto"/>
              </w:divBdr>
            </w:div>
            <w:div w:id="1886092258">
              <w:marLeft w:val="0"/>
              <w:marRight w:val="0"/>
              <w:marTop w:val="0"/>
              <w:marBottom w:val="0"/>
              <w:divBdr>
                <w:top w:val="none" w:sz="0" w:space="0" w:color="auto"/>
                <w:left w:val="none" w:sz="0" w:space="0" w:color="auto"/>
                <w:bottom w:val="none" w:sz="0" w:space="0" w:color="auto"/>
                <w:right w:val="none" w:sz="0" w:space="0" w:color="auto"/>
              </w:divBdr>
            </w:div>
            <w:div w:id="911353361">
              <w:marLeft w:val="0"/>
              <w:marRight w:val="0"/>
              <w:marTop w:val="0"/>
              <w:marBottom w:val="0"/>
              <w:divBdr>
                <w:top w:val="none" w:sz="0" w:space="0" w:color="auto"/>
                <w:left w:val="none" w:sz="0" w:space="0" w:color="auto"/>
                <w:bottom w:val="none" w:sz="0" w:space="0" w:color="auto"/>
                <w:right w:val="none" w:sz="0" w:space="0" w:color="auto"/>
              </w:divBdr>
            </w:div>
            <w:div w:id="1865824703">
              <w:marLeft w:val="0"/>
              <w:marRight w:val="0"/>
              <w:marTop w:val="0"/>
              <w:marBottom w:val="0"/>
              <w:divBdr>
                <w:top w:val="none" w:sz="0" w:space="0" w:color="auto"/>
                <w:left w:val="none" w:sz="0" w:space="0" w:color="auto"/>
                <w:bottom w:val="none" w:sz="0" w:space="0" w:color="auto"/>
                <w:right w:val="none" w:sz="0" w:space="0" w:color="auto"/>
              </w:divBdr>
            </w:div>
            <w:div w:id="2144762912">
              <w:marLeft w:val="0"/>
              <w:marRight w:val="0"/>
              <w:marTop w:val="0"/>
              <w:marBottom w:val="0"/>
              <w:divBdr>
                <w:top w:val="none" w:sz="0" w:space="0" w:color="auto"/>
                <w:left w:val="none" w:sz="0" w:space="0" w:color="auto"/>
                <w:bottom w:val="none" w:sz="0" w:space="0" w:color="auto"/>
                <w:right w:val="none" w:sz="0" w:space="0" w:color="auto"/>
              </w:divBdr>
            </w:div>
            <w:div w:id="188299863">
              <w:marLeft w:val="0"/>
              <w:marRight w:val="0"/>
              <w:marTop w:val="0"/>
              <w:marBottom w:val="0"/>
              <w:divBdr>
                <w:top w:val="none" w:sz="0" w:space="0" w:color="auto"/>
                <w:left w:val="none" w:sz="0" w:space="0" w:color="auto"/>
                <w:bottom w:val="none" w:sz="0" w:space="0" w:color="auto"/>
                <w:right w:val="none" w:sz="0" w:space="0" w:color="auto"/>
              </w:divBdr>
            </w:div>
            <w:div w:id="908996949">
              <w:marLeft w:val="0"/>
              <w:marRight w:val="0"/>
              <w:marTop w:val="0"/>
              <w:marBottom w:val="0"/>
              <w:divBdr>
                <w:top w:val="none" w:sz="0" w:space="0" w:color="auto"/>
                <w:left w:val="none" w:sz="0" w:space="0" w:color="auto"/>
                <w:bottom w:val="none" w:sz="0" w:space="0" w:color="auto"/>
                <w:right w:val="none" w:sz="0" w:space="0" w:color="auto"/>
              </w:divBdr>
            </w:div>
            <w:div w:id="573711139">
              <w:marLeft w:val="0"/>
              <w:marRight w:val="0"/>
              <w:marTop w:val="0"/>
              <w:marBottom w:val="0"/>
              <w:divBdr>
                <w:top w:val="none" w:sz="0" w:space="0" w:color="auto"/>
                <w:left w:val="none" w:sz="0" w:space="0" w:color="auto"/>
                <w:bottom w:val="none" w:sz="0" w:space="0" w:color="auto"/>
                <w:right w:val="none" w:sz="0" w:space="0" w:color="auto"/>
              </w:divBdr>
            </w:div>
            <w:div w:id="299652400">
              <w:marLeft w:val="0"/>
              <w:marRight w:val="0"/>
              <w:marTop w:val="0"/>
              <w:marBottom w:val="0"/>
              <w:divBdr>
                <w:top w:val="none" w:sz="0" w:space="0" w:color="auto"/>
                <w:left w:val="none" w:sz="0" w:space="0" w:color="auto"/>
                <w:bottom w:val="none" w:sz="0" w:space="0" w:color="auto"/>
                <w:right w:val="none" w:sz="0" w:space="0" w:color="auto"/>
              </w:divBdr>
            </w:div>
            <w:div w:id="1087923239">
              <w:marLeft w:val="0"/>
              <w:marRight w:val="0"/>
              <w:marTop w:val="0"/>
              <w:marBottom w:val="0"/>
              <w:divBdr>
                <w:top w:val="none" w:sz="0" w:space="0" w:color="auto"/>
                <w:left w:val="none" w:sz="0" w:space="0" w:color="auto"/>
                <w:bottom w:val="none" w:sz="0" w:space="0" w:color="auto"/>
                <w:right w:val="none" w:sz="0" w:space="0" w:color="auto"/>
              </w:divBdr>
            </w:div>
            <w:div w:id="1364087084">
              <w:marLeft w:val="0"/>
              <w:marRight w:val="0"/>
              <w:marTop w:val="0"/>
              <w:marBottom w:val="0"/>
              <w:divBdr>
                <w:top w:val="none" w:sz="0" w:space="0" w:color="auto"/>
                <w:left w:val="none" w:sz="0" w:space="0" w:color="auto"/>
                <w:bottom w:val="none" w:sz="0" w:space="0" w:color="auto"/>
                <w:right w:val="none" w:sz="0" w:space="0" w:color="auto"/>
              </w:divBdr>
            </w:div>
            <w:div w:id="925382253">
              <w:marLeft w:val="0"/>
              <w:marRight w:val="0"/>
              <w:marTop w:val="0"/>
              <w:marBottom w:val="0"/>
              <w:divBdr>
                <w:top w:val="none" w:sz="0" w:space="0" w:color="auto"/>
                <w:left w:val="none" w:sz="0" w:space="0" w:color="auto"/>
                <w:bottom w:val="none" w:sz="0" w:space="0" w:color="auto"/>
                <w:right w:val="none" w:sz="0" w:space="0" w:color="auto"/>
              </w:divBdr>
            </w:div>
            <w:div w:id="438139798">
              <w:marLeft w:val="0"/>
              <w:marRight w:val="0"/>
              <w:marTop w:val="0"/>
              <w:marBottom w:val="0"/>
              <w:divBdr>
                <w:top w:val="none" w:sz="0" w:space="0" w:color="auto"/>
                <w:left w:val="none" w:sz="0" w:space="0" w:color="auto"/>
                <w:bottom w:val="none" w:sz="0" w:space="0" w:color="auto"/>
                <w:right w:val="none" w:sz="0" w:space="0" w:color="auto"/>
              </w:divBdr>
            </w:div>
            <w:div w:id="1762411183">
              <w:marLeft w:val="0"/>
              <w:marRight w:val="0"/>
              <w:marTop w:val="0"/>
              <w:marBottom w:val="0"/>
              <w:divBdr>
                <w:top w:val="none" w:sz="0" w:space="0" w:color="auto"/>
                <w:left w:val="none" w:sz="0" w:space="0" w:color="auto"/>
                <w:bottom w:val="none" w:sz="0" w:space="0" w:color="auto"/>
                <w:right w:val="none" w:sz="0" w:space="0" w:color="auto"/>
              </w:divBdr>
            </w:div>
            <w:div w:id="1074400300">
              <w:marLeft w:val="0"/>
              <w:marRight w:val="0"/>
              <w:marTop w:val="0"/>
              <w:marBottom w:val="0"/>
              <w:divBdr>
                <w:top w:val="none" w:sz="0" w:space="0" w:color="auto"/>
                <w:left w:val="none" w:sz="0" w:space="0" w:color="auto"/>
                <w:bottom w:val="none" w:sz="0" w:space="0" w:color="auto"/>
                <w:right w:val="none" w:sz="0" w:space="0" w:color="auto"/>
              </w:divBdr>
            </w:div>
            <w:div w:id="173619048">
              <w:marLeft w:val="0"/>
              <w:marRight w:val="0"/>
              <w:marTop w:val="0"/>
              <w:marBottom w:val="0"/>
              <w:divBdr>
                <w:top w:val="none" w:sz="0" w:space="0" w:color="auto"/>
                <w:left w:val="none" w:sz="0" w:space="0" w:color="auto"/>
                <w:bottom w:val="none" w:sz="0" w:space="0" w:color="auto"/>
                <w:right w:val="none" w:sz="0" w:space="0" w:color="auto"/>
              </w:divBdr>
            </w:div>
            <w:div w:id="453212558">
              <w:marLeft w:val="0"/>
              <w:marRight w:val="0"/>
              <w:marTop w:val="0"/>
              <w:marBottom w:val="0"/>
              <w:divBdr>
                <w:top w:val="none" w:sz="0" w:space="0" w:color="auto"/>
                <w:left w:val="none" w:sz="0" w:space="0" w:color="auto"/>
                <w:bottom w:val="none" w:sz="0" w:space="0" w:color="auto"/>
                <w:right w:val="none" w:sz="0" w:space="0" w:color="auto"/>
              </w:divBdr>
            </w:div>
            <w:div w:id="185337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520">
      <w:bodyDiv w:val="1"/>
      <w:marLeft w:val="0"/>
      <w:marRight w:val="0"/>
      <w:marTop w:val="0"/>
      <w:marBottom w:val="0"/>
      <w:divBdr>
        <w:top w:val="none" w:sz="0" w:space="0" w:color="auto"/>
        <w:left w:val="none" w:sz="0" w:space="0" w:color="auto"/>
        <w:bottom w:val="none" w:sz="0" w:space="0" w:color="auto"/>
        <w:right w:val="none" w:sz="0" w:space="0" w:color="auto"/>
      </w:divBdr>
      <w:divsChild>
        <w:div w:id="725760305">
          <w:marLeft w:val="0"/>
          <w:marRight w:val="0"/>
          <w:marTop w:val="0"/>
          <w:marBottom w:val="0"/>
          <w:divBdr>
            <w:top w:val="none" w:sz="0" w:space="0" w:color="auto"/>
            <w:left w:val="none" w:sz="0" w:space="0" w:color="auto"/>
            <w:bottom w:val="none" w:sz="0" w:space="0" w:color="auto"/>
            <w:right w:val="none" w:sz="0" w:space="0" w:color="auto"/>
          </w:divBdr>
          <w:divsChild>
            <w:div w:id="813912856">
              <w:marLeft w:val="0"/>
              <w:marRight w:val="0"/>
              <w:marTop w:val="0"/>
              <w:marBottom w:val="0"/>
              <w:divBdr>
                <w:top w:val="none" w:sz="0" w:space="0" w:color="auto"/>
                <w:left w:val="none" w:sz="0" w:space="0" w:color="auto"/>
                <w:bottom w:val="none" w:sz="0" w:space="0" w:color="auto"/>
                <w:right w:val="none" w:sz="0" w:space="0" w:color="auto"/>
              </w:divBdr>
            </w:div>
            <w:div w:id="1889947405">
              <w:marLeft w:val="0"/>
              <w:marRight w:val="0"/>
              <w:marTop w:val="0"/>
              <w:marBottom w:val="0"/>
              <w:divBdr>
                <w:top w:val="none" w:sz="0" w:space="0" w:color="auto"/>
                <w:left w:val="none" w:sz="0" w:space="0" w:color="auto"/>
                <w:bottom w:val="none" w:sz="0" w:space="0" w:color="auto"/>
                <w:right w:val="none" w:sz="0" w:space="0" w:color="auto"/>
              </w:divBdr>
            </w:div>
            <w:div w:id="1300450912">
              <w:marLeft w:val="0"/>
              <w:marRight w:val="0"/>
              <w:marTop w:val="0"/>
              <w:marBottom w:val="0"/>
              <w:divBdr>
                <w:top w:val="none" w:sz="0" w:space="0" w:color="auto"/>
                <w:left w:val="none" w:sz="0" w:space="0" w:color="auto"/>
                <w:bottom w:val="none" w:sz="0" w:space="0" w:color="auto"/>
                <w:right w:val="none" w:sz="0" w:space="0" w:color="auto"/>
              </w:divBdr>
            </w:div>
            <w:div w:id="1587762371">
              <w:marLeft w:val="0"/>
              <w:marRight w:val="0"/>
              <w:marTop w:val="0"/>
              <w:marBottom w:val="0"/>
              <w:divBdr>
                <w:top w:val="none" w:sz="0" w:space="0" w:color="auto"/>
                <w:left w:val="none" w:sz="0" w:space="0" w:color="auto"/>
                <w:bottom w:val="none" w:sz="0" w:space="0" w:color="auto"/>
                <w:right w:val="none" w:sz="0" w:space="0" w:color="auto"/>
              </w:divBdr>
            </w:div>
            <w:div w:id="1604339312">
              <w:marLeft w:val="0"/>
              <w:marRight w:val="0"/>
              <w:marTop w:val="0"/>
              <w:marBottom w:val="0"/>
              <w:divBdr>
                <w:top w:val="none" w:sz="0" w:space="0" w:color="auto"/>
                <w:left w:val="none" w:sz="0" w:space="0" w:color="auto"/>
                <w:bottom w:val="none" w:sz="0" w:space="0" w:color="auto"/>
                <w:right w:val="none" w:sz="0" w:space="0" w:color="auto"/>
              </w:divBdr>
            </w:div>
            <w:div w:id="1249540411">
              <w:marLeft w:val="0"/>
              <w:marRight w:val="0"/>
              <w:marTop w:val="0"/>
              <w:marBottom w:val="0"/>
              <w:divBdr>
                <w:top w:val="none" w:sz="0" w:space="0" w:color="auto"/>
                <w:left w:val="none" w:sz="0" w:space="0" w:color="auto"/>
                <w:bottom w:val="none" w:sz="0" w:space="0" w:color="auto"/>
                <w:right w:val="none" w:sz="0" w:space="0" w:color="auto"/>
              </w:divBdr>
            </w:div>
            <w:div w:id="1996688211">
              <w:marLeft w:val="0"/>
              <w:marRight w:val="0"/>
              <w:marTop w:val="0"/>
              <w:marBottom w:val="0"/>
              <w:divBdr>
                <w:top w:val="none" w:sz="0" w:space="0" w:color="auto"/>
                <w:left w:val="none" w:sz="0" w:space="0" w:color="auto"/>
                <w:bottom w:val="none" w:sz="0" w:space="0" w:color="auto"/>
                <w:right w:val="none" w:sz="0" w:space="0" w:color="auto"/>
              </w:divBdr>
            </w:div>
            <w:div w:id="205993700">
              <w:marLeft w:val="0"/>
              <w:marRight w:val="0"/>
              <w:marTop w:val="0"/>
              <w:marBottom w:val="0"/>
              <w:divBdr>
                <w:top w:val="none" w:sz="0" w:space="0" w:color="auto"/>
                <w:left w:val="none" w:sz="0" w:space="0" w:color="auto"/>
                <w:bottom w:val="none" w:sz="0" w:space="0" w:color="auto"/>
                <w:right w:val="none" w:sz="0" w:space="0" w:color="auto"/>
              </w:divBdr>
            </w:div>
            <w:div w:id="1738362183">
              <w:marLeft w:val="0"/>
              <w:marRight w:val="0"/>
              <w:marTop w:val="0"/>
              <w:marBottom w:val="0"/>
              <w:divBdr>
                <w:top w:val="none" w:sz="0" w:space="0" w:color="auto"/>
                <w:left w:val="none" w:sz="0" w:space="0" w:color="auto"/>
                <w:bottom w:val="none" w:sz="0" w:space="0" w:color="auto"/>
                <w:right w:val="none" w:sz="0" w:space="0" w:color="auto"/>
              </w:divBdr>
            </w:div>
            <w:div w:id="726682389">
              <w:marLeft w:val="0"/>
              <w:marRight w:val="0"/>
              <w:marTop w:val="0"/>
              <w:marBottom w:val="0"/>
              <w:divBdr>
                <w:top w:val="none" w:sz="0" w:space="0" w:color="auto"/>
                <w:left w:val="none" w:sz="0" w:space="0" w:color="auto"/>
                <w:bottom w:val="none" w:sz="0" w:space="0" w:color="auto"/>
                <w:right w:val="none" w:sz="0" w:space="0" w:color="auto"/>
              </w:divBdr>
            </w:div>
            <w:div w:id="288978351">
              <w:marLeft w:val="0"/>
              <w:marRight w:val="0"/>
              <w:marTop w:val="0"/>
              <w:marBottom w:val="0"/>
              <w:divBdr>
                <w:top w:val="none" w:sz="0" w:space="0" w:color="auto"/>
                <w:left w:val="none" w:sz="0" w:space="0" w:color="auto"/>
                <w:bottom w:val="none" w:sz="0" w:space="0" w:color="auto"/>
                <w:right w:val="none" w:sz="0" w:space="0" w:color="auto"/>
              </w:divBdr>
            </w:div>
            <w:div w:id="1498617784">
              <w:marLeft w:val="0"/>
              <w:marRight w:val="0"/>
              <w:marTop w:val="0"/>
              <w:marBottom w:val="0"/>
              <w:divBdr>
                <w:top w:val="none" w:sz="0" w:space="0" w:color="auto"/>
                <w:left w:val="none" w:sz="0" w:space="0" w:color="auto"/>
                <w:bottom w:val="none" w:sz="0" w:space="0" w:color="auto"/>
                <w:right w:val="none" w:sz="0" w:space="0" w:color="auto"/>
              </w:divBdr>
            </w:div>
            <w:div w:id="51318636">
              <w:marLeft w:val="0"/>
              <w:marRight w:val="0"/>
              <w:marTop w:val="0"/>
              <w:marBottom w:val="0"/>
              <w:divBdr>
                <w:top w:val="none" w:sz="0" w:space="0" w:color="auto"/>
                <w:left w:val="none" w:sz="0" w:space="0" w:color="auto"/>
                <w:bottom w:val="none" w:sz="0" w:space="0" w:color="auto"/>
                <w:right w:val="none" w:sz="0" w:space="0" w:color="auto"/>
              </w:divBdr>
            </w:div>
            <w:div w:id="563957353">
              <w:marLeft w:val="0"/>
              <w:marRight w:val="0"/>
              <w:marTop w:val="0"/>
              <w:marBottom w:val="0"/>
              <w:divBdr>
                <w:top w:val="none" w:sz="0" w:space="0" w:color="auto"/>
                <w:left w:val="none" w:sz="0" w:space="0" w:color="auto"/>
                <w:bottom w:val="none" w:sz="0" w:space="0" w:color="auto"/>
                <w:right w:val="none" w:sz="0" w:space="0" w:color="auto"/>
              </w:divBdr>
            </w:div>
            <w:div w:id="532616894">
              <w:marLeft w:val="0"/>
              <w:marRight w:val="0"/>
              <w:marTop w:val="0"/>
              <w:marBottom w:val="0"/>
              <w:divBdr>
                <w:top w:val="none" w:sz="0" w:space="0" w:color="auto"/>
                <w:left w:val="none" w:sz="0" w:space="0" w:color="auto"/>
                <w:bottom w:val="none" w:sz="0" w:space="0" w:color="auto"/>
                <w:right w:val="none" w:sz="0" w:space="0" w:color="auto"/>
              </w:divBdr>
            </w:div>
            <w:div w:id="352272439">
              <w:marLeft w:val="0"/>
              <w:marRight w:val="0"/>
              <w:marTop w:val="0"/>
              <w:marBottom w:val="0"/>
              <w:divBdr>
                <w:top w:val="none" w:sz="0" w:space="0" w:color="auto"/>
                <w:left w:val="none" w:sz="0" w:space="0" w:color="auto"/>
                <w:bottom w:val="none" w:sz="0" w:space="0" w:color="auto"/>
                <w:right w:val="none" w:sz="0" w:space="0" w:color="auto"/>
              </w:divBdr>
            </w:div>
            <w:div w:id="680619065">
              <w:marLeft w:val="0"/>
              <w:marRight w:val="0"/>
              <w:marTop w:val="0"/>
              <w:marBottom w:val="0"/>
              <w:divBdr>
                <w:top w:val="none" w:sz="0" w:space="0" w:color="auto"/>
                <w:left w:val="none" w:sz="0" w:space="0" w:color="auto"/>
                <w:bottom w:val="none" w:sz="0" w:space="0" w:color="auto"/>
                <w:right w:val="none" w:sz="0" w:space="0" w:color="auto"/>
              </w:divBdr>
            </w:div>
            <w:div w:id="1754159897">
              <w:marLeft w:val="0"/>
              <w:marRight w:val="0"/>
              <w:marTop w:val="0"/>
              <w:marBottom w:val="0"/>
              <w:divBdr>
                <w:top w:val="none" w:sz="0" w:space="0" w:color="auto"/>
                <w:left w:val="none" w:sz="0" w:space="0" w:color="auto"/>
                <w:bottom w:val="none" w:sz="0" w:space="0" w:color="auto"/>
                <w:right w:val="none" w:sz="0" w:space="0" w:color="auto"/>
              </w:divBdr>
            </w:div>
            <w:div w:id="2053966599">
              <w:marLeft w:val="0"/>
              <w:marRight w:val="0"/>
              <w:marTop w:val="0"/>
              <w:marBottom w:val="0"/>
              <w:divBdr>
                <w:top w:val="none" w:sz="0" w:space="0" w:color="auto"/>
                <w:left w:val="none" w:sz="0" w:space="0" w:color="auto"/>
                <w:bottom w:val="none" w:sz="0" w:space="0" w:color="auto"/>
                <w:right w:val="none" w:sz="0" w:space="0" w:color="auto"/>
              </w:divBdr>
            </w:div>
            <w:div w:id="486747463">
              <w:marLeft w:val="0"/>
              <w:marRight w:val="0"/>
              <w:marTop w:val="0"/>
              <w:marBottom w:val="0"/>
              <w:divBdr>
                <w:top w:val="none" w:sz="0" w:space="0" w:color="auto"/>
                <w:left w:val="none" w:sz="0" w:space="0" w:color="auto"/>
                <w:bottom w:val="none" w:sz="0" w:space="0" w:color="auto"/>
                <w:right w:val="none" w:sz="0" w:space="0" w:color="auto"/>
              </w:divBdr>
            </w:div>
            <w:div w:id="67583655">
              <w:marLeft w:val="0"/>
              <w:marRight w:val="0"/>
              <w:marTop w:val="0"/>
              <w:marBottom w:val="0"/>
              <w:divBdr>
                <w:top w:val="none" w:sz="0" w:space="0" w:color="auto"/>
                <w:left w:val="none" w:sz="0" w:space="0" w:color="auto"/>
                <w:bottom w:val="none" w:sz="0" w:space="0" w:color="auto"/>
                <w:right w:val="none" w:sz="0" w:space="0" w:color="auto"/>
              </w:divBdr>
            </w:div>
            <w:div w:id="511798455">
              <w:marLeft w:val="0"/>
              <w:marRight w:val="0"/>
              <w:marTop w:val="0"/>
              <w:marBottom w:val="0"/>
              <w:divBdr>
                <w:top w:val="none" w:sz="0" w:space="0" w:color="auto"/>
                <w:left w:val="none" w:sz="0" w:space="0" w:color="auto"/>
                <w:bottom w:val="none" w:sz="0" w:space="0" w:color="auto"/>
                <w:right w:val="none" w:sz="0" w:space="0" w:color="auto"/>
              </w:divBdr>
            </w:div>
            <w:div w:id="1589844883">
              <w:marLeft w:val="0"/>
              <w:marRight w:val="0"/>
              <w:marTop w:val="0"/>
              <w:marBottom w:val="0"/>
              <w:divBdr>
                <w:top w:val="none" w:sz="0" w:space="0" w:color="auto"/>
                <w:left w:val="none" w:sz="0" w:space="0" w:color="auto"/>
                <w:bottom w:val="none" w:sz="0" w:space="0" w:color="auto"/>
                <w:right w:val="none" w:sz="0" w:space="0" w:color="auto"/>
              </w:divBdr>
            </w:div>
            <w:div w:id="1539391398">
              <w:marLeft w:val="0"/>
              <w:marRight w:val="0"/>
              <w:marTop w:val="0"/>
              <w:marBottom w:val="0"/>
              <w:divBdr>
                <w:top w:val="none" w:sz="0" w:space="0" w:color="auto"/>
                <w:left w:val="none" w:sz="0" w:space="0" w:color="auto"/>
                <w:bottom w:val="none" w:sz="0" w:space="0" w:color="auto"/>
                <w:right w:val="none" w:sz="0" w:space="0" w:color="auto"/>
              </w:divBdr>
            </w:div>
            <w:div w:id="1599363809">
              <w:marLeft w:val="0"/>
              <w:marRight w:val="0"/>
              <w:marTop w:val="0"/>
              <w:marBottom w:val="0"/>
              <w:divBdr>
                <w:top w:val="none" w:sz="0" w:space="0" w:color="auto"/>
                <w:left w:val="none" w:sz="0" w:space="0" w:color="auto"/>
                <w:bottom w:val="none" w:sz="0" w:space="0" w:color="auto"/>
                <w:right w:val="none" w:sz="0" w:space="0" w:color="auto"/>
              </w:divBdr>
            </w:div>
            <w:div w:id="235632889">
              <w:marLeft w:val="0"/>
              <w:marRight w:val="0"/>
              <w:marTop w:val="0"/>
              <w:marBottom w:val="0"/>
              <w:divBdr>
                <w:top w:val="none" w:sz="0" w:space="0" w:color="auto"/>
                <w:left w:val="none" w:sz="0" w:space="0" w:color="auto"/>
                <w:bottom w:val="none" w:sz="0" w:space="0" w:color="auto"/>
                <w:right w:val="none" w:sz="0" w:space="0" w:color="auto"/>
              </w:divBdr>
            </w:div>
            <w:div w:id="109471156">
              <w:marLeft w:val="0"/>
              <w:marRight w:val="0"/>
              <w:marTop w:val="0"/>
              <w:marBottom w:val="0"/>
              <w:divBdr>
                <w:top w:val="none" w:sz="0" w:space="0" w:color="auto"/>
                <w:left w:val="none" w:sz="0" w:space="0" w:color="auto"/>
                <w:bottom w:val="none" w:sz="0" w:space="0" w:color="auto"/>
                <w:right w:val="none" w:sz="0" w:space="0" w:color="auto"/>
              </w:divBdr>
            </w:div>
            <w:div w:id="1429698866">
              <w:marLeft w:val="0"/>
              <w:marRight w:val="0"/>
              <w:marTop w:val="0"/>
              <w:marBottom w:val="0"/>
              <w:divBdr>
                <w:top w:val="none" w:sz="0" w:space="0" w:color="auto"/>
                <w:left w:val="none" w:sz="0" w:space="0" w:color="auto"/>
                <w:bottom w:val="none" w:sz="0" w:space="0" w:color="auto"/>
                <w:right w:val="none" w:sz="0" w:space="0" w:color="auto"/>
              </w:divBdr>
            </w:div>
            <w:div w:id="448863687">
              <w:marLeft w:val="0"/>
              <w:marRight w:val="0"/>
              <w:marTop w:val="0"/>
              <w:marBottom w:val="0"/>
              <w:divBdr>
                <w:top w:val="none" w:sz="0" w:space="0" w:color="auto"/>
                <w:left w:val="none" w:sz="0" w:space="0" w:color="auto"/>
                <w:bottom w:val="none" w:sz="0" w:space="0" w:color="auto"/>
                <w:right w:val="none" w:sz="0" w:space="0" w:color="auto"/>
              </w:divBdr>
            </w:div>
            <w:div w:id="1596548489">
              <w:marLeft w:val="0"/>
              <w:marRight w:val="0"/>
              <w:marTop w:val="0"/>
              <w:marBottom w:val="0"/>
              <w:divBdr>
                <w:top w:val="none" w:sz="0" w:space="0" w:color="auto"/>
                <w:left w:val="none" w:sz="0" w:space="0" w:color="auto"/>
                <w:bottom w:val="none" w:sz="0" w:space="0" w:color="auto"/>
                <w:right w:val="none" w:sz="0" w:space="0" w:color="auto"/>
              </w:divBdr>
            </w:div>
            <w:div w:id="1704742463">
              <w:marLeft w:val="0"/>
              <w:marRight w:val="0"/>
              <w:marTop w:val="0"/>
              <w:marBottom w:val="0"/>
              <w:divBdr>
                <w:top w:val="none" w:sz="0" w:space="0" w:color="auto"/>
                <w:left w:val="none" w:sz="0" w:space="0" w:color="auto"/>
                <w:bottom w:val="none" w:sz="0" w:space="0" w:color="auto"/>
                <w:right w:val="none" w:sz="0" w:space="0" w:color="auto"/>
              </w:divBdr>
            </w:div>
            <w:div w:id="1834176187">
              <w:marLeft w:val="0"/>
              <w:marRight w:val="0"/>
              <w:marTop w:val="0"/>
              <w:marBottom w:val="0"/>
              <w:divBdr>
                <w:top w:val="none" w:sz="0" w:space="0" w:color="auto"/>
                <w:left w:val="none" w:sz="0" w:space="0" w:color="auto"/>
                <w:bottom w:val="none" w:sz="0" w:space="0" w:color="auto"/>
                <w:right w:val="none" w:sz="0" w:space="0" w:color="auto"/>
              </w:divBdr>
            </w:div>
            <w:div w:id="201484896">
              <w:marLeft w:val="0"/>
              <w:marRight w:val="0"/>
              <w:marTop w:val="0"/>
              <w:marBottom w:val="0"/>
              <w:divBdr>
                <w:top w:val="none" w:sz="0" w:space="0" w:color="auto"/>
                <w:left w:val="none" w:sz="0" w:space="0" w:color="auto"/>
                <w:bottom w:val="none" w:sz="0" w:space="0" w:color="auto"/>
                <w:right w:val="none" w:sz="0" w:space="0" w:color="auto"/>
              </w:divBdr>
            </w:div>
            <w:div w:id="204373349">
              <w:marLeft w:val="0"/>
              <w:marRight w:val="0"/>
              <w:marTop w:val="0"/>
              <w:marBottom w:val="0"/>
              <w:divBdr>
                <w:top w:val="none" w:sz="0" w:space="0" w:color="auto"/>
                <w:left w:val="none" w:sz="0" w:space="0" w:color="auto"/>
                <w:bottom w:val="none" w:sz="0" w:space="0" w:color="auto"/>
                <w:right w:val="none" w:sz="0" w:space="0" w:color="auto"/>
              </w:divBdr>
            </w:div>
            <w:div w:id="748038830">
              <w:marLeft w:val="0"/>
              <w:marRight w:val="0"/>
              <w:marTop w:val="0"/>
              <w:marBottom w:val="0"/>
              <w:divBdr>
                <w:top w:val="none" w:sz="0" w:space="0" w:color="auto"/>
                <w:left w:val="none" w:sz="0" w:space="0" w:color="auto"/>
                <w:bottom w:val="none" w:sz="0" w:space="0" w:color="auto"/>
                <w:right w:val="none" w:sz="0" w:space="0" w:color="auto"/>
              </w:divBdr>
            </w:div>
            <w:div w:id="1653828207">
              <w:marLeft w:val="0"/>
              <w:marRight w:val="0"/>
              <w:marTop w:val="0"/>
              <w:marBottom w:val="0"/>
              <w:divBdr>
                <w:top w:val="none" w:sz="0" w:space="0" w:color="auto"/>
                <w:left w:val="none" w:sz="0" w:space="0" w:color="auto"/>
                <w:bottom w:val="none" w:sz="0" w:space="0" w:color="auto"/>
                <w:right w:val="none" w:sz="0" w:space="0" w:color="auto"/>
              </w:divBdr>
            </w:div>
            <w:div w:id="1582369788">
              <w:marLeft w:val="0"/>
              <w:marRight w:val="0"/>
              <w:marTop w:val="0"/>
              <w:marBottom w:val="0"/>
              <w:divBdr>
                <w:top w:val="none" w:sz="0" w:space="0" w:color="auto"/>
                <w:left w:val="none" w:sz="0" w:space="0" w:color="auto"/>
                <w:bottom w:val="none" w:sz="0" w:space="0" w:color="auto"/>
                <w:right w:val="none" w:sz="0" w:space="0" w:color="auto"/>
              </w:divBdr>
            </w:div>
            <w:div w:id="1152914033">
              <w:marLeft w:val="0"/>
              <w:marRight w:val="0"/>
              <w:marTop w:val="0"/>
              <w:marBottom w:val="0"/>
              <w:divBdr>
                <w:top w:val="none" w:sz="0" w:space="0" w:color="auto"/>
                <w:left w:val="none" w:sz="0" w:space="0" w:color="auto"/>
                <w:bottom w:val="none" w:sz="0" w:space="0" w:color="auto"/>
                <w:right w:val="none" w:sz="0" w:space="0" w:color="auto"/>
              </w:divBdr>
            </w:div>
            <w:div w:id="1949194410">
              <w:marLeft w:val="0"/>
              <w:marRight w:val="0"/>
              <w:marTop w:val="0"/>
              <w:marBottom w:val="0"/>
              <w:divBdr>
                <w:top w:val="none" w:sz="0" w:space="0" w:color="auto"/>
                <w:left w:val="none" w:sz="0" w:space="0" w:color="auto"/>
                <w:bottom w:val="none" w:sz="0" w:space="0" w:color="auto"/>
                <w:right w:val="none" w:sz="0" w:space="0" w:color="auto"/>
              </w:divBdr>
            </w:div>
            <w:div w:id="659817349">
              <w:marLeft w:val="0"/>
              <w:marRight w:val="0"/>
              <w:marTop w:val="0"/>
              <w:marBottom w:val="0"/>
              <w:divBdr>
                <w:top w:val="none" w:sz="0" w:space="0" w:color="auto"/>
                <w:left w:val="none" w:sz="0" w:space="0" w:color="auto"/>
                <w:bottom w:val="none" w:sz="0" w:space="0" w:color="auto"/>
                <w:right w:val="none" w:sz="0" w:space="0" w:color="auto"/>
              </w:divBdr>
            </w:div>
            <w:div w:id="110638970">
              <w:marLeft w:val="0"/>
              <w:marRight w:val="0"/>
              <w:marTop w:val="0"/>
              <w:marBottom w:val="0"/>
              <w:divBdr>
                <w:top w:val="none" w:sz="0" w:space="0" w:color="auto"/>
                <w:left w:val="none" w:sz="0" w:space="0" w:color="auto"/>
                <w:bottom w:val="none" w:sz="0" w:space="0" w:color="auto"/>
                <w:right w:val="none" w:sz="0" w:space="0" w:color="auto"/>
              </w:divBdr>
            </w:div>
            <w:div w:id="1561330355">
              <w:marLeft w:val="0"/>
              <w:marRight w:val="0"/>
              <w:marTop w:val="0"/>
              <w:marBottom w:val="0"/>
              <w:divBdr>
                <w:top w:val="none" w:sz="0" w:space="0" w:color="auto"/>
                <w:left w:val="none" w:sz="0" w:space="0" w:color="auto"/>
                <w:bottom w:val="none" w:sz="0" w:space="0" w:color="auto"/>
                <w:right w:val="none" w:sz="0" w:space="0" w:color="auto"/>
              </w:divBdr>
            </w:div>
            <w:div w:id="681513696">
              <w:marLeft w:val="0"/>
              <w:marRight w:val="0"/>
              <w:marTop w:val="0"/>
              <w:marBottom w:val="0"/>
              <w:divBdr>
                <w:top w:val="none" w:sz="0" w:space="0" w:color="auto"/>
                <w:left w:val="none" w:sz="0" w:space="0" w:color="auto"/>
                <w:bottom w:val="none" w:sz="0" w:space="0" w:color="auto"/>
                <w:right w:val="none" w:sz="0" w:space="0" w:color="auto"/>
              </w:divBdr>
            </w:div>
            <w:div w:id="872503959">
              <w:marLeft w:val="0"/>
              <w:marRight w:val="0"/>
              <w:marTop w:val="0"/>
              <w:marBottom w:val="0"/>
              <w:divBdr>
                <w:top w:val="none" w:sz="0" w:space="0" w:color="auto"/>
                <w:left w:val="none" w:sz="0" w:space="0" w:color="auto"/>
                <w:bottom w:val="none" w:sz="0" w:space="0" w:color="auto"/>
                <w:right w:val="none" w:sz="0" w:space="0" w:color="auto"/>
              </w:divBdr>
            </w:div>
            <w:div w:id="1980646126">
              <w:marLeft w:val="0"/>
              <w:marRight w:val="0"/>
              <w:marTop w:val="0"/>
              <w:marBottom w:val="0"/>
              <w:divBdr>
                <w:top w:val="none" w:sz="0" w:space="0" w:color="auto"/>
                <w:left w:val="none" w:sz="0" w:space="0" w:color="auto"/>
                <w:bottom w:val="none" w:sz="0" w:space="0" w:color="auto"/>
                <w:right w:val="none" w:sz="0" w:space="0" w:color="auto"/>
              </w:divBdr>
            </w:div>
            <w:div w:id="818689243">
              <w:marLeft w:val="0"/>
              <w:marRight w:val="0"/>
              <w:marTop w:val="0"/>
              <w:marBottom w:val="0"/>
              <w:divBdr>
                <w:top w:val="none" w:sz="0" w:space="0" w:color="auto"/>
                <w:left w:val="none" w:sz="0" w:space="0" w:color="auto"/>
                <w:bottom w:val="none" w:sz="0" w:space="0" w:color="auto"/>
                <w:right w:val="none" w:sz="0" w:space="0" w:color="auto"/>
              </w:divBdr>
            </w:div>
            <w:div w:id="1108549136">
              <w:marLeft w:val="0"/>
              <w:marRight w:val="0"/>
              <w:marTop w:val="0"/>
              <w:marBottom w:val="0"/>
              <w:divBdr>
                <w:top w:val="none" w:sz="0" w:space="0" w:color="auto"/>
                <w:left w:val="none" w:sz="0" w:space="0" w:color="auto"/>
                <w:bottom w:val="none" w:sz="0" w:space="0" w:color="auto"/>
                <w:right w:val="none" w:sz="0" w:space="0" w:color="auto"/>
              </w:divBdr>
            </w:div>
            <w:div w:id="1646543876">
              <w:marLeft w:val="0"/>
              <w:marRight w:val="0"/>
              <w:marTop w:val="0"/>
              <w:marBottom w:val="0"/>
              <w:divBdr>
                <w:top w:val="none" w:sz="0" w:space="0" w:color="auto"/>
                <w:left w:val="none" w:sz="0" w:space="0" w:color="auto"/>
                <w:bottom w:val="none" w:sz="0" w:space="0" w:color="auto"/>
                <w:right w:val="none" w:sz="0" w:space="0" w:color="auto"/>
              </w:divBdr>
            </w:div>
            <w:div w:id="1886217488">
              <w:marLeft w:val="0"/>
              <w:marRight w:val="0"/>
              <w:marTop w:val="0"/>
              <w:marBottom w:val="0"/>
              <w:divBdr>
                <w:top w:val="none" w:sz="0" w:space="0" w:color="auto"/>
                <w:left w:val="none" w:sz="0" w:space="0" w:color="auto"/>
                <w:bottom w:val="none" w:sz="0" w:space="0" w:color="auto"/>
                <w:right w:val="none" w:sz="0" w:space="0" w:color="auto"/>
              </w:divBdr>
            </w:div>
            <w:div w:id="1297493447">
              <w:marLeft w:val="0"/>
              <w:marRight w:val="0"/>
              <w:marTop w:val="0"/>
              <w:marBottom w:val="0"/>
              <w:divBdr>
                <w:top w:val="none" w:sz="0" w:space="0" w:color="auto"/>
                <w:left w:val="none" w:sz="0" w:space="0" w:color="auto"/>
                <w:bottom w:val="none" w:sz="0" w:space="0" w:color="auto"/>
                <w:right w:val="none" w:sz="0" w:space="0" w:color="auto"/>
              </w:divBdr>
            </w:div>
            <w:div w:id="1332365665">
              <w:marLeft w:val="0"/>
              <w:marRight w:val="0"/>
              <w:marTop w:val="0"/>
              <w:marBottom w:val="0"/>
              <w:divBdr>
                <w:top w:val="none" w:sz="0" w:space="0" w:color="auto"/>
                <w:left w:val="none" w:sz="0" w:space="0" w:color="auto"/>
                <w:bottom w:val="none" w:sz="0" w:space="0" w:color="auto"/>
                <w:right w:val="none" w:sz="0" w:space="0" w:color="auto"/>
              </w:divBdr>
            </w:div>
            <w:div w:id="1004823044">
              <w:marLeft w:val="0"/>
              <w:marRight w:val="0"/>
              <w:marTop w:val="0"/>
              <w:marBottom w:val="0"/>
              <w:divBdr>
                <w:top w:val="none" w:sz="0" w:space="0" w:color="auto"/>
                <w:left w:val="none" w:sz="0" w:space="0" w:color="auto"/>
                <w:bottom w:val="none" w:sz="0" w:space="0" w:color="auto"/>
                <w:right w:val="none" w:sz="0" w:space="0" w:color="auto"/>
              </w:divBdr>
            </w:div>
            <w:div w:id="1247807518">
              <w:marLeft w:val="0"/>
              <w:marRight w:val="0"/>
              <w:marTop w:val="0"/>
              <w:marBottom w:val="0"/>
              <w:divBdr>
                <w:top w:val="none" w:sz="0" w:space="0" w:color="auto"/>
                <w:left w:val="none" w:sz="0" w:space="0" w:color="auto"/>
                <w:bottom w:val="none" w:sz="0" w:space="0" w:color="auto"/>
                <w:right w:val="none" w:sz="0" w:space="0" w:color="auto"/>
              </w:divBdr>
            </w:div>
            <w:div w:id="1814373329">
              <w:marLeft w:val="0"/>
              <w:marRight w:val="0"/>
              <w:marTop w:val="0"/>
              <w:marBottom w:val="0"/>
              <w:divBdr>
                <w:top w:val="none" w:sz="0" w:space="0" w:color="auto"/>
                <w:left w:val="none" w:sz="0" w:space="0" w:color="auto"/>
                <w:bottom w:val="none" w:sz="0" w:space="0" w:color="auto"/>
                <w:right w:val="none" w:sz="0" w:space="0" w:color="auto"/>
              </w:divBdr>
            </w:div>
            <w:div w:id="719211578">
              <w:marLeft w:val="0"/>
              <w:marRight w:val="0"/>
              <w:marTop w:val="0"/>
              <w:marBottom w:val="0"/>
              <w:divBdr>
                <w:top w:val="none" w:sz="0" w:space="0" w:color="auto"/>
                <w:left w:val="none" w:sz="0" w:space="0" w:color="auto"/>
                <w:bottom w:val="none" w:sz="0" w:space="0" w:color="auto"/>
                <w:right w:val="none" w:sz="0" w:space="0" w:color="auto"/>
              </w:divBdr>
            </w:div>
            <w:div w:id="2096709620">
              <w:marLeft w:val="0"/>
              <w:marRight w:val="0"/>
              <w:marTop w:val="0"/>
              <w:marBottom w:val="0"/>
              <w:divBdr>
                <w:top w:val="none" w:sz="0" w:space="0" w:color="auto"/>
                <w:left w:val="none" w:sz="0" w:space="0" w:color="auto"/>
                <w:bottom w:val="none" w:sz="0" w:space="0" w:color="auto"/>
                <w:right w:val="none" w:sz="0" w:space="0" w:color="auto"/>
              </w:divBdr>
            </w:div>
            <w:div w:id="401220699">
              <w:marLeft w:val="0"/>
              <w:marRight w:val="0"/>
              <w:marTop w:val="0"/>
              <w:marBottom w:val="0"/>
              <w:divBdr>
                <w:top w:val="none" w:sz="0" w:space="0" w:color="auto"/>
                <w:left w:val="none" w:sz="0" w:space="0" w:color="auto"/>
                <w:bottom w:val="none" w:sz="0" w:space="0" w:color="auto"/>
                <w:right w:val="none" w:sz="0" w:space="0" w:color="auto"/>
              </w:divBdr>
            </w:div>
            <w:div w:id="1519000951">
              <w:marLeft w:val="0"/>
              <w:marRight w:val="0"/>
              <w:marTop w:val="0"/>
              <w:marBottom w:val="0"/>
              <w:divBdr>
                <w:top w:val="none" w:sz="0" w:space="0" w:color="auto"/>
                <w:left w:val="none" w:sz="0" w:space="0" w:color="auto"/>
                <w:bottom w:val="none" w:sz="0" w:space="0" w:color="auto"/>
                <w:right w:val="none" w:sz="0" w:space="0" w:color="auto"/>
              </w:divBdr>
            </w:div>
            <w:div w:id="2113624199">
              <w:marLeft w:val="0"/>
              <w:marRight w:val="0"/>
              <w:marTop w:val="0"/>
              <w:marBottom w:val="0"/>
              <w:divBdr>
                <w:top w:val="none" w:sz="0" w:space="0" w:color="auto"/>
                <w:left w:val="none" w:sz="0" w:space="0" w:color="auto"/>
                <w:bottom w:val="none" w:sz="0" w:space="0" w:color="auto"/>
                <w:right w:val="none" w:sz="0" w:space="0" w:color="auto"/>
              </w:divBdr>
            </w:div>
            <w:div w:id="1472863130">
              <w:marLeft w:val="0"/>
              <w:marRight w:val="0"/>
              <w:marTop w:val="0"/>
              <w:marBottom w:val="0"/>
              <w:divBdr>
                <w:top w:val="none" w:sz="0" w:space="0" w:color="auto"/>
                <w:left w:val="none" w:sz="0" w:space="0" w:color="auto"/>
                <w:bottom w:val="none" w:sz="0" w:space="0" w:color="auto"/>
                <w:right w:val="none" w:sz="0" w:space="0" w:color="auto"/>
              </w:divBdr>
            </w:div>
            <w:div w:id="1628119864">
              <w:marLeft w:val="0"/>
              <w:marRight w:val="0"/>
              <w:marTop w:val="0"/>
              <w:marBottom w:val="0"/>
              <w:divBdr>
                <w:top w:val="none" w:sz="0" w:space="0" w:color="auto"/>
                <w:left w:val="none" w:sz="0" w:space="0" w:color="auto"/>
                <w:bottom w:val="none" w:sz="0" w:space="0" w:color="auto"/>
                <w:right w:val="none" w:sz="0" w:space="0" w:color="auto"/>
              </w:divBdr>
            </w:div>
            <w:div w:id="763111539">
              <w:marLeft w:val="0"/>
              <w:marRight w:val="0"/>
              <w:marTop w:val="0"/>
              <w:marBottom w:val="0"/>
              <w:divBdr>
                <w:top w:val="none" w:sz="0" w:space="0" w:color="auto"/>
                <w:left w:val="none" w:sz="0" w:space="0" w:color="auto"/>
                <w:bottom w:val="none" w:sz="0" w:space="0" w:color="auto"/>
                <w:right w:val="none" w:sz="0" w:space="0" w:color="auto"/>
              </w:divBdr>
            </w:div>
            <w:div w:id="13963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1727">
      <w:bodyDiv w:val="1"/>
      <w:marLeft w:val="0"/>
      <w:marRight w:val="0"/>
      <w:marTop w:val="0"/>
      <w:marBottom w:val="0"/>
      <w:divBdr>
        <w:top w:val="none" w:sz="0" w:space="0" w:color="auto"/>
        <w:left w:val="none" w:sz="0" w:space="0" w:color="auto"/>
        <w:bottom w:val="none" w:sz="0" w:space="0" w:color="auto"/>
        <w:right w:val="none" w:sz="0" w:space="0" w:color="auto"/>
      </w:divBdr>
      <w:divsChild>
        <w:div w:id="1996910601">
          <w:marLeft w:val="0"/>
          <w:marRight w:val="0"/>
          <w:marTop w:val="0"/>
          <w:marBottom w:val="0"/>
          <w:divBdr>
            <w:top w:val="none" w:sz="0" w:space="0" w:color="auto"/>
            <w:left w:val="none" w:sz="0" w:space="0" w:color="auto"/>
            <w:bottom w:val="none" w:sz="0" w:space="0" w:color="auto"/>
            <w:right w:val="none" w:sz="0" w:space="0" w:color="auto"/>
          </w:divBdr>
          <w:divsChild>
            <w:div w:id="1167986824">
              <w:marLeft w:val="0"/>
              <w:marRight w:val="0"/>
              <w:marTop w:val="0"/>
              <w:marBottom w:val="0"/>
              <w:divBdr>
                <w:top w:val="none" w:sz="0" w:space="0" w:color="auto"/>
                <w:left w:val="none" w:sz="0" w:space="0" w:color="auto"/>
                <w:bottom w:val="none" w:sz="0" w:space="0" w:color="auto"/>
                <w:right w:val="none" w:sz="0" w:space="0" w:color="auto"/>
              </w:divBdr>
            </w:div>
            <w:div w:id="1076437684">
              <w:marLeft w:val="0"/>
              <w:marRight w:val="0"/>
              <w:marTop w:val="0"/>
              <w:marBottom w:val="0"/>
              <w:divBdr>
                <w:top w:val="none" w:sz="0" w:space="0" w:color="auto"/>
                <w:left w:val="none" w:sz="0" w:space="0" w:color="auto"/>
                <w:bottom w:val="none" w:sz="0" w:space="0" w:color="auto"/>
                <w:right w:val="none" w:sz="0" w:space="0" w:color="auto"/>
              </w:divBdr>
            </w:div>
            <w:div w:id="1921940840">
              <w:marLeft w:val="0"/>
              <w:marRight w:val="0"/>
              <w:marTop w:val="0"/>
              <w:marBottom w:val="0"/>
              <w:divBdr>
                <w:top w:val="none" w:sz="0" w:space="0" w:color="auto"/>
                <w:left w:val="none" w:sz="0" w:space="0" w:color="auto"/>
                <w:bottom w:val="none" w:sz="0" w:space="0" w:color="auto"/>
                <w:right w:val="none" w:sz="0" w:space="0" w:color="auto"/>
              </w:divBdr>
            </w:div>
            <w:div w:id="639725194">
              <w:marLeft w:val="0"/>
              <w:marRight w:val="0"/>
              <w:marTop w:val="0"/>
              <w:marBottom w:val="0"/>
              <w:divBdr>
                <w:top w:val="none" w:sz="0" w:space="0" w:color="auto"/>
                <w:left w:val="none" w:sz="0" w:space="0" w:color="auto"/>
                <w:bottom w:val="none" w:sz="0" w:space="0" w:color="auto"/>
                <w:right w:val="none" w:sz="0" w:space="0" w:color="auto"/>
              </w:divBdr>
            </w:div>
            <w:div w:id="1254707872">
              <w:marLeft w:val="0"/>
              <w:marRight w:val="0"/>
              <w:marTop w:val="0"/>
              <w:marBottom w:val="0"/>
              <w:divBdr>
                <w:top w:val="none" w:sz="0" w:space="0" w:color="auto"/>
                <w:left w:val="none" w:sz="0" w:space="0" w:color="auto"/>
                <w:bottom w:val="none" w:sz="0" w:space="0" w:color="auto"/>
                <w:right w:val="none" w:sz="0" w:space="0" w:color="auto"/>
              </w:divBdr>
            </w:div>
            <w:div w:id="1646856461">
              <w:marLeft w:val="0"/>
              <w:marRight w:val="0"/>
              <w:marTop w:val="0"/>
              <w:marBottom w:val="0"/>
              <w:divBdr>
                <w:top w:val="none" w:sz="0" w:space="0" w:color="auto"/>
                <w:left w:val="none" w:sz="0" w:space="0" w:color="auto"/>
                <w:bottom w:val="none" w:sz="0" w:space="0" w:color="auto"/>
                <w:right w:val="none" w:sz="0" w:space="0" w:color="auto"/>
              </w:divBdr>
            </w:div>
            <w:div w:id="1040007661">
              <w:marLeft w:val="0"/>
              <w:marRight w:val="0"/>
              <w:marTop w:val="0"/>
              <w:marBottom w:val="0"/>
              <w:divBdr>
                <w:top w:val="none" w:sz="0" w:space="0" w:color="auto"/>
                <w:left w:val="none" w:sz="0" w:space="0" w:color="auto"/>
                <w:bottom w:val="none" w:sz="0" w:space="0" w:color="auto"/>
                <w:right w:val="none" w:sz="0" w:space="0" w:color="auto"/>
              </w:divBdr>
            </w:div>
            <w:div w:id="1080298379">
              <w:marLeft w:val="0"/>
              <w:marRight w:val="0"/>
              <w:marTop w:val="0"/>
              <w:marBottom w:val="0"/>
              <w:divBdr>
                <w:top w:val="none" w:sz="0" w:space="0" w:color="auto"/>
                <w:left w:val="none" w:sz="0" w:space="0" w:color="auto"/>
                <w:bottom w:val="none" w:sz="0" w:space="0" w:color="auto"/>
                <w:right w:val="none" w:sz="0" w:space="0" w:color="auto"/>
              </w:divBdr>
            </w:div>
            <w:div w:id="1828932898">
              <w:marLeft w:val="0"/>
              <w:marRight w:val="0"/>
              <w:marTop w:val="0"/>
              <w:marBottom w:val="0"/>
              <w:divBdr>
                <w:top w:val="none" w:sz="0" w:space="0" w:color="auto"/>
                <w:left w:val="none" w:sz="0" w:space="0" w:color="auto"/>
                <w:bottom w:val="none" w:sz="0" w:space="0" w:color="auto"/>
                <w:right w:val="none" w:sz="0" w:space="0" w:color="auto"/>
              </w:divBdr>
            </w:div>
            <w:div w:id="805925991">
              <w:marLeft w:val="0"/>
              <w:marRight w:val="0"/>
              <w:marTop w:val="0"/>
              <w:marBottom w:val="0"/>
              <w:divBdr>
                <w:top w:val="none" w:sz="0" w:space="0" w:color="auto"/>
                <w:left w:val="none" w:sz="0" w:space="0" w:color="auto"/>
                <w:bottom w:val="none" w:sz="0" w:space="0" w:color="auto"/>
                <w:right w:val="none" w:sz="0" w:space="0" w:color="auto"/>
              </w:divBdr>
            </w:div>
            <w:div w:id="917128175">
              <w:marLeft w:val="0"/>
              <w:marRight w:val="0"/>
              <w:marTop w:val="0"/>
              <w:marBottom w:val="0"/>
              <w:divBdr>
                <w:top w:val="none" w:sz="0" w:space="0" w:color="auto"/>
                <w:left w:val="none" w:sz="0" w:space="0" w:color="auto"/>
                <w:bottom w:val="none" w:sz="0" w:space="0" w:color="auto"/>
                <w:right w:val="none" w:sz="0" w:space="0" w:color="auto"/>
              </w:divBdr>
            </w:div>
            <w:div w:id="1092699147">
              <w:marLeft w:val="0"/>
              <w:marRight w:val="0"/>
              <w:marTop w:val="0"/>
              <w:marBottom w:val="0"/>
              <w:divBdr>
                <w:top w:val="none" w:sz="0" w:space="0" w:color="auto"/>
                <w:left w:val="none" w:sz="0" w:space="0" w:color="auto"/>
                <w:bottom w:val="none" w:sz="0" w:space="0" w:color="auto"/>
                <w:right w:val="none" w:sz="0" w:space="0" w:color="auto"/>
              </w:divBdr>
            </w:div>
            <w:div w:id="33624481">
              <w:marLeft w:val="0"/>
              <w:marRight w:val="0"/>
              <w:marTop w:val="0"/>
              <w:marBottom w:val="0"/>
              <w:divBdr>
                <w:top w:val="none" w:sz="0" w:space="0" w:color="auto"/>
                <w:left w:val="none" w:sz="0" w:space="0" w:color="auto"/>
                <w:bottom w:val="none" w:sz="0" w:space="0" w:color="auto"/>
                <w:right w:val="none" w:sz="0" w:space="0" w:color="auto"/>
              </w:divBdr>
            </w:div>
            <w:div w:id="1504122189">
              <w:marLeft w:val="0"/>
              <w:marRight w:val="0"/>
              <w:marTop w:val="0"/>
              <w:marBottom w:val="0"/>
              <w:divBdr>
                <w:top w:val="none" w:sz="0" w:space="0" w:color="auto"/>
                <w:left w:val="none" w:sz="0" w:space="0" w:color="auto"/>
                <w:bottom w:val="none" w:sz="0" w:space="0" w:color="auto"/>
                <w:right w:val="none" w:sz="0" w:space="0" w:color="auto"/>
              </w:divBdr>
            </w:div>
            <w:div w:id="1155419183">
              <w:marLeft w:val="0"/>
              <w:marRight w:val="0"/>
              <w:marTop w:val="0"/>
              <w:marBottom w:val="0"/>
              <w:divBdr>
                <w:top w:val="none" w:sz="0" w:space="0" w:color="auto"/>
                <w:left w:val="none" w:sz="0" w:space="0" w:color="auto"/>
                <w:bottom w:val="none" w:sz="0" w:space="0" w:color="auto"/>
                <w:right w:val="none" w:sz="0" w:space="0" w:color="auto"/>
              </w:divBdr>
            </w:div>
            <w:div w:id="926765226">
              <w:marLeft w:val="0"/>
              <w:marRight w:val="0"/>
              <w:marTop w:val="0"/>
              <w:marBottom w:val="0"/>
              <w:divBdr>
                <w:top w:val="none" w:sz="0" w:space="0" w:color="auto"/>
                <w:left w:val="none" w:sz="0" w:space="0" w:color="auto"/>
                <w:bottom w:val="none" w:sz="0" w:space="0" w:color="auto"/>
                <w:right w:val="none" w:sz="0" w:space="0" w:color="auto"/>
              </w:divBdr>
            </w:div>
            <w:div w:id="908152576">
              <w:marLeft w:val="0"/>
              <w:marRight w:val="0"/>
              <w:marTop w:val="0"/>
              <w:marBottom w:val="0"/>
              <w:divBdr>
                <w:top w:val="none" w:sz="0" w:space="0" w:color="auto"/>
                <w:left w:val="none" w:sz="0" w:space="0" w:color="auto"/>
                <w:bottom w:val="none" w:sz="0" w:space="0" w:color="auto"/>
                <w:right w:val="none" w:sz="0" w:space="0" w:color="auto"/>
              </w:divBdr>
            </w:div>
            <w:div w:id="1426347325">
              <w:marLeft w:val="0"/>
              <w:marRight w:val="0"/>
              <w:marTop w:val="0"/>
              <w:marBottom w:val="0"/>
              <w:divBdr>
                <w:top w:val="none" w:sz="0" w:space="0" w:color="auto"/>
                <w:left w:val="none" w:sz="0" w:space="0" w:color="auto"/>
                <w:bottom w:val="none" w:sz="0" w:space="0" w:color="auto"/>
                <w:right w:val="none" w:sz="0" w:space="0" w:color="auto"/>
              </w:divBdr>
            </w:div>
            <w:div w:id="730730629">
              <w:marLeft w:val="0"/>
              <w:marRight w:val="0"/>
              <w:marTop w:val="0"/>
              <w:marBottom w:val="0"/>
              <w:divBdr>
                <w:top w:val="none" w:sz="0" w:space="0" w:color="auto"/>
                <w:left w:val="none" w:sz="0" w:space="0" w:color="auto"/>
                <w:bottom w:val="none" w:sz="0" w:space="0" w:color="auto"/>
                <w:right w:val="none" w:sz="0" w:space="0" w:color="auto"/>
              </w:divBdr>
            </w:div>
            <w:div w:id="1115056477">
              <w:marLeft w:val="0"/>
              <w:marRight w:val="0"/>
              <w:marTop w:val="0"/>
              <w:marBottom w:val="0"/>
              <w:divBdr>
                <w:top w:val="none" w:sz="0" w:space="0" w:color="auto"/>
                <w:left w:val="none" w:sz="0" w:space="0" w:color="auto"/>
                <w:bottom w:val="none" w:sz="0" w:space="0" w:color="auto"/>
                <w:right w:val="none" w:sz="0" w:space="0" w:color="auto"/>
              </w:divBdr>
            </w:div>
            <w:div w:id="1230267543">
              <w:marLeft w:val="0"/>
              <w:marRight w:val="0"/>
              <w:marTop w:val="0"/>
              <w:marBottom w:val="0"/>
              <w:divBdr>
                <w:top w:val="none" w:sz="0" w:space="0" w:color="auto"/>
                <w:left w:val="none" w:sz="0" w:space="0" w:color="auto"/>
                <w:bottom w:val="none" w:sz="0" w:space="0" w:color="auto"/>
                <w:right w:val="none" w:sz="0" w:space="0" w:color="auto"/>
              </w:divBdr>
            </w:div>
            <w:div w:id="232592633">
              <w:marLeft w:val="0"/>
              <w:marRight w:val="0"/>
              <w:marTop w:val="0"/>
              <w:marBottom w:val="0"/>
              <w:divBdr>
                <w:top w:val="none" w:sz="0" w:space="0" w:color="auto"/>
                <w:left w:val="none" w:sz="0" w:space="0" w:color="auto"/>
                <w:bottom w:val="none" w:sz="0" w:space="0" w:color="auto"/>
                <w:right w:val="none" w:sz="0" w:space="0" w:color="auto"/>
              </w:divBdr>
            </w:div>
            <w:div w:id="636187671">
              <w:marLeft w:val="0"/>
              <w:marRight w:val="0"/>
              <w:marTop w:val="0"/>
              <w:marBottom w:val="0"/>
              <w:divBdr>
                <w:top w:val="none" w:sz="0" w:space="0" w:color="auto"/>
                <w:left w:val="none" w:sz="0" w:space="0" w:color="auto"/>
                <w:bottom w:val="none" w:sz="0" w:space="0" w:color="auto"/>
                <w:right w:val="none" w:sz="0" w:space="0" w:color="auto"/>
              </w:divBdr>
            </w:div>
            <w:div w:id="1145316537">
              <w:marLeft w:val="0"/>
              <w:marRight w:val="0"/>
              <w:marTop w:val="0"/>
              <w:marBottom w:val="0"/>
              <w:divBdr>
                <w:top w:val="none" w:sz="0" w:space="0" w:color="auto"/>
                <w:left w:val="none" w:sz="0" w:space="0" w:color="auto"/>
                <w:bottom w:val="none" w:sz="0" w:space="0" w:color="auto"/>
                <w:right w:val="none" w:sz="0" w:space="0" w:color="auto"/>
              </w:divBdr>
            </w:div>
            <w:div w:id="1327319564">
              <w:marLeft w:val="0"/>
              <w:marRight w:val="0"/>
              <w:marTop w:val="0"/>
              <w:marBottom w:val="0"/>
              <w:divBdr>
                <w:top w:val="none" w:sz="0" w:space="0" w:color="auto"/>
                <w:left w:val="none" w:sz="0" w:space="0" w:color="auto"/>
                <w:bottom w:val="none" w:sz="0" w:space="0" w:color="auto"/>
                <w:right w:val="none" w:sz="0" w:space="0" w:color="auto"/>
              </w:divBdr>
            </w:div>
            <w:div w:id="1150709680">
              <w:marLeft w:val="0"/>
              <w:marRight w:val="0"/>
              <w:marTop w:val="0"/>
              <w:marBottom w:val="0"/>
              <w:divBdr>
                <w:top w:val="none" w:sz="0" w:space="0" w:color="auto"/>
                <w:left w:val="none" w:sz="0" w:space="0" w:color="auto"/>
                <w:bottom w:val="none" w:sz="0" w:space="0" w:color="auto"/>
                <w:right w:val="none" w:sz="0" w:space="0" w:color="auto"/>
              </w:divBdr>
            </w:div>
            <w:div w:id="1228568274">
              <w:marLeft w:val="0"/>
              <w:marRight w:val="0"/>
              <w:marTop w:val="0"/>
              <w:marBottom w:val="0"/>
              <w:divBdr>
                <w:top w:val="none" w:sz="0" w:space="0" w:color="auto"/>
                <w:left w:val="none" w:sz="0" w:space="0" w:color="auto"/>
                <w:bottom w:val="none" w:sz="0" w:space="0" w:color="auto"/>
                <w:right w:val="none" w:sz="0" w:space="0" w:color="auto"/>
              </w:divBdr>
            </w:div>
            <w:div w:id="1921207349">
              <w:marLeft w:val="0"/>
              <w:marRight w:val="0"/>
              <w:marTop w:val="0"/>
              <w:marBottom w:val="0"/>
              <w:divBdr>
                <w:top w:val="none" w:sz="0" w:space="0" w:color="auto"/>
                <w:left w:val="none" w:sz="0" w:space="0" w:color="auto"/>
                <w:bottom w:val="none" w:sz="0" w:space="0" w:color="auto"/>
                <w:right w:val="none" w:sz="0" w:space="0" w:color="auto"/>
              </w:divBdr>
            </w:div>
            <w:div w:id="515117902">
              <w:marLeft w:val="0"/>
              <w:marRight w:val="0"/>
              <w:marTop w:val="0"/>
              <w:marBottom w:val="0"/>
              <w:divBdr>
                <w:top w:val="none" w:sz="0" w:space="0" w:color="auto"/>
                <w:left w:val="none" w:sz="0" w:space="0" w:color="auto"/>
                <w:bottom w:val="none" w:sz="0" w:space="0" w:color="auto"/>
                <w:right w:val="none" w:sz="0" w:space="0" w:color="auto"/>
              </w:divBdr>
            </w:div>
            <w:div w:id="839320377">
              <w:marLeft w:val="0"/>
              <w:marRight w:val="0"/>
              <w:marTop w:val="0"/>
              <w:marBottom w:val="0"/>
              <w:divBdr>
                <w:top w:val="none" w:sz="0" w:space="0" w:color="auto"/>
                <w:left w:val="none" w:sz="0" w:space="0" w:color="auto"/>
                <w:bottom w:val="none" w:sz="0" w:space="0" w:color="auto"/>
                <w:right w:val="none" w:sz="0" w:space="0" w:color="auto"/>
              </w:divBdr>
            </w:div>
            <w:div w:id="968827733">
              <w:marLeft w:val="0"/>
              <w:marRight w:val="0"/>
              <w:marTop w:val="0"/>
              <w:marBottom w:val="0"/>
              <w:divBdr>
                <w:top w:val="none" w:sz="0" w:space="0" w:color="auto"/>
                <w:left w:val="none" w:sz="0" w:space="0" w:color="auto"/>
                <w:bottom w:val="none" w:sz="0" w:space="0" w:color="auto"/>
                <w:right w:val="none" w:sz="0" w:space="0" w:color="auto"/>
              </w:divBdr>
            </w:div>
            <w:div w:id="2089307596">
              <w:marLeft w:val="0"/>
              <w:marRight w:val="0"/>
              <w:marTop w:val="0"/>
              <w:marBottom w:val="0"/>
              <w:divBdr>
                <w:top w:val="none" w:sz="0" w:space="0" w:color="auto"/>
                <w:left w:val="none" w:sz="0" w:space="0" w:color="auto"/>
                <w:bottom w:val="none" w:sz="0" w:space="0" w:color="auto"/>
                <w:right w:val="none" w:sz="0" w:space="0" w:color="auto"/>
              </w:divBdr>
            </w:div>
            <w:div w:id="515463458">
              <w:marLeft w:val="0"/>
              <w:marRight w:val="0"/>
              <w:marTop w:val="0"/>
              <w:marBottom w:val="0"/>
              <w:divBdr>
                <w:top w:val="none" w:sz="0" w:space="0" w:color="auto"/>
                <w:left w:val="none" w:sz="0" w:space="0" w:color="auto"/>
                <w:bottom w:val="none" w:sz="0" w:space="0" w:color="auto"/>
                <w:right w:val="none" w:sz="0" w:space="0" w:color="auto"/>
              </w:divBdr>
            </w:div>
            <w:div w:id="153107582">
              <w:marLeft w:val="0"/>
              <w:marRight w:val="0"/>
              <w:marTop w:val="0"/>
              <w:marBottom w:val="0"/>
              <w:divBdr>
                <w:top w:val="none" w:sz="0" w:space="0" w:color="auto"/>
                <w:left w:val="none" w:sz="0" w:space="0" w:color="auto"/>
                <w:bottom w:val="none" w:sz="0" w:space="0" w:color="auto"/>
                <w:right w:val="none" w:sz="0" w:space="0" w:color="auto"/>
              </w:divBdr>
            </w:div>
            <w:div w:id="1091202680">
              <w:marLeft w:val="0"/>
              <w:marRight w:val="0"/>
              <w:marTop w:val="0"/>
              <w:marBottom w:val="0"/>
              <w:divBdr>
                <w:top w:val="none" w:sz="0" w:space="0" w:color="auto"/>
                <w:left w:val="none" w:sz="0" w:space="0" w:color="auto"/>
                <w:bottom w:val="none" w:sz="0" w:space="0" w:color="auto"/>
                <w:right w:val="none" w:sz="0" w:space="0" w:color="auto"/>
              </w:divBdr>
            </w:div>
            <w:div w:id="248589178">
              <w:marLeft w:val="0"/>
              <w:marRight w:val="0"/>
              <w:marTop w:val="0"/>
              <w:marBottom w:val="0"/>
              <w:divBdr>
                <w:top w:val="none" w:sz="0" w:space="0" w:color="auto"/>
                <w:left w:val="none" w:sz="0" w:space="0" w:color="auto"/>
                <w:bottom w:val="none" w:sz="0" w:space="0" w:color="auto"/>
                <w:right w:val="none" w:sz="0" w:space="0" w:color="auto"/>
              </w:divBdr>
            </w:div>
            <w:div w:id="2114864245">
              <w:marLeft w:val="0"/>
              <w:marRight w:val="0"/>
              <w:marTop w:val="0"/>
              <w:marBottom w:val="0"/>
              <w:divBdr>
                <w:top w:val="none" w:sz="0" w:space="0" w:color="auto"/>
                <w:left w:val="none" w:sz="0" w:space="0" w:color="auto"/>
                <w:bottom w:val="none" w:sz="0" w:space="0" w:color="auto"/>
                <w:right w:val="none" w:sz="0" w:space="0" w:color="auto"/>
              </w:divBdr>
            </w:div>
            <w:div w:id="1706324755">
              <w:marLeft w:val="0"/>
              <w:marRight w:val="0"/>
              <w:marTop w:val="0"/>
              <w:marBottom w:val="0"/>
              <w:divBdr>
                <w:top w:val="none" w:sz="0" w:space="0" w:color="auto"/>
                <w:left w:val="none" w:sz="0" w:space="0" w:color="auto"/>
                <w:bottom w:val="none" w:sz="0" w:space="0" w:color="auto"/>
                <w:right w:val="none" w:sz="0" w:space="0" w:color="auto"/>
              </w:divBdr>
            </w:div>
            <w:div w:id="1313868903">
              <w:marLeft w:val="0"/>
              <w:marRight w:val="0"/>
              <w:marTop w:val="0"/>
              <w:marBottom w:val="0"/>
              <w:divBdr>
                <w:top w:val="none" w:sz="0" w:space="0" w:color="auto"/>
                <w:left w:val="none" w:sz="0" w:space="0" w:color="auto"/>
                <w:bottom w:val="none" w:sz="0" w:space="0" w:color="auto"/>
                <w:right w:val="none" w:sz="0" w:space="0" w:color="auto"/>
              </w:divBdr>
            </w:div>
            <w:div w:id="1376539768">
              <w:marLeft w:val="0"/>
              <w:marRight w:val="0"/>
              <w:marTop w:val="0"/>
              <w:marBottom w:val="0"/>
              <w:divBdr>
                <w:top w:val="none" w:sz="0" w:space="0" w:color="auto"/>
                <w:left w:val="none" w:sz="0" w:space="0" w:color="auto"/>
                <w:bottom w:val="none" w:sz="0" w:space="0" w:color="auto"/>
                <w:right w:val="none" w:sz="0" w:space="0" w:color="auto"/>
              </w:divBdr>
            </w:div>
            <w:div w:id="391732676">
              <w:marLeft w:val="0"/>
              <w:marRight w:val="0"/>
              <w:marTop w:val="0"/>
              <w:marBottom w:val="0"/>
              <w:divBdr>
                <w:top w:val="none" w:sz="0" w:space="0" w:color="auto"/>
                <w:left w:val="none" w:sz="0" w:space="0" w:color="auto"/>
                <w:bottom w:val="none" w:sz="0" w:space="0" w:color="auto"/>
                <w:right w:val="none" w:sz="0" w:space="0" w:color="auto"/>
              </w:divBdr>
            </w:div>
            <w:div w:id="1576085327">
              <w:marLeft w:val="0"/>
              <w:marRight w:val="0"/>
              <w:marTop w:val="0"/>
              <w:marBottom w:val="0"/>
              <w:divBdr>
                <w:top w:val="none" w:sz="0" w:space="0" w:color="auto"/>
                <w:left w:val="none" w:sz="0" w:space="0" w:color="auto"/>
                <w:bottom w:val="none" w:sz="0" w:space="0" w:color="auto"/>
                <w:right w:val="none" w:sz="0" w:space="0" w:color="auto"/>
              </w:divBdr>
            </w:div>
            <w:div w:id="348070528">
              <w:marLeft w:val="0"/>
              <w:marRight w:val="0"/>
              <w:marTop w:val="0"/>
              <w:marBottom w:val="0"/>
              <w:divBdr>
                <w:top w:val="none" w:sz="0" w:space="0" w:color="auto"/>
                <w:left w:val="none" w:sz="0" w:space="0" w:color="auto"/>
                <w:bottom w:val="none" w:sz="0" w:space="0" w:color="auto"/>
                <w:right w:val="none" w:sz="0" w:space="0" w:color="auto"/>
              </w:divBdr>
            </w:div>
            <w:div w:id="712117231">
              <w:marLeft w:val="0"/>
              <w:marRight w:val="0"/>
              <w:marTop w:val="0"/>
              <w:marBottom w:val="0"/>
              <w:divBdr>
                <w:top w:val="none" w:sz="0" w:space="0" w:color="auto"/>
                <w:left w:val="none" w:sz="0" w:space="0" w:color="auto"/>
                <w:bottom w:val="none" w:sz="0" w:space="0" w:color="auto"/>
                <w:right w:val="none" w:sz="0" w:space="0" w:color="auto"/>
              </w:divBdr>
            </w:div>
            <w:div w:id="1445660242">
              <w:marLeft w:val="0"/>
              <w:marRight w:val="0"/>
              <w:marTop w:val="0"/>
              <w:marBottom w:val="0"/>
              <w:divBdr>
                <w:top w:val="none" w:sz="0" w:space="0" w:color="auto"/>
                <w:left w:val="none" w:sz="0" w:space="0" w:color="auto"/>
                <w:bottom w:val="none" w:sz="0" w:space="0" w:color="auto"/>
                <w:right w:val="none" w:sz="0" w:space="0" w:color="auto"/>
              </w:divBdr>
            </w:div>
            <w:div w:id="29962552">
              <w:marLeft w:val="0"/>
              <w:marRight w:val="0"/>
              <w:marTop w:val="0"/>
              <w:marBottom w:val="0"/>
              <w:divBdr>
                <w:top w:val="none" w:sz="0" w:space="0" w:color="auto"/>
                <w:left w:val="none" w:sz="0" w:space="0" w:color="auto"/>
                <w:bottom w:val="none" w:sz="0" w:space="0" w:color="auto"/>
                <w:right w:val="none" w:sz="0" w:space="0" w:color="auto"/>
              </w:divBdr>
            </w:div>
            <w:div w:id="1286154415">
              <w:marLeft w:val="0"/>
              <w:marRight w:val="0"/>
              <w:marTop w:val="0"/>
              <w:marBottom w:val="0"/>
              <w:divBdr>
                <w:top w:val="none" w:sz="0" w:space="0" w:color="auto"/>
                <w:left w:val="none" w:sz="0" w:space="0" w:color="auto"/>
                <w:bottom w:val="none" w:sz="0" w:space="0" w:color="auto"/>
                <w:right w:val="none" w:sz="0" w:space="0" w:color="auto"/>
              </w:divBdr>
            </w:div>
            <w:div w:id="1296327037">
              <w:marLeft w:val="0"/>
              <w:marRight w:val="0"/>
              <w:marTop w:val="0"/>
              <w:marBottom w:val="0"/>
              <w:divBdr>
                <w:top w:val="none" w:sz="0" w:space="0" w:color="auto"/>
                <w:left w:val="none" w:sz="0" w:space="0" w:color="auto"/>
                <w:bottom w:val="none" w:sz="0" w:space="0" w:color="auto"/>
                <w:right w:val="none" w:sz="0" w:space="0" w:color="auto"/>
              </w:divBdr>
            </w:div>
            <w:div w:id="605576590">
              <w:marLeft w:val="0"/>
              <w:marRight w:val="0"/>
              <w:marTop w:val="0"/>
              <w:marBottom w:val="0"/>
              <w:divBdr>
                <w:top w:val="none" w:sz="0" w:space="0" w:color="auto"/>
                <w:left w:val="none" w:sz="0" w:space="0" w:color="auto"/>
                <w:bottom w:val="none" w:sz="0" w:space="0" w:color="auto"/>
                <w:right w:val="none" w:sz="0" w:space="0" w:color="auto"/>
              </w:divBdr>
            </w:div>
            <w:div w:id="1114783984">
              <w:marLeft w:val="0"/>
              <w:marRight w:val="0"/>
              <w:marTop w:val="0"/>
              <w:marBottom w:val="0"/>
              <w:divBdr>
                <w:top w:val="none" w:sz="0" w:space="0" w:color="auto"/>
                <w:left w:val="none" w:sz="0" w:space="0" w:color="auto"/>
                <w:bottom w:val="none" w:sz="0" w:space="0" w:color="auto"/>
                <w:right w:val="none" w:sz="0" w:space="0" w:color="auto"/>
              </w:divBdr>
            </w:div>
            <w:div w:id="1067655648">
              <w:marLeft w:val="0"/>
              <w:marRight w:val="0"/>
              <w:marTop w:val="0"/>
              <w:marBottom w:val="0"/>
              <w:divBdr>
                <w:top w:val="none" w:sz="0" w:space="0" w:color="auto"/>
                <w:left w:val="none" w:sz="0" w:space="0" w:color="auto"/>
                <w:bottom w:val="none" w:sz="0" w:space="0" w:color="auto"/>
                <w:right w:val="none" w:sz="0" w:space="0" w:color="auto"/>
              </w:divBdr>
            </w:div>
            <w:div w:id="756554863">
              <w:marLeft w:val="0"/>
              <w:marRight w:val="0"/>
              <w:marTop w:val="0"/>
              <w:marBottom w:val="0"/>
              <w:divBdr>
                <w:top w:val="none" w:sz="0" w:space="0" w:color="auto"/>
                <w:left w:val="none" w:sz="0" w:space="0" w:color="auto"/>
                <w:bottom w:val="none" w:sz="0" w:space="0" w:color="auto"/>
                <w:right w:val="none" w:sz="0" w:space="0" w:color="auto"/>
              </w:divBdr>
            </w:div>
            <w:div w:id="1573851203">
              <w:marLeft w:val="0"/>
              <w:marRight w:val="0"/>
              <w:marTop w:val="0"/>
              <w:marBottom w:val="0"/>
              <w:divBdr>
                <w:top w:val="none" w:sz="0" w:space="0" w:color="auto"/>
                <w:left w:val="none" w:sz="0" w:space="0" w:color="auto"/>
                <w:bottom w:val="none" w:sz="0" w:space="0" w:color="auto"/>
                <w:right w:val="none" w:sz="0" w:space="0" w:color="auto"/>
              </w:divBdr>
            </w:div>
            <w:div w:id="1827743870">
              <w:marLeft w:val="0"/>
              <w:marRight w:val="0"/>
              <w:marTop w:val="0"/>
              <w:marBottom w:val="0"/>
              <w:divBdr>
                <w:top w:val="none" w:sz="0" w:space="0" w:color="auto"/>
                <w:left w:val="none" w:sz="0" w:space="0" w:color="auto"/>
                <w:bottom w:val="none" w:sz="0" w:space="0" w:color="auto"/>
                <w:right w:val="none" w:sz="0" w:space="0" w:color="auto"/>
              </w:divBdr>
            </w:div>
            <w:div w:id="1974871829">
              <w:marLeft w:val="0"/>
              <w:marRight w:val="0"/>
              <w:marTop w:val="0"/>
              <w:marBottom w:val="0"/>
              <w:divBdr>
                <w:top w:val="none" w:sz="0" w:space="0" w:color="auto"/>
                <w:left w:val="none" w:sz="0" w:space="0" w:color="auto"/>
                <w:bottom w:val="none" w:sz="0" w:space="0" w:color="auto"/>
                <w:right w:val="none" w:sz="0" w:space="0" w:color="auto"/>
              </w:divBdr>
            </w:div>
            <w:div w:id="1734616511">
              <w:marLeft w:val="0"/>
              <w:marRight w:val="0"/>
              <w:marTop w:val="0"/>
              <w:marBottom w:val="0"/>
              <w:divBdr>
                <w:top w:val="none" w:sz="0" w:space="0" w:color="auto"/>
                <w:left w:val="none" w:sz="0" w:space="0" w:color="auto"/>
                <w:bottom w:val="none" w:sz="0" w:space="0" w:color="auto"/>
                <w:right w:val="none" w:sz="0" w:space="0" w:color="auto"/>
              </w:divBdr>
            </w:div>
            <w:div w:id="834610646">
              <w:marLeft w:val="0"/>
              <w:marRight w:val="0"/>
              <w:marTop w:val="0"/>
              <w:marBottom w:val="0"/>
              <w:divBdr>
                <w:top w:val="none" w:sz="0" w:space="0" w:color="auto"/>
                <w:left w:val="none" w:sz="0" w:space="0" w:color="auto"/>
                <w:bottom w:val="none" w:sz="0" w:space="0" w:color="auto"/>
                <w:right w:val="none" w:sz="0" w:space="0" w:color="auto"/>
              </w:divBdr>
            </w:div>
            <w:div w:id="186329847">
              <w:marLeft w:val="0"/>
              <w:marRight w:val="0"/>
              <w:marTop w:val="0"/>
              <w:marBottom w:val="0"/>
              <w:divBdr>
                <w:top w:val="none" w:sz="0" w:space="0" w:color="auto"/>
                <w:left w:val="none" w:sz="0" w:space="0" w:color="auto"/>
                <w:bottom w:val="none" w:sz="0" w:space="0" w:color="auto"/>
                <w:right w:val="none" w:sz="0" w:space="0" w:color="auto"/>
              </w:divBdr>
            </w:div>
            <w:div w:id="1652513611">
              <w:marLeft w:val="0"/>
              <w:marRight w:val="0"/>
              <w:marTop w:val="0"/>
              <w:marBottom w:val="0"/>
              <w:divBdr>
                <w:top w:val="none" w:sz="0" w:space="0" w:color="auto"/>
                <w:left w:val="none" w:sz="0" w:space="0" w:color="auto"/>
                <w:bottom w:val="none" w:sz="0" w:space="0" w:color="auto"/>
                <w:right w:val="none" w:sz="0" w:space="0" w:color="auto"/>
              </w:divBdr>
            </w:div>
            <w:div w:id="1601990711">
              <w:marLeft w:val="0"/>
              <w:marRight w:val="0"/>
              <w:marTop w:val="0"/>
              <w:marBottom w:val="0"/>
              <w:divBdr>
                <w:top w:val="none" w:sz="0" w:space="0" w:color="auto"/>
                <w:left w:val="none" w:sz="0" w:space="0" w:color="auto"/>
                <w:bottom w:val="none" w:sz="0" w:space="0" w:color="auto"/>
                <w:right w:val="none" w:sz="0" w:space="0" w:color="auto"/>
              </w:divBdr>
            </w:div>
            <w:div w:id="700936866">
              <w:marLeft w:val="0"/>
              <w:marRight w:val="0"/>
              <w:marTop w:val="0"/>
              <w:marBottom w:val="0"/>
              <w:divBdr>
                <w:top w:val="none" w:sz="0" w:space="0" w:color="auto"/>
                <w:left w:val="none" w:sz="0" w:space="0" w:color="auto"/>
                <w:bottom w:val="none" w:sz="0" w:space="0" w:color="auto"/>
                <w:right w:val="none" w:sz="0" w:space="0" w:color="auto"/>
              </w:divBdr>
            </w:div>
            <w:div w:id="1847207507">
              <w:marLeft w:val="0"/>
              <w:marRight w:val="0"/>
              <w:marTop w:val="0"/>
              <w:marBottom w:val="0"/>
              <w:divBdr>
                <w:top w:val="none" w:sz="0" w:space="0" w:color="auto"/>
                <w:left w:val="none" w:sz="0" w:space="0" w:color="auto"/>
                <w:bottom w:val="none" w:sz="0" w:space="0" w:color="auto"/>
                <w:right w:val="none" w:sz="0" w:space="0" w:color="auto"/>
              </w:divBdr>
            </w:div>
            <w:div w:id="1655524379">
              <w:marLeft w:val="0"/>
              <w:marRight w:val="0"/>
              <w:marTop w:val="0"/>
              <w:marBottom w:val="0"/>
              <w:divBdr>
                <w:top w:val="none" w:sz="0" w:space="0" w:color="auto"/>
                <w:left w:val="none" w:sz="0" w:space="0" w:color="auto"/>
                <w:bottom w:val="none" w:sz="0" w:space="0" w:color="auto"/>
                <w:right w:val="none" w:sz="0" w:space="0" w:color="auto"/>
              </w:divBdr>
            </w:div>
            <w:div w:id="912739255">
              <w:marLeft w:val="0"/>
              <w:marRight w:val="0"/>
              <w:marTop w:val="0"/>
              <w:marBottom w:val="0"/>
              <w:divBdr>
                <w:top w:val="none" w:sz="0" w:space="0" w:color="auto"/>
                <w:left w:val="none" w:sz="0" w:space="0" w:color="auto"/>
                <w:bottom w:val="none" w:sz="0" w:space="0" w:color="auto"/>
                <w:right w:val="none" w:sz="0" w:space="0" w:color="auto"/>
              </w:divBdr>
            </w:div>
            <w:div w:id="1489708431">
              <w:marLeft w:val="0"/>
              <w:marRight w:val="0"/>
              <w:marTop w:val="0"/>
              <w:marBottom w:val="0"/>
              <w:divBdr>
                <w:top w:val="none" w:sz="0" w:space="0" w:color="auto"/>
                <w:left w:val="none" w:sz="0" w:space="0" w:color="auto"/>
                <w:bottom w:val="none" w:sz="0" w:space="0" w:color="auto"/>
                <w:right w:val="none" w:sz="0" w:space="0" w:color="auto"/>
              </w:divBdr>
            </w:div>
            <w:div w:id="1944339693">
              <w:marLeft w:val="0"/>
              <w:marRight w:val="0"/>
              <w:marTop w:val="0"/>
              <w:marBottom w:val="0"/>
              <w:divBdr>
                <w:top w:val="none" w:sz="0" w:space="0" w:color="auto"/>
                <w:left w:val="none" w:sz="0" w:space="0" w:color="auto"/>
                <w:bottom w:val="none" w:sz="0" w:space="0" w:color="auto"/>
                <w:right w:val="none" w:sz="0" w:space="0" w:color="auto"/>
              </w:divBdr>
            </w:div>
            <w:div w:id="1586719413">
              <w:marLeft w:val="0"/>
              <w:marRight w:val="0"/>
              <w:marTop w:val="0"/>
              <w:marBottom w:val="0"/>
              <w:divBdr>
                <w:top w:val="none" w:sz="0" w:space="0" w:color="auto"/>
                <w:left w:val="none" w:sz="0" w:space="0" w:color="auto"/>
                <w:bottom w:val="none" w:sz="0" w:space="0" w:color="auto"/>
                <w:right w:val="none" w:sz="0" w:space="0" w:color="auto"/>
              </w:divBdr>
            </w:div>
            <w:div w:id="1042906256">
              <w:marLeft w:val="0"/>
              <w:marRight w:val="0"/>
              <w:marTop w:val="0"/>
              <w:marBottom w:val="0"/>
              <w:divBdr>
                <w:top w:val="none" w:sz="0" w:space="0" w:color="auto"/>
                <w:left w:val="none" w:sz="0" w:space="0" w:color="auto"/>
                <w:bottom w:val="none" w:sz="0" w:space="0" w:color="auto"/>
                <w:right w:val="none" w:sz="0" w:space="0" w:color="auto"/>
              </w:divBdr>
            </w:div>
            <w:div w:id="1308164758">
              <w:marLeft w:val="0"/>
              <w:marRight w:val="0"/>
              <w:marTop w:val="0"/>
              <w:marBottom w:val="0"/>
              <w:divBdr>
                <w:top w:val="none" w:sz="0" w:space="0" w:color="auto"/>
                <w:left w:val="none" w:sz="0" w:space="0" w:color="auto"/>
                <w:bottom w:val="none" w:sz="0" w:space="0" w:color="auto"/>
                <w:right w:val="none" w:sz="0" w:space="0" w:color="auto"/>
              </w:divBdr>
            </w:div>
            <w:div w:id="1088842219">
              <w:marLeft w:val="0"/>
              <w:marRight w:val="0"/>
              <w:marTop w:val="0"/>
              <w:marBottom w:val="0"/>
              <w:divBdr>
                <w:top w:val="none" w:sz="0" w:space="0" w:color="auto"/>
                <w:left w:val="none" w:sz="0" w:space="0" w:color="auto"/>
                <w:bottom w:val="none" w:sz="0" w:space="0" w:color="auto"/>
                <w:right w:val="none" w:sz="0" w:space="0" w:color="auto"/>
              </w:divBdr>
            </w:div>
            <w:div w:id="142741327">
              <w:marLeft w:val="0"/>
              <w:marRight w:val="0"/>
              <w:marTop w:val="0"/>
              <w:marBottom w:val="0"/>
              <w:divBdr>
                <w:top w:val="none" w:sz="0" w:space="0" w:color="auto"/>
                <w:left w:val="none" w:sz="0" w:space="0" w:color="auto"/>
                <w:bottom w:val="none" w:sz="0" w:space="0" w:color="auto"/>
                <w:right w:val="none" w:sz="0" w:space="0" w:color="auto"/>
              </w:divBdr>
            </w:div>
            <w:div w:id="1589272742">
              <w:marLeft w:val="0"/>
              <w:marRight w:val="0"/>
              <w:marTop w:val="0"/>
              <w:marBottom w:val="0"/>
              <w:divBdr>
                <w:top w:val="none" w:sz="0" w:space="0" w:color="auto"/>
                <w:left w:val="none" w:sz="0" w:space="0" w:color="auto"/>
                <w:bottom w:val="none" w:sz="0" w:space="0" w:color="auto"/>
                <w:right w:val="none" w:sz="0" w:space="0" w:color="auto"/>
              </w:divBdr>
            </w:div>
            <w:div w:id="1833174785">
              <w:marLeft w:val="0"/>
              <w:marRight w:val="0"/>
              <w:marTop w:val="0"/>
              <w:marBottom w:val="0"/>
              <w:divBdr>
                <w:top w:val="none" w:sz="0" w:space="0" w:color="auto"/>
                <w:left w:val="none" w:sz="0" w:space="0" w:color="auto"/>
                <w:bottom w:val="none" w:sz="0" w:space="0" w:color="auto"/>
                <w:right w:val="none" w:sz="0" w:space="0" w:color="auto"/>
              </w:divBdr>
            </w:div>
            <w:div w:id="885216677">
              <w:marLeft w:val="0"/>
              <w:marRight w:val="0"/>
              <w:marTop w:val="0"/>
              <w:marBottom w:val="0"/>
              <w:divBdr>
                <w:top w:val="none" w:sz="0" w:space="0" w:color="auto"/>
                <w:left w:val="none" w:sz="0" w:space="0" w:color="auto"/>
                <w:bottom w:val="none" w:sz="0" w:space="0" w:color="auto"/>
                <w:right w:val="none" w:sz="0" w:space="0" w:color="auto"/>
              </w:divBdr>
            </w:div>
            <w:div w:id="697269503">
              <w:marLeft w:val="0"/>
              <w:marRight w:val="0"/>
              <w:marTop w:val="0"/>
              <w:marBottom w:val="0"/>
              <w:divBdr>
                <w:top w:val="none" w:sz="0" w:space="0" w:color="auto"/>
                <w:left w:val="none" w:sz="0" w:space="0" w:color="auto"/>
                <w:bottom w:val="none" w:sz="0" w:space="0" w:color="auto"/>
                <w:right w:val="none" w:sz="0" w:space="0" w:color="auto"/>
              </w:divBdr>
            </w:div>
            <w:div w:id="1591890554">
              <w:marLeft w:val="0"/>
              <w:marRight w:val="0"/>
              <w:marTop w:val="0"/>
              <w:marBottom w:val="0"/>
              <w:divBdr>
                <w:top w:val="none" w:sz="0" w:space="0" w:color="auto"/>
                <w:left w:val="none" w:sz="0" w:space="0" w:color="auto"/>
                <w:bottom w:val="none" w:sz="0" w:space="0" w:color="auto"/>
                <w:right w:val="none" w:sz="0" w:space="0" w:color="auto"/>
              </w:divBdr>
            </w:div>
            <w:div w:id="857353716">
              <w:marLeft w:val="0"/>
              <w:marRight w:val="0"/>
              <w:marTop w:val="0"/>
              <w:marBottom w:val="0"/>
              <w:divBdr>
                <w:top w:val="none" w:sz="0" w:space="0" w:color="auto"/>
                <w:left w:val="none" w:sz="0" w:space="0" w:color="auto"/>
                <w:bottom w:val="none" w:sz="0" w:space="0" w:color="auto"/>
                <w:right w:val="none" w:sz="0" w:space="0" w:color="auto"/>
              </w:divBdr>
            </w:div>
            <w:div w:id="61026797">
              <w:marLeft w:val="0"/>
              <w:marRight w:val="0"/>
              <w:marTop w:val="0"/>
              <w:marBottom w:val="0"/>
              <w:divBdr>
                <w:top w:val="none" w:sz="0" w:space="0" w:color="auto"/>
                <w:left w:val="none" w:sz="0" w:space="0" w:color="auto"/>
                <w:bottom w:val="none" w:sz="0" w:space="0" w:color="auto"/>
                <w:right w:val="none" w:sz="0" w:space="0" w:color="auto"/>
              </w:divBdr>
            </w:div>
            <w:div w:id="1600138092">
              <w:marLeft w:val="0"/>
              <w:marRight w:val="0"/>
              <w:marTop w:val="0"/>
              <w:marBottom w:val="0"/>
              <w:divBdr>
                <w:top w:val="none" w:sz="0" w:space="0" w:color="auto"/>
                <w:left w:val="none" w:sz="0" w:space="0" w:color="auto"/>
                <w:bottom w:val="none" w:sz="0" w:space="0" w:color="auto"/>
                <w:right w:val="none" w:sz="0" w:space="0" w:color="auto"/>
              </w:divBdr>
            </w:div>
            <w:div w:id="1979071033">
              <w:marLeft w:val="0"/>
              <w:marRight w:val="0"/>
              <w:marTop w:val="0"/>
              <w:marBottom w:val="0"/>
              <w:divBdr>
                <w:top w:val="none" w:sz="0" w:space="0" w:color="auto"/>
                <w:left w:val="none" w:sz="0" w:space="0" w:color="auto"/>
                <w:bottom w:val="none" w:sz="0" w:space="0" w:color="auto"/>
                <w:right w:val="none" w:sz="0" w:space="0" w:color="auto"/>
              </w:divBdr>
            </w:div>
            <w:div w:id="1075326049">
              <w:marLeft w:val="0"/>
              <w:marRight w:val="0"/>
              <w:marTop w:val="0"/>
              <w:marBottom w:val="0"/>
              <w:divBdr>
                <w:top w:val="none" w:sz="0" w:space="0" w:color="auto"/>
                <w:left w:val="none" w:sz="0" w:space="0" w:color="auto"/>
                <w:bottom w:val="none" w:sz="0" w:space="0" w:color="auto"/>
                <w:right w:val="none" w:sz="0" w:space="0" w:color="auto"/>
              </w:divBdr>
            </w:div>
            <w:div w:id="407845859">
              <w:marLeft w:val="0"/>
              <w:marRight w:val="0"/>
              <w:marTop w:val="0"/>
              <w:marBottom w:val="0"/>
              <w:divBdr>
                <w:top w:val="none" w:sz="0" w:space="0" w:color="auto"/>
                <w:left w:val="none" w:sz="0" w:space="0" w:color="auto"/>
                <w:bottom w:val="none" w:sz="0" w:space="0" w:color="auto"/>
                <w:right w:val="none" w:sz="0" w:space="0" w:color="auto"/>
              </w:divBdr>
            </w:div>
            <w:div w:id="86078870">
              <w:marLeft w:val="0"/>
              <w:marRight w:val="0"/>
              <w:marTop w:val="0"/>
              <w:marBottom w:val="0"/>
              <w:divBdr>
                <w:top w:val="none" w:sz="0" w:space="0" w:color="auto"/>
                <w:left w:val="none" w:sz="0" w:space="0" w:color="auto"/>
                <w:bottom w:val="none" w:sz="0" w:space="0" w:color="auto"/>
                <w:right w:val="none" w:sz="0" w:space="0" w:color="auto"/>
              </w:divBdr>
            </w:div>
            <w:div w:id="777329674">
              <w:marLeft w:val="0"/>
              <w:marRight w:val="0"/>
              <w:marTop w:val="0"/>
              <w:marBottom w:val="0"/>
              <w:divBdr>
                <w:top w:val="none" w:sz="0" w:space="0" w:color="auto"/>
                <w:left w:val="none" w:sz="0" w:space="0" w:color="auto"/>
                <w:bottom w:val="none" w:sz="0" w:space="0" w:color="auto"/>
                <w:right w:val="none" w:sz="0" w:space="0" w:color="auto"/>
              </w:divBdr>
            </w:div>
            <w:div w:id="1132331595">
              <w:marLeft w:val="0"/>
              <w:marRight w:val="0"/>
              <w:marTop w:val="0"/>
              <w:marBottom w:val="0"/>
              <w:divBdr>
                <w:top w:val="none" w:sz="0" w:space="0" w:color="auto"/>
                <w:left w:val="none" w:sz="0" w:space="0" w:color="auto"/>
                <w:bottom w:val="none" w:sz="0" w:space="0" w:color="auto"/>
                <w:right w:val="none" w:sz="0" w:space="0" w:color="auto"/>
              </w:divBdr>
            </w:div>
            <w:div w:id="1833641113">
              <w:marLeft w:val="0"/>
              <w:marRight w:val="0"/>
              <w:marTop w:val="0"/>
              <w:marBottom w:val="0"/>
              <w:divBdr>
                <w:top w:val="none" w:sz="0" w:space="0" w:color="auto"/>
                <w:left w:val="none" w:sz="0" w:space="0" w:color="auto"/>
                <w:bottom w:val="none" w:sz="0" w:space="0" w:color="auto"/>
                <w:right w:val="none" w:sz="0" w:space="0" w:color="auto"/>
              </w:divBdr>
            </w:div>
            <w:div w:id="341012235">
              <w:marLeft w:val="0"/>
              <w:marRight w:val="0"/>
              <w:marTop w:val="0"/>
              <w:marBottom w:val="0"/>
              <w:divBdr>
                <w:top w:val="none" w:sz="0" w:space="0" w:color="auto"/>
                <w:left w:val="none" w:sz="0" w:space="0" w:color="auto"/>
                <w:bottom w:val="none" w:sz="0" w:space="0" w:color="auto"/>
                <w:right w:val="none" w:sz="0" w:space="0" w:color="auto"/>
              </w:divBdr>
            </w:div>
            <w:div w:id="254243947">
              <w:marLeft w:val="0"/>
              <w:marRight w:val="0"/>
              <w:marTop w:val="0"/>
              <w:marBottom w:val="0"/>
              <w:divBdr>
                <w:top w:val="none" w:sz="0" w:space="0" w:color="auto"/>
                <w:left w:val="none" w:sz="0" w:space="0" w:color="auto"/>
                <w:bottom w:val="none" w:sz="0" w:space="0" w:color="auto"/>
                <w:right w:val="none" w:sz="0" w:space="0" w:color="auto"/>
              </w:divBdr>
            </w:div>
            <w:div w:id="1783459060">
              <w:marLeft w:val="0"/>
              <w:marRight w:val="0"/>
              <w:marTop w:val="0"/>
              <w:marBottom w:val="0"/>
              <w:divBdr>
                <w:top w:val="none" w:sz="0" w:space="0" w:color="auto"/>
                <w:left w:val="none" w:sz="0" w:space="0" w:color="auto"/>
                <w:bottom w:val="none" w:sz="0" w:space="0" w:color="auto"/>
                <w:right w:val="none" w:sz="0" w:space="0" w:color="auto"/>
              </w:divBdr>
            </w:div>
            <w:div w:id="1969242432">
              <w:marLeft w:val="0"/>
              <w:marRight w:val="0"/>
              <w:marTop w:val="0"/>
              <w:marBottom w:val="0"/>
              <w:divBdr>
                <w:top w:val="none" w:sz="0" w:space="0" w:color="auto"/>
                <w:left w:val="none" w:sz="0" w:space="0" w:color="auto"/>
                <w:bottom w:val="none" w:sz="0" w:space="0" w:color="auto"/>
                <w:right w:val="none" w:sz="0" w:space="0" w:color="auto"/>
              </w:divBdr>
            </w:div>
            <w:div w:id="1068453945">
              <w:marLeft w:val="0"/>
              <w:marRight w:val="0"/>
              <w:marTop w:val="0"/>
              <w:marBottom w:val="0"/>
              <w:divBdr>
                <w:top w:val="none" w:sz="0" w:space="0" w:color="auto"/>
                <w:left w:val="none" w:sz="0" w:space="0" w:color="auto"/>
                <w:bottom w:val="none" w:sz="0" w:space="0" w:color="auto"/>
                <w:right w:val="none" w:sz="0" w:space="0" w:color="auto"/>
              </w:divBdr>
            </w:div>
            <w:div w:id="1246456102">
              <w:marLeft w:val="0"/>
              <w:marRight w:val="0"/>
              <w:marTop w:val="0"/>
              <w:marBottom w:val="0"/>
              <w:divBdr>
                <w:top w:val="none" w:sz="0" w:space="0" w:color="auto"/>
                <w:left w:val="none" w:sz="0" w:space="0" w:color="auto"/>
                <w:bottom w:val="none" w:sz="0" w:space="0" w:color="auto"/>
                <w:right w:val="none" w:sz="0" w:space="0" w:color="auto"/>
              </w:divBdr>
            </w:div>
            <w:div w:id="2037270482">
              <w:marLeft w:val="0"/>
              <w:marRight w:val="0"/>
              <w:marTop w:val="0"/>
              <w:marBottom w:val="0"/>
              <w:divBdr>
                <w:top w:val="none" w:sz="0" w:space="0" w:color="auto"/>
                <w:left w:val="none" w:sz="0" w:space="0" w:color="auto"/>
                <w:bottom w:val="none" w:sz="0" w:space="0" w:color="auto"/>
                <w:right w:val="none" w:sz="0" w:space="0" w:color="auto"/>
              </w:divBdr>
            </w:div>
            <w:div w:id="1722437352">
              <w:marLeft w:val="0"/>
              <w:marRight w:val="0"/>
              <w:marTop w:val="0"/>
              <w:marBottom w:val="0"/>
              <w:divBdr>
                <w:top w:val="none" w:sz="0" w:space="0" w:color="auto"/>
                <w:left w:val="none" w:sz="0" w:space="0" w:color="auto"/>
                <w:bottom w:val="none" w:sz="0" w:space="0" w:color="auto"/>
                <w:right w:val="none" w:sz="0" w:space="0" w:color="auto"/>
              </w:divBdr>
            </w:div>
            <w:div w:id="915897651">
              <w:marLeft w:val="0"/>
              <w:marRight w:val="0"/>
              <w:marTop w:val="0"/>
              <w:marBottom w:val="0"/>
              <w:divBdr>
                <w:top w:val="none" w:sz="0" w:space="0" w:color="auto"/>
                <w:left w:val="none" w:sz="0" w:space="0" w:color="auto"/>
                <w:bottom w:val="none" w:sz="0" w:space="0" w:color="auto"/>
                <w:right w:val="none" w:sz="0" w:space="0" w:color="auto"/>
              </w:divBdr>
            </w:div>
            <w:div w:id="1005403670">
              <w:marLeft w:val="0"/>
              <w:marRight w:val="0"/>
              <w:marTop w:val="0"/>
              <w:marBottom w:val="0"/>
              <w:divBdr>
                <w:top w:val="none" w:sz="0" w:space="0" w:color="auto"/>
                <w:left w:val="none" w:sz="0" w:space="0" w:color="auto"/>
                <w:bottom w:val="none" w:sz="0" w:space="0" w:color="auto"/>
                <w:right w:val="none" w:sz="0" w:space="0" w:color="auto"/>
              </w:divBdr>
            </w:div>
            <w:div w:id="1573006257">
              <w:marLeft w:val="0"/>
              <w:marRight w:val="0"/>
              <w:marTop w:val="0"/>
              <w:marBottom w:val="0"/>
              <w:divBdr>
                <w:top w:val="none" w:sz="0" w:space="0" w:color="auto"/>
                <w:left w:val="none" w:sz="0" w:space="0" w:color="auto"/>
                <w:bottom w:val="none" w:sz="0" w:space="0" w:color="auto"/>
                <w:right w:val="none" w:sz="0" w:space="0" w:color="auto"/>
              </w:divBdr>
            </w:div>
            <w:div w:id="1186209893">
              <w:marLeft w:val="0"/>
              <w:marRight w:val="0"/>
              <w:marTop w:val="0"/>
              <w:marBottom w:val="0"/>
              <w:divBdr>
                <w:top w:val="none" w:sz="0" w:space="0" w:color="auto"/>
                <w:left w:val="none" w:sz="0" w:space="0" w:color="auto"/>
                <w:bottom w:val="none" w:sz="0" w:space="0" w:color="auto"/>
                <w:right w:val="none" w:sz="0" w:space="0" w:color="auto"/>
              </w:divBdr>
            </w:div>
            <w:div w:id="1361514511">
              <w:marLeft w:val="0"/>
              <w:marRight w:val="0"/>
              <w:marTop w:val="0"/>
              <w:marBottom w:val="0"/>
              <w:divBdr>
                <w:top w:val="none" w:sz="0" w:space="0" w:color="auto"/>
                <w:left w:val="none" w:sz="0" w:space="0" w:color="auto"/>
                <w:bottom w:val="none" w:sz="0" w:space="0" w:color="auto"/>
                <w:right w:val="none" w:sz="0" w:space="0" w:color="auto"/>
              </w:divBdr>
            </w:div>
            <w:div w:id="692657355">
              <w:marLeft w:val="0"/>
              <w:marRight w:val="0"/>
              <w:marTop w:val="0"/>
              <w:marBottom w:val="0"/>
              <w:divBdr>
                <w:top w:val="none" w:sz="0" w:space="0" w:color="auto"/>
                <w:left w:val="none" w:sz="0" w:space="0" w:color="auto"/>
                <w:bottom w:val="none" w:sz="0" w:space="0" w:color="auto"/>
                <w:right w:val="none" w:sz="0" w:space="0" w:color="auto"/>
              </w:divBdr>
            </w:div>
            <w:div w:id="712459586">
              <w:marLeft w:val="0"/>
              <w:marRight w:val="0"/>
              <w:marTop w:val="0"/>
              <w:marBottom w:val="0"/>
              <w:divBdr>
                <w:top w:val="none" w:sz="0" w:space="0" w:color="auto"/>
                <w:left w:val="none" w:sz="0" w:space="0" w:color="auto"/>
                <w:bottom w:val="none" w:sz="0" w:space="0" w:color="auto"/>
                <w:right w:val="none" w:sz="0" w:space="0" w:color="auto"/>
              </w:divBdr>
            </w:div>
            <w:div w:id="546920421">
              <w:marLeft w:val="0"/>
              <w:marRight w:val="0"/>
              <w:marTop w:val="0"/>
              <w:marBottom w:val="0"/>
              <w:divBdr>
                <w:top w:val="none" w:sz="0" w:space="0" w:color="auto"/>
                <w:left w:val="none" w:sz="0" w:space="0" w:color="auto"/>
                <w:bottom w:val="none" w:sz="0" w:space="0" w:color="auto"/>
                <w:right w:val="none" w:sz="0" w:space="0" w:color="auto"/>
              </w:divBdr>
            </w:div>
            <w:div w:id="2069065033">
              <w:marLeft w:val="0"/>
              <w:marRight w:val="0"/>
              <w:marTop w:val="0"/>
              <w:marBottom w:val="0"/>
              <w:divBdr>
                <w:top w:val="none" w:sz="0" w:space="0" w:color="auto"/>
                <w:left w:val="none" w:sz="0" w:space="0" w:color="auto"/>
                <w:bottom w:val="none" w:sz="0" w:space="0" w:color="auto"/>
                <w:right w:val="none" w:sz="0" w:space="0" w:color="auto"/>
              </w:divBdr>
            </w:div>
            <w:div w:id="582223284">
              <w:marLeft w:val="0"/>
              <w:marRight w:val="0"/>
              <w:marTop w:val="0"/>
              <w:marBottom w:val="0"/>
              <w:divBdr>
                <w:top w:val="none" w:sz="0" w:space="0" w:color="auto"/>
                <w:left w:val="none" w:sz="0" w:space="0" w:color="auto"/>
                <w:bottom w:val="none" w:sz="0" w:space="0" w:color="auto"/>
                <w:right w:val="none" w:sz="0" w:space="0" w:color="auto"/>
              </w:divBdr>
            </w:div>
            <w:div w:id="1600408962">
              <w:marLeft w:val="0"/>
              <w:marRight w:val="0"/>
              <w:marTop w:val="0"/>
              <w:marBottom w:val="0"/>
              <w:divBdr>
                <w:top w:val="none" w:sz="0" w:space="0" w:color="auto"/>
                <w:left w:val="none" w:sz="0" w:space="0" w:color="auto"/>
                <w:bottom w:val="none" w:sz="0" w:space="0" w:color="auto"/>
                <w:right w:val="none" w:sz="0" w:space="0" w:color="auto"/>
              </w:divBdr>
            </w:div>
            <w:div w:id="419915676">
              <w:marLeft w:val="0"/>
              <w:marRight w:val="0"/>
              <w:marTop w:val="0"/>
              <w:marBottom w:val="0"/>
              <w:divBdr>
                <w:top w:val="none" w:sz="0" w:space="0" w:color="auto"/>
                <w:left w:val="none" w:sz="0" w:space="0" w:color="auto"/>
                <w:bottom w:val="none" w:sz="0" w:space="0" w:color="auto"/>
                <w:right w:val="none" w:sz="0" w:space="0" w:color="auto"/>
              </w:divBdr>
            </w:div>
            <w:div w:id="38097167">
              <w:marLeft w:val="0"/>
              <w:marRight w:val="0"/>
              <w:marTop w:val="0"/>
              <w:marBottom w:val="0"/>
              <w:divBdr>
                <w:top w:val="none" w:sz="0" w:space="0" w:color="auto"/>
                <w:left w:val="none" w:sz="0" w:space="0" w:color="auto"/>
                <w:bottom w:val="none" w:sz="0" w:space="0" w:color="auto"/>
                <w:right w:val="none" w:sz="0" w:space="0" w:color="auto"/>
              </w:divBdr>
            </w:div>
            <w:div w:id="1268343329">
              <w:marLeft w:val="0"/>
              <w:marRight w:val="0"/>
              <w:marTop w:val="0"/>
              <w:marBottom w:val="0"/>
              <w:divBdr>
                <w:top w:val="none" w:sz="0" w:space="0" w:color="auto"/>
                <w:left w:val="none" w:sz="0" w:space="0" w:color="auto"/>
                <w:bottom w:val="none" w:sz="0" w:space="0" w:color="auto"/>
                <w:right w:val="none" w:sz="0" w:space="0" w:color="auto"/>
              </w:divBdr>
            </w:div>
            <w:div w:id="1019544325">
              <w:marLeft w:val="0"/>
              <w:marRight w:val="0"/>
              <w:marTop w:val="0"/>
              <w:marBottom w:val="0"/>
              <w:divBdr>
                <w:top w:val="none" w:sz="0" w:space="0" w:color="auto"/>
                <w:left w:val="none" w:sz="0" w:space="0" w:color="auto"/>
                <w:bottom w:val="none" w:sz="0" w:space="0" w:color="auto"/>
                <w:right w:val="none" w:sz="0" w:space="0" w:color="auto"/>
              </w:divBdr>
            </w:div>
            <w:div w:id="1519734604">
              <w:marLeft w:val="0"/>
              <w:marRight w:val="0"/>
              <w:marTop w:val="0"/>
              <w:marBottom w:val="0"/>
              <w:divBdr>
                <w:top w:val="none" w:sz="0" w:space="0" w:color="auto"/>
                <w:left w:val="none" w:sz="0" w:space="0" w:color="auto"/>
                <w:bottom w:val="none" w:sz="0" w:space="0" w:color="auto"/>
                <w:right w:val="none" w:sz="0" w:space="0" w:color="auto"/>
              </w:divBdr>
            </w:div>
            <w:div w:id="1120220607">
              <w:marLeft w:val="0"/>
              <w:marRight w:val="0"/>
              <w:marTop w:val="0"/>
              <w:marBottom w:val="0"/>
              <w:divBdr>
                <w:top w:val="none" w:sz="0" w:space="0" w:color="auto"/>
                <w:left w:val="none" w:sz="0" w:space="0" w:color="auto"/>
                <w:bottom w:val="none" w:sz="0" w:space="0" w:color="auto"/>
                <w:right w:val="none" w:sz="0" w:space="0" w:color="auto"/>
              </w:divBdr>
            </w:div>
            <w:div w:id="25058267">
              <w:marLeft w:val="0"/>
              <w:marRight w:val="0"/>
              <w:marTop w:val="0"/>
              <w:marBottom w:val="0"/>
              <w:divBdr>
                <w:top w:val="none" w:sz="0" w:space="0" w:color="auto"/>
                <w:left w:val="none" w:sz="0" w:space="0" w:color="auto"/>
                <w:bottom w:val="none" w:sz="0" w:space="0" w:color="auto"/>
                <w:right w:val="none" w:sz="0" w:space="0" w:color="auto"/>
              </w:divBdr>
            </w:div>
            <w:div w:id="314841468">
              <w:marLeft w:val="0"/>
              <w:marRight w:val="0"/>
              <w:marTop w:val="0"/>
              <w:marBottom w:val="0"/>
              <w:divBdr>
                <w:top w:val="none" w:sz="0" w:space="0" w:color="auto"/>
                <w:left w:val="none" w:sz="0" w:space="0" w:color="auto"/>
                <w:bottom w:val="none" w:sz="0" w:space="0" w:color="auto"/>
                <w:right w:val="none" w:sz="0" w:space="0" w:color="auto"/>
              </w:divBdr>
            </w:div>
            <w:div w:id="1241133829">
              <w:marLeft w:val="0"/>
              <w:marRight w:val="0"/>
              <w:marTop w:val="0"/>
              <w:marBottom w:val="0"/>
              <w:divBdr>
                <w:top w:val="none" w:sz="0" w:space="0" w:color="auto"/>
                <w:left w:val="none" w:sz="0" w:space="0" w:color="auto"/>
                <w:bottom w:val="none" w:sz="0" w:space="0" w:color="auto"/>
                <w:right w:val="none" w:sz="0" w:space="0" w:color="auto"/>
              </w:divBdr>
            </w:div>
            <w:div w:id="1531412033">
              <w:marLeft w:val="0"/>
              <w:marRight w:val="0"/>
              <w:marTop w:val="0"/>
              <w:marBottom w:val="0"/>
              <w:divBdr>
                <w:top w:val="none" w:sz="0" w:space="0" w:color="auto"/>
                <w:left w:val="none" w:sz="0" w:space="0" w:color="auto"/>
                <w:bottom w:val="none" w:sz="0" w:space="0" w:color="auto"/>
                <w:right w:val="none" w:sz="0" w:space="0" w:color="auto"/>
              </w:divBdr>
            </w:div>
            <w:div w:id="636030900">
              <w:marLeft w:val="0"/>
              <w:marRight w:val="0"/>
              <w:marTop w:val="0"/>
              <w:marBottom w:val="0"/>
              <w:divBdr>
                <w:top w:val="none" w:sz="0" w:space="0" w:color="auto"/>
                <w:left w:val="none" w:sz="0" w:space="0" w:color="auto"/>
                <w:bottom w:val="none" w:sz="0" w:space="0" w:color="auto"/>
                <w:right w:val="none" w:sz="0" w:space="0" w:color="auto"/>
              </w:divBdr>
            </w:div>
            <w:div w:id="1961262727">
              <w:marLeft w:val="0"/>
              <w:marRight w:val="0"/>
              <w:marTop w:val="0"/>
              <w:marBottom w:val="0"/>
              <w:divBdr>
                <w:top w:val="none" w:sz="0" w:space="0" w:color="auto"/>
                <w:left w:val="none" w:sz="0" w:space="0" w:color="auto"/>
                <w:bottom w:val="none" w:sz="0" w:space="0" w:color="auto"/>
                <w:right w:val="none" w:sz="0" w:space="0" w:color="auto"/>
              </w:divBdr>
            </w:div>
            <w:div w:id="826434660">
              <w:marLeft w:val="0"/>
              <w:marRight w:val="0"/>
              <w:marTop w:val="0"/>
              <w:marBottom w:val="0"/>
              <w:divBdr>
                <w:top w:val="none" w:sz="0" w:space="0" w:color="auto"/>
                <w:left w:val="none" w:sz="0" w:space="0" w:color="auto"/>
                <w:bottom w:val="none" w:sz="0" w:space="0" w:color="auto"/>
                <w:right w:val="none" w:sz="0" w:space="0" w:color="auto"/>
              </w:divBdr>
            </w:div>
            <w:div w:id="23677641">
              <w:marLeft w:val="0"/>
              <w:marRight w:val="0"/>
              <w:marTop w:val="0"/>
              <w:marBottom w:val="0"/>
              <w:divBdr>
                <w:top w:val="none" w:sz="0" w:space="0" w:color="auto"/>
                <w:left w:val="none" w:sz="0" w:space="0" w:color="auto"/>
                <w:bottom w:val="none" w:sz="0" w:space="0" w:color="auto"/>
                <w:right w:val="none" w:sz="0" w:space="0" w:color="auto"/>
              </w:divBdr>
            </w:div>
            <w:div w:id="218635853">
              <w:marLeft w:val="0"/>
              <w:marRight w:val="0"/>
              <w:marTop w:val="0"/>
              <w:marBottom w:val="0"/>
              <w:divBdr>
                <w:top w:val="none" w:sz="0" w:space="0" w:color="auto"/>
                <w:left w:val="none" w:sz="0" w:space="0" w:color="auto"/>
                <w:bottom w:val="none" w:sz="0" w:space="0" w:color="auto"/>
                <w:right w:val="none" w:sz="0" w:space="0" w:color="auto"/>
              </w:divBdr>
            </w:div>
            <w:div w:id="226378352">
              <w:marLeft w:val="0"/>
              <w:marRight w:val="0"/>
              <w:marTop w:val="0"/>
              <w:marBottom w:val="0"/>
              <w:divBdr>
                <w:top w:val="none" w:sz="0" w:space="0" w:color="auto"/>
                <w:left w:val="none" w:sz="0" w:space="0" w:color="auto"/>
                <w:bottom w:val="none" w:sz="0" w:space="0" w:color="auto"/>
                <w:right w:val="none" w:sz="0" w:space="0" w:color="auto"/>
              </w:divBdr>
            </w:div>
            <w:div w:id="1390107784">
              <w:marLeft w:val="0"/>
              <w:marRight w:val="0"/>
              <w:marTop w:val="0"/>
              <w:marBottom w:val="0"/>
              <w:divBdr>
                <w:top w:val="none" w:sz="0" w:space="0" w:color="auto"/>
                <w:left w:val="none" w:sz="0" w:space="0" w:color="auto"/>
                <w:bottom w:val="none" w:sz="0" w:space="0" w:color="auto"/>
                <w:right w:val="none" w:sz="0" w:space="0" w:color="auto"/>
              </w:divBdr>
            </w:div>
            <w:div w:id="1610695719">
              <w:marLeft w:val="0"/>
              <w:marRight w:val="0"/>
              <w:marTop w:val="0"/>
              <w:marBottom w:val="0"/>
              <w:divBdr>
                <w:top w:val="none" w:sz="0" w:space="0" w:color="auto"/>
                <w:left w:val="none" w:sz="0" w:space="0" w:color="auto"/>
                <w:bottom w:val="none" w:sz="0" w:space="0" w:color="auto"/>
                <w:right w:val="none" w:sz="0" w:space="0" w:color="auto"/>
              </w:divBdr>
            </w:div>
            <w:div w:id="724794519">
              <w:marLeft w:val="0"/>
              <w:marRight w:val="0"/>
              <w:marTop w:val="0"/>
              <w:marBottom w:val="0"/>
              <w:divBdr>
                <w:top w:val="none" w:sz="0" w:space="0" w:color="auto"/>
                <w:left w:val="none" w:sz="0" w:space="0" w:color="auto"/>
                <w:bottom w:val="none" w:sz="0" w:space="0" w:color="auto"/>
                <w:right w:val="none" w:sz="0" w:space="0" w:color="auto"/>
              </w:divBdr>
            </w:div>
            <w:div w:id="1350134513">
              <w:marLeft w:val="0"/>
              <w:marRight w:val="0"/>
              <w:marTop w:val="0"/>
              <w:marBottom w:val="0"/>
              <w:divBdr>
                <w:top w:val="none" w:sz="0" w:space="0" w:color="auto"/>
                <w:left w:val="none" w:sz="0" w:space="0" w:color="auto"/>
                <w:bottom w:val="none" w:sz="0" w:space="0" w:color="auto"/>
                <w:right w:val="none" w:sz="0" w:space="0" w:color="auto"/>
              </w:divBdr>
            </w:div>
            <w:div w:id="1406995809">
              <w:marLeft w:val="0"/>
              <w:marRight w:val="0"/>
              <w:marTop w:val="0"/>
              <w:marBottom w:val="0"/>
              <w:divBdr>
                <w:top w:val="none" w:sz="0" w:space="0" w:color="auto"/>
                <w:left w:val="none" w:sz="0" w:space="0" w:color="auto"/>
                <w:bottom w:val="none" w:sz="0" w:space="0" w:color="auto"/>
                <w:right w:val="none" w:sz="0" w:space="0" w:color="auto"/>
              </w:divBdr>
            </w:div>
            <w:div w:id="1050421673">
              <w:marLeft w:val="0"/>
              <w:marRight w:val="0"/>
              <w:marTop w:val="0"/>
              <w:marBottom w:val="0"/>
              <w:divBdr>
                <w:top w:val="none" w:sz="0" w:space="0" w:color="auto"/>
                <w:left w:val="none" w:sz="0" w:space="0" w:color="auto"/>
                <w:bottom w:val="none" w:sz="0" w:space="0" w:color="auto"/>
                <w:right w:val="none" w:sz="0" w:space="0" w:color="auto"/>
              </w:divBdr>
            </w:div>
            <w:div w:id="1340891961">
              <w:marLeft w:val="0"/>
              <w:marRight w:val="0"/>
              <w:marTop w:val="0"/>
              <w:marBottom w:val="0"/>
              <w:divBdr>
                <w:top w:val="none" w:sz="0" w:space="0" w:color="auto"/>
                <w:left w:val="none" w:sz="0" w:space="0" w:color="auto"/>
                <w:bottom w:val="none" w:sz="0" w:space="0" w:color="auto"/>
                <w:right w:val="none" w:sz="0" w:space="0" w:color="auto"/>
              </w:divBdr>
            </w:div>
            <w:div w:id="380443499">
              <w:marLeft w:val="0"/>
              <w:marRight w:val="0"/>
              <w:marTop w:val="0"/>
              <w:marBottom w:val="0"/>
              <w:divBdr>
                <w:top w:val="none" w:sz="0" w:space="0" w:color="auto"/>
                <w:left w:val="none" w:sz="0" w:space="0" w:color="auto"/>
                <w:bottom w:val="none" w:sz="0" w:space="0" w:color="auto"/>
                <w:right w:val="none" w:sz="0" w:space="0" w:color="auto"/>
              </w:divBdr>
            </w:div>
            <w:div w:id="1699162157">
              <w:marLeft w:val="0"/>
              <w:marRight w:val="0"/>
              <w:marTop w:val="0"/>
              <w:marBottom w:val="0"/>
              <w:divBdr>
                <w:top w:val="none" w:sz="0" w:space="0" w:color="auto"/>
                <w:left w:val="none" w:sz="0" w:space="0" w:color="auto"/>
                <w:bottom w:val="none" w:sz="0" w:space="0" w:color="auto"/>
                <w:right w:val="none" w:sz="0" w:space="0" w:color="auto"/>
              </w:divBdr>
            </w:div>
            <w:div w:id="1219047239">
              <w:marLeft w:val="0"/>
              <w:marRight w:val="0"/>
              <w:marTop w:val="0"/>
              <w:marBottom w:val="0"/>
              <w:divBdr>
                <w:top w:val="none" w:sz="0" w:space="0" w:color="auto"/>
                <w:left w:val="none" w:sz="0" w:space="0" w:color="auto"/>
                <w:bottom w:val="none" w:sz="0" w:space="0" w:color="auto"/>
                <w:right w:val="none" w:sz="0" w:space="0" w:color="auto"/>
              </w:divBdr>
            </w:div>
            <w:div w:id="1597667748">
              <w:marLeft w:val="0"/>
              <w:marRight w:val="0"/>
              <w:marTop w:val="0"/>
              <w:marBottom w:val="0"/>
              <w:divBdr>
                <w:top w:val="none" w:sz="0" w:space="0" w:color="auto"/>
                <w:left w:val="none" w:sz="0" w:space="0" w:color="auto"/>
                <w:bottom w:val="none" w:sz="0" w:space="0" w:color="auto"/>
                <w:right w:val="none" w:sz="0" w:space="0" w:color="auto"/>
              </w:divBdr>
            </w:div>
            <w:div w:id="800417080">
              <w:marLeft w:val="0"/>
              <w:marRight w:val="0"/>
              <w:marTop w:val="0"/>
              <w:marBottom w:val="0"/>
              <w:divBdr>
                <w:top w:val="none" w:sz="0" w:space="0" w:color="auto"/>
                <w:left w:val="none" w:sz="0" w:space="0" w:color="auto"/>
                <w:bottom w:val="none" w:sz="0" w:space="0" w:color="auto"/>
                <w:right w:val="none" w:sz="0" w:space="0" w:color="auto"/>
              </w:divBdr>
            </w:div>
            <w:div w:id="1074159533">
              <w:marLeft w:val="0"/>
              <w:marRight w:val="0"/>
              <w:marTop w:val="0"/>
              <w:marBottom w:val="0"/>
              <w:divBdr>
                <w:top w:val="none" w:sz="0" w:space="0" w:color="auto"/>
                <w:left w:val="none" w:sz="0" w:space="0" w:color="auto"/>
                <w:bottom w:val="none" w:sz="0" w:space="0" w:color="auto"/>
                <w:right w:val="none" w:sz="0" w:space="0" w:color="auto"/>
              </w:divBdr>
            </w:div>
            <w:div w:id="608119813">
              <w:marLeft w:val="0"/>
              <w:marRight w:val="0"/>
              <w:marTop w:val="0"/>
              <w:marBottom w:val="0"/>
              <w:divBdr>
                <w:top w:val="none" w:sz="0" w:space="0" w:color="auto"/>
                <w:left w:val="none" w:sz="0" w:space="0" w:color="auto"/>
                <w:bottom w:val="none" w:sz="0" w:space="0" w:color="auto"/>
                <w:right w:val="none" w:sz="0" w:space="0" w:color="auto"/>
              </w:divBdr>
            </w:div>
            <w:div w:id="1432046661">
              <w:marLeft w:val="0"/>
              <w:marRight w:val="0"/>
              <w:marTop w:val="0"/>
              <w:marBottom w:val="0"/>
              <w:divBdr>
                <w:top w:val="none" w:sz="0" w:space="0" w:color="auto"/>
                <w:left w:val="none" w:sz="0" w:space="0" w:color="auto"/>
                <w:bottom w:val="none" w:sz="0" w:space="0" w:color="auto"/>
                <w:right w:val="none" w:sz="0" w:space="0" w:color="auto"/>
              </w:divBdr>
            </w:div>
            <w:div w:id="343826740">
              <w:marLeft w:val="0"/>
              <w:marRight w:val="0"/>
              <w:marTop w:val="0"/>
              <w:marBottom w:val="0"/>
              <w:divBdr>
                <w:top w:val="none" w:sz="0" w:space="0" w:color="auto"/>
                <w:left w:val="none" w:sz="0" w:space="0" w:color="auto"/>
                <w:bottom w:val="none" w:sz="0" w:space="0" w:color="auto"/>
                <w:right w:val="none" w:sz="0" w:space="0" w:color="auto"/>
              </w:divBdr>
            </w:div>
            <w:div w:id="1040980045">
              <w:marLeft w:val="0"/>
              <w:marRight w:val="0"/>
              <w:marTop w:val="0"/>
              <w:marBottom w:val="0"/>
              <w:divBdr>
                <w:top w:val="none" w:sz="0" w:space="0" w:color="auto"/>
                <w:left w:val="none" w:sz="0" w:space="0" w:color="auto"/>
                <w:bottom w:val="none" w:sz="0" w:space="0" w:color="auto"/>
                <w:right w:val="none" w:sz="0" w:space="0" w:color="auto"/>
              </w:divBdr>
            </w:div>
            <w:div w:id="1642151533">
              <w:marLeft w:val="0"/>
              <w:marRight w:val="0"/>
              <w:marTop w:val="0"/>
              <w:marBottom w:val="0"/>
              <w:divBdr>
                <w:top w:val="none" w:sz="0" w:space="0" w:color="auto"/>
                <w:left w:val="none" w:sz="0" w:space="0" w:color="auto"/>
                <w:bottom w:val="none" w:sz="0" w:space="0" w:color="auto"/>
                <w:right w:val="none" w:sz="0" w:space="0" w:color="auto"/>
              </w:divBdr>
            </w:div>
            <w:div w:id="1976056532">
              <w:marLeft w:val="0"/>
              <w:marRight w:val="0"/>
              <w:marTop w:val="0"/>
              <w:marBottom w:val="0"/>
              <w:divBdr>
                <w:top w:val="none" w:sz="0" w:space="0" w:color="auto"/>
                <w:left w:val="none" w:sz="0" w:space="0" w:color="auto"/>
                <w:bottom w:val="none" w:sz="0" w:space="0" w:color="auto"/>
                <w:right w:val="none" w:sz="0" w:space="0" w:color="auto"/>
              </w:divBdr>
            </w:div>
            <w:div w:id="1716612898">
              <w:marLeft w:val="0"/>
              <w:marRight w:val="0"/>
              <w:marTop w:val="0"/>
              <w:marBottom w:val="0"/>
              <w:divBdr>
                <w:top w:val="none" w:sz="0" w:space="0" w:color="auto"/>
                <w:left w:val="none" w:sz="0" w:space="0" w:color="auto"/>
                <w:bottom w:val="none" w:sz="0" w:space="0" w:color="auto"/>
                <w:right w:val="none" w:sz="0" w:space="0" w:color="auto"/>
              </w:divBdr>
            </w:div>
            <w:div w:id="170218388">
              <w:marLeft w:val="0"/>
              <w:marRight w:val="0"/>
              <w:marTop w:val="0"/>
              <w:marBottom w:val="0"/>
              <w:divBdr>
                <w:top w:val="none" w:sz="0" w:space="0" w:color="auto"/>
                <w:left w:val="none" w:sz="0" w:space="0" w:color="auto"/>
                <w:bottom w:val="none" w:sz="0" w:space="0" w:color="auto"/>
                <w:right w:val="none" w:sz="0" w:space="0" w:color="auto"/>
              </w:divBdr>
            </w:div>
            <w:div w:id="121581869">
              <w:marLeft w:val="0"/>
              <w:marRight w:val="0"/>
              <w:marTop w:val="0"/>
              <w:marBottom w:val="0"/>
              <w:divBdr>
                <w:top w:val="none" w:sz="0" w:space="0" w:color="auto"/>
                <w:left w:val="none" w:sz="0" w:space="0" w:color="auto"/>
                <w:bottom w:val="none" w:sz="0" w:space="0" w:color="auto"/>
                <w:right w:val="none" w:sz="0" w:space="0" w:color="auto"/>
              </w:divBdr>
            </w:div>
            <w:div w:id="668295892">
              <w:marLeft w:val="0"/>
              <w:marRight w:val="0"/>
              <w:marTop w:val="0"/>
              <w:marBottom w:val="0"/>
              <w:divBdr>
                <w:top w:val="none" w:sz="0" w:space="0" w:color="auto"/>
                <w:left w:val="none" w:sz="0" w:space="0" w:color="auto"/>
                <w:bottom w:val="none" w:sz="0" w:space="0" w:color="auto"/>
                <w:right w:val="none" w:sz="0" w:space="0" w:color="auto"/>
              </w:divBdr>
            </w:div>
            <w:div w:id="1935354528">
              <w:marLeft w:val="0"/>
              <w:marRight w:val="0"/>
              <w:marTop w:val="0"/>
              <w:marBottom w:val="0"/>
              <w:divBdr>
                <w:top w:val="none" w:sz="0" w:space="0" w:color="auto"/>
                <w:left w:val="none" w:sz="0" w:space="0" w:color="auto"/>
                <w:bottom w:val="none" w:sz="0" w:space="0" w:color="auto"/>
                <w:right w:val="none" w:sz="0" w:space="0" w:color="auto"/>
              </w:divBdr>
            </w:div>
            <w:div w:id="1340234603">
              <w:marLeft w:val="0"/>
              <w:marRight w:val="0"/>
              <w:marTop w:val="0"/>
              <w:marBottom w:val="0"/>
              <w:divBdr>
                <w:top w:val="none" w:sz="0" w:space="0" w:color="auto"/>
                <w:left w:val="none" w:sz="0" w:space="0" w:color="auto"/>
                <w:bottom w:val="none" w:sz="0" w:space="0" w:color="auto"/>
                <w:right w:val="none" w:sz="0" w:space="0" w:color="auto"/>
              </w:divBdr>
            </w:div>
            <w:div w:id="963460776">
              <w:marLeft w:val="0"/>
              <w:marRight w:val="0"/>
              <w:marTop w:val="0"/>
              <w:marBottom w:val="0"/>
              <w:divBdr>
                <w:top w:val="none" w:sz="0" w:space="0" w:color="auto"/>
                <w:left w:val="none" w:sz="0" w:space="0" w:color="auto"/>
                <w:bottom w:val="none" w:sz="0" w:space="0" w:color="auto"/>
                <w:right w:val="none" w:sz="0" w:space="0" w:color="auto"/>
              </w:divBdr>
            </w:div>
            <w:div w:id="1120491396">
              <w:marLeft w:val="0"/>
              <w:marRight w:val="0"/>
              <w:marTop w:val="0"/>
              <w:marBottom w:val="0"/>
              <w:divBdr>
                <w:top w:val="none" w:sz="0" w:space="0" w:color="auto"/>
                <w:left w:val="none" w:sz="0" w:space="0" w:color="auto"/>
                <w:bottom w:val="none" w:sz="0" w:space="0" w:color="auto"/>
                <w:right w:val="none" w:sz="0" w:space="0" w:color="auto"/>
              </w:divBdr>
            </w:div>
            <w:div w:id="189536469">
              <w:marLeft w:val="0"/>
              <w:marRight w:val="0"/>
              <w:marTop w:val="0"/>
              <w:marBottom w:val="0"/>
              <w:divBdr>
                <w:top w:val="none" w:sz="0" w:space="0" w:color="auto"/>
                <w:left w:val="none" w:sz="0" w:space="0" w:color="auto"/>
                <w:bottom w:val="none" w:sz="0" w:space="0" w:color="auto"/>
                <w:right w:val="none" w:sz="0" w:space="0" w:color="auto"/>
              </w:divBdr>
            </w:div>
            <w:div w:id="615139922">
              <w:marLeft w:val="0"/>
              <w:marRight w:val="0"/>
              <w:marTop w:val="0"/>
              <w:marBottom w:val="0"/>
              <w:divBdr>
                <w:top w:val="none" w:sz="0" w:space="0" w:color="auto"/>
                <w:left w:val="none" w:sz="0" w:space="0" w:color="auto"/>
                <w:bottom w:val="none" w:sz="0" w:space="0" w:color="auto"/>
                <w:right w:val="none" w:sz="0" w:space="0" w:color="auto"/>
              </w:divBdr>
            </w:div>
            <w:div w:id="1201477833">
              <w:marLeft w:val="0"/>
              <w:marRight w:val="0"/>
              <w:marTop w:val="0"/>
              <w:marBottom w:val="0"/>
              <w:divBdr>
                <w:top w:val="none" w:sz="0" w:space="0" w:color="auto"/>
                <w:left w:val="none" w:sz="0" w:space="0" w:color="auto"/>
                <w:bottom w:val="none" w:sz="0" w:space="0" w:color="auto"/>
                <w:right w:val="none" w:sz="0" w:space="0" w:color="auto"/>
              </w:divBdr>
            </w:div>
            <w:div w:id="1849177769">
              <w:marLeft w:val="0"/>
              <w:marRight w:val="0"/>
              <w:marTop w:val="0"/>
              <w:marBottom w:val="0"/>
              <w:divBdr>
                <w:top w:val="none" w:sz="0" w:space="0" w:color="auto"/>
                <w:left w:val="none" w:sz="0" w:space="0" w:color="auto"/>
                <w:bottom w:val="none" w:sz="0" w:space="0" w:color="auto"/>
                <w:right w:val="none" w:sz="0" w:space="0" w:color="auto"/>
              </w:divBdr>
            </w:div>
            <w:div w:id="374739920">
              <w:marLeft w:val="0"/>
              <w:marRight w:val="0"/>
              <w:marTop w:val="0"/>
              <w:marBottom w:val="0"/>
              <w:divBdr>
                <w:top w:val="none" w:sz="0" w:space="0" w:color="auto"/>
                <w:left w:val="none" w:sz="0" w:space="0" w:color="auto"/>
                <w:bottom w:val="none" w:sz="0" w:space="0" w:color="auto"/>
                <w:right w:val="none" w:sz="0" w:space="0" w:color="auto"/>
              </w:divBdr>
            </w:div>
            <w:div w:id="658773417">
              <w:marLeft w:val="0"/>
              <w:marRight w:val="0"/>
              <w:marTop w:val="0"/>
              <w:marBottom w:val="0"/>
              <w:divBdr>
                <w:top w:val="none" w:sz="0" w:space="0" w:color="auto"/>
                <w:left w:val="none" w:sz="0" w:space="0" w:color="auto"/>
                <w:bottom w:val="none" w:sz="0" w:space="0" w:color="auto"/>
                <w:right w:val="none" w:sz="0" w:space="0" w:color="auto"/>
              </w:divBdr>
            </w:div>
            <w:div w:id="1901213099">
              <w:marLeft w:val="0"/>
              <w:marRight w:val="0"/>
              <w:marTop w:val="0"/>
              <w:marBottom w:val="0"/>
              <w:divBdr>
                <w:top w:val="none" w:sz="0" w:space="0" w:color="auto"/>
                <w:left w:val="none" w:sz="0" w:space="0" w:color="auto"/>
                <w:bottom w:val="none" w:sz="0" w:space="0" w:color="auto"/>
                <w:right w:val="none" w:sz="0" w:space="0" w:color="auto"/>
              </w:divBdr>
            </w:div>
            <w:div w:id="1721007672">
              <w:marLeft w:val="0"/>
              <w:marRight w:val="0"/>
              <w:marTop w:val="0"/>
              <w:marBottom w:val="0"/>
              <w:divBdr>
                <w:top w:val="none" w:sz="0" w:space="0" w:color="auto"/>
                <w:left w:val="none" w:sz="0" w:space="0" w:color="auto"/>
                <w:bottom w:val="none" w:sz="0" w:space="0" w:color="auto"/>
                <w:right w:val="none" w:sz="0" w:space="0" w:color="auto"/>
              </w:divBdr>
            </w:div>
            <w:div w:id="1577476440">
              <w:marLeft w:val="0"/>
              <w:marRight w:val="0"/>
              <w:marTop w:val="0"/>
              <w:marBottom w:val="0"/>
              <w:divBdr>
                <w:top w:val="none" w:sz="0" w:space="0" w:color="auto"/>
                <w:left w:val="none" w:sz="0" w:space="0" w:color="auto"/>
                <w:bottom w:val="none" w:sz="0" w:space="0" w:color="auto"/>
                <w:right w:val="none" w:sz="0" w:space="0" w:color="auto"/>
              </w:divBdr>
            </w:div>
            <w:div w:id="36786926">
              <w:marLeft w:val="0"/>
              <w:marRight w:val="0"/>
              <w:marTop w:val="0"/>
              <w:marBottom w:val="0"/>
              <w:divBdr>
                <w:top w:val="none" w:sz="0" w:space="0" w:color="auto"/>
                <w:left w:val="none" w:sz="0" w:space="0" w:color="auto"/>
                <w:bottom w:val="none" w:sz="0" w:space="0" w:color="auto"/>
                <w:right w:val="none" w:sz="0" w:space="0" w:color="auto"/>
              </w:divBdr>
            </w:div>
            <w:div w:id="556085161">
              <w:marLeft w:val="0"/>
              <w:marRight w:val="0"/>
              <w:marTop w:val="0"/>
              <w:marBottom w:val="0"/>
              <w:divBdr>
                <w:top w:val="none" w:sz="0" w:space="0" w:color="auto"/>
                <w:left w:val="none" w:sz="0" w:space="0" w:color="auto"/>
                <w:bottom w:val="none" w:sz="0" w:space="0" w:color="auto"/>
                <w:right w:val="none" w:sz="0" w:space="0" w:color="auto"/>
              </w:divBdr>
            </w:div>
            <w:div w:id="112677702">
              <w:marLeft w:val="0"/>
              <w:marRight w:val="0"/>
              <w:marTop w:val="0"/>
              <w:marBottom w:val="0"/>
              <w:divBdr>
                <w:top w:val="none" w:sz="0" w:space="0" w:color="auto"/>
                <w:left w:val="none" w:sz="0" w:space="0" w:color="auto"/>
                <w:bottom w:val="none" w:sz="0" w:space="0" w:color="auto"/>
                <w:right w:val="none" w:sz="0" w:space="0" w:color="auto"/>
              </w:divBdr>
            </w:div>
            <w:div w:id="1005204674">
              <w:marLeft w:val="0"/>
              <w:marRight w:val="0"/>
              <w:marTop w:val="0"/>
              <w:marBottom w:val="0"/>
              <w:divBdr>
                <w:top w:val="none" w:sz="0" w:space="0" w:color="auto"/>
                <w:left w:val="none" w:sz="0" w:space="0" w:color="auto"/>
                <w:bottom w:val="none" w:sz="0" w:space="0" w:color="auto"/>
                <w:right w:val="none" w:sz="0" w:space="0" w:color="auto"/>
              </w:divBdr>
            </w:div>
            <w:div w:id="320041415">
              <w:marLeft w:val="0"/>
              <w:marRight w:val="0"/>
              <w:marTop w:val="0"/>
              <w:marBottom w:val="0"/>
              <w:divBdr>
                <w:top w:val="none" w:sz="0" w:space="0" w:color="auto"/>
                <w:left w:val="none" w:sz="0" w:space="0" w:color="auto"/>
                <w:bottom w:val="none" w:sz="0" w:space="0" w:color="auto"/>
                <w:right w:val="none" w:sz="0" w:space="0" w:color="auto"/>
              </w:divBdr>
            </w:div>
            <w:div w:id="285936101">
              <w:marLeft w:val="0"/>
              <w:marRight w:val="0"/>
              <w:marTop w:val="0"/>
              <w:marBottom w:val="0"/>
              <w:divBdr>
                <w:top w:val="none" w:sz="0" w:space="0" w:color="auto"/>
                <w:left w:val="none" w:sz="0" w:space="0" w:color="auto"/>
                <w:bottom w:val="none" w:sz="0" w:space="0" w:color="auto"/>
                <w:right w:val="none" w:sz="0" w:space="0" w:color="auto"/>
              </w:divBdr>
            </w:div>
            <w:div w:id="730543323">
              <w:marLeft w:val="0"/>
              <w:marRight w:val="0"/>
              <w:marTop w:val="0"/>
              <w:marBottom w:val="0"/>
              <w:divBdr>
                <w:top w:val="none" w:sz="0" w:space="0" w:color="auto"/>
                <w:left w:val="none" w:sz="0" w:space="0" w:color="auto"/>
                <w:bottom w:val="none" w:sz="0" w:space="0" w:color="auto"/>
                <w:right w:val="none" w:sz="0" w:space="0" w:color="auto"/>
              </w:divBdr>
            </w:div>
            <w:div w:id="1025136071">
              <w:marLeft w:val="0"/>
              <w:marRight w:val="0"/>
              <w:marTop w:val="0"/>
              <w:marBottom w:val="0"/>
              <w:divBdr>
                <w:top w:val="none" w:sz="0" w:space="0" w:color="auto"/>
                <w:left w:val="none" w:sz="0" w:space="0" w:color="auto"/>
                <w:bottom w:val="none" w:sz="0" w:space="0" w:color="auto"/>
                <w:right w:val="none" w:sz="0" w:space="0" w:color="auto"/>
              </w:divBdr>
            </w:div>
            <w:div w:id="1549996219">
              <w:marLeft w:val="0"/>
              <w:marRight w:val="0"/>
              <w:marTop w:val="0"/>
              <w:marBottom w:val="0"/>
              <w:divBdr>
                <w:top w:val="none" w:sz="0" w:space="0" w:color="auto"/>
                <w:left w:val="none" w:sz="0" w:space="0" w:color="auto"/>
                <w:bottom w:val="none" w:sz="0" w:space="0" w:color="auto"/>
                <w:right w:val="none" w:sz="0" w:space="0" w:color="auto"/>
              </w:divBdr>
            </w:div>
            <w:div w:id="1385837465">
              <w:marLeft w:val="0"/>
              <w:marRight w:val="0"/>
              <w:marTop w:val="0"/>
              <w:marBottom w:val="0"/>
              <w:divBdr>
                <w:top w:val="none" w:sz="0" w:space="0" w:color="auto"/>
                <w:left w:val="none" w:sz="0" w:space="0" w:color="auto"/>
                <w:bottom w:val="none" w:sz="0" w:space="0" w:color="auto"/>
                <w:right w:val="none" w:sz="0" w:space="0" w:color="auto"/>
              </w:divBdr>
            </w:div>
            <w:div w:id="515114514">
              <w:marLeft w:val="0"/>
              <w:marRight w:val="0"/>
              <w:marTop w:val="0"/>
              <w:marBottom w:val="0"/>
              <w:divBdr>
                <w:top w:val="none" w:sz="0" w:space="0" w:color="auto"/>
                <w:left w:val="none" w:sz="0" w:space="0" w:color="auto"/>
                <w:bottom w:val="none" w:sz="0" w:space="0" w:color="auto"/>
                <w:right w:val="none" w:sz="0" w:space="0" w:color="auto"/>
              </w:divBdr>
            </w:div>
            <w:div w:id="1799762759">
              <w:marLeft w:val="0"/>
              <w:marRight w:val="0"/>
              <w:marTop w:val="0"/>
              <w:marBottom w:val="0"/>
              <w:divBdr>
                <w:top w:val="none" w:sz="0" w:space="0" w:color="auto"/>
                <w:left w:val="none" w:sz="0" w:space="0" w:color="auto"/>
                <w:bottom w:val="none" w:sz="0" w:space="0" w:color="auto"/>
                <w:right w:val="none" w:sz="0" w:space="0" w:color="auto"/>
              </w:divBdr>
            </w:div>
            <w:div w:id="869300548">
              <w:marLeft w:val="0"/>
              <w:marRight w:val="0"/>
              <w:marTop w:val="0"/>
              <w:marBottom w:val="0"/>
              <w:divBdr>
                <w:top w:val="none" w:sz="0" w:space="0" w:color="auto"/>
                <w:left w:val="none" w:sz="0" w:space="0" w:color="auto"/>
                <w:bottom w:val="none" w:sz="0" w:space="0" w:color="auto"/>
                <w:right w:val="none" w:sz="0" w:space="0" w:color="auto"/>
              </w:divBdr>
            </w:div>
            <w:div w:id="1468159577">
              <w:marLeft w:val="0"/>
              <w:marRight w:val="0"/>
              <w:marTop w:val="0"/>
              <w:marBottom w:val="0"/>
              <w:divBdr>
                <w:top w:val="none" w:sz="0" w:space="0" w:color="auto"/>
                <w:left w:val="none" w:sz="0" w:space="0" w:color="auto"/>
                <w:bottom w:val="none" w:sz="0" w:space="0" w:color="auto"/>
                <w:right w:val="none" w:sz="0" w:space="0" w:color="auto"/>
              </w:divBdr>
            </w:div>
            <w:div w:id="1131245210">
              <w:marLeft w:val="0"/>
              <w:marRight w:val="0"/>
              <w:marTop w:val="0"/>
              <w:marBottom w:val="0"/>
              <w:divBdr>
                <w:top w:val="none" w:sz="0" w:space="0" w:color="auto"/>
                <w:left w:val="none" w:sz="0" w:space="0" w:color="auto"/>
                <w:bottom w:val="none" w:sz="0" w:space="0" w:color="auto"/>
                <w:right w:val="none" w:sz="0" w:space="0" w:color="auto"/>
              </w:divBdr>
            </w:div>
            <w:div w:id="880245820">
              <w:marLeft w:val="0"/>
              <w:marRight w:val="0"/>
              <w:marTop w:val="0"/>
              <w:marBottom w:val="0"/>
              <w:divBdr>
                <w:top w:val="none" w:sz="0" w:space="0" w:color="auto"/>
                <w:left w:val="none" w:sz="0" w:space="0" w:color="auto"/>
                <w:bottom w:val="none" w:sz="0" w:space="0" w:color="auto"/>
                <w:right w:val="none" w:sz="0" w:space="0" w:color="auto"/>
              </w:divBdr>
            </w:div>
            <w:div w:id="778337162">
              <w:marLeft w:val="0"/>
              <w:marRight w:val="0"/>
              <w:marTop w:val="0"/>
              <w:marBottom w:val="0"/>
              <w:divBdr>
                <w:top w:val="none" w:sz="0" w:space="0" w:color="auto"/>
                <w:left w:val="none" w:sz="0" w:space="0" w:color="auto"/>
                <w:bottom w:val="none" w:sz="0" w:space="0" w:color="auto"/>
                <w:right w:val="none" w:sz="0" w:space="0" w:color="auto"/>
              </w:divBdr>
            </w:div>
            <w:div w:id="2051760434">
              <w:marLeft w:val="0"/>
              <w:marRight w:val="0"/>
              <w:marTop w:val="0"/>
              <w:marBottom w:val="0"/>
              <w:divBdr>
                <w:top w:val="none" w:sz="0" w:space="0" w:color="auto"/>
                <w:left w:val="none" w:sz="0" w:space="0" w:color="auto"/>
                <w:bottom w:val="none" w:sz="0" w:space="0" w:color="auto"/>
                <w:right w:val="none" w:sz="0" w:space="0" w:color="auto"/>
              </w:divBdr>
            </w:div>
            <w:div w:id="1916821000">
              <w:marLeft w:val="0"/>
              <w:marRight w:val="0"/>
              <w:marTop w:val="0"/>
              <w:marBottom w:val="0"/>
              <w:divBdr>
                <w:top w:val="none" w:sz="0" w:space="0" w:color="auto"/>
                <w:left w:val="none" w:sz="0" w:space="0" w:color="auto"/>
                <w:bottom w:val="none" w:sz="0" w:space="0" w:color="auto"/>
                <w:right w:val="none" w:sz="0" w:space="0" w:color="auto"/>
              </w:divBdr>
            </w:div>
            <w:div w:id="2065833852">
              <w:marLeft w:val="0"/>
              <w:marRight w:val="0"/>
              <w:marTop w:val="0"/>
              <w:marBottom w:val="0"/>
              <w:divBdr>
                <w:top w:val="none" w:sz="0" w:space="0" w:color="auto"/>
                <w:left w:val="none" w:sz="0" w:space="0" w:color="auto"/>
                <w:bottom w:val="none" w:sz="0" w:space="0" w:color="auto"/>
                <w:right w:val="none" w:sz="0" w:space="0" w:color="auto"/>
              </w:divBdr>
            </w:div>
            <w:div w:id="1745250753">
              <w:marLeft w:val="0"/>
              <w:marRight w:val="0"/>
              <w:marTop w:val="0"/>
              <w:marBottom w:val="0"/>
              <w:divBdr>
                <w:top w:val="none" w:sz="0" w:space="0" w:color="auto"/>
                <w:left w:val="none" w:sz="0" w:space="0" w:color="auto"/>
                <w:bottom w:val="none" w:sz="0" w:space="0" w:color="auto"/>
                <w:right w:val="none" w:sz="0" w:space="0" w:color="auto"/>
              </w:divBdr>
            </w:div>
            <w:div w:id="963775476">
              <w:marLeft w:val="0"/>
              <w:marRight w:val="0"/>
              <w:marTop w:val="0"/>
              <w:marBottom w:val="0"/>
              <w:divBdr>
                <w:top w:val="none" w:sz="0" w:space="0" w:color="auto"/>
                <w:left w:val="none" w:sz="0" w:space="0" w:color="auto"/>
                <w:bottom w:val="none" w:sz="0" w:space="0" w:color="auto"/>
                <w:right w:val="none" w:sz="0" w:space="0" w:color="auto"/>
              </w:divBdr>
            </w:div>
            <w:div w:id="231745560">
              <w:marLeft w:val="0"/>
              <w:marRight w:val="0"/>
              <w:marTop w:val="0"/>
              <w:marBottom w:val="0"/>
              <w:divBdr>
                <w:top w:val="none" w:sz="0" w:space="0" w:color="auto"/>
                <w:left w:val="none" w:sz="0" w:space="0" w:color="auto"/>
                <w:bottom w:val="none" w:sz="0" w:space="0" w:color="auto"/>
                <w:right w:val="none" w:sz="0" w:space="0" w:color="auto"/>
              </w:divBdr>
            </w:div>
            <w:div w:id="729232627">
              <w:marLeft w:val="0"/>
              <w:marRight w:val="0"/>
              <w:marTop w:val="0"/>
              <w:marBottom w:val="0"/>
              <w:divBdr>
                <w:top w:val="none" w:sz="0" w:space="0" w:color="auto"/>
                <w:left w:val="none" w:sz="0" w:space="0" w:color="auto"/>
                <w:bottom w:val="none" w:sz="0" w:space="0" w:color="auto"/>
                <w:right w:val="none" w:sz="0" w:space="0" w:color="auto"/>
              </w:divBdr>
            </w:div>
            <w:div w:id="1427657501">
              <w:marLeft w:val="0"/>
              <w:marRight w:val="0"/>
              <w:marTop w:val="0"/>
              <w:marBottom w:val="0"/>
              <w:divBdr>
                <w:top w:val="none" w:sz="0" w:space="0" w:color="auto"/>
                <w:left w:val="none" w:sz="0" w:space="0" w:color="auto"/>
                <w:bottom w:val="none" w:sz="0" w:space="0" w:color="auto"/>
                <w:right w:val="none" w:sz="0" w:space="0" w:color="auto"/>
              </w:divBdr>
            </w:div>
            <w:div w:id="744450241">
              <w:marLeft w:val="0"/>
              <w:marRight w:val="0"/>
              <w:marTop w:val="0"/>
              <w:marBottom w:val="0"/>
              <w:divBdr>
                <w:top w:val="none" w:sz="0" w:space="0" w:color="auto"/>
                <w:left w:val="none" w:sz="0" w:space="0" w:color="auto"/>
                <w:bottom w:val="none" w:sz="0" w:space="0" w:color="auto"/>
                <w:right w:val="none" w:sz="0" w:space="0" w:color="auto"/>
              </w:divBdr>
            </w:div>
            <w:div w:id="1297687973">
              <w:marLeft w:val="0"/>
              <w:marRight w:val="0"/>
              <w:marTop w:val="0"/>
              <w:marBottom w:val="0"/>
              <w:divBdr>
                <w:top w:val="none" w:sz="0" w:space="0" w:color="auto"/>
                <w:left w:val="none" w:sz="0" w:space="0" w:color="auto"/>
                <w:bottom w:val="none" w:sz="0" w:space="0" w:color="auto"/>
                <w:right w:val="none" w:sz="0" w:space="0" w:color="auto"/>
              </w:divBdr>
            </w:div>
            <w:div w:id="1196456515">
              <w:marLeft w:val="0"/>
              <w:marRight w:val="0"/>
              <w:marTop w:val="0"/>
              <w:marBottom w:val="0"/>
              <w:divBdr>
                <w:top w:val="none" w:sz="0" w:space="0" w:color="auto"/>
                <w:left w:val="none" w:sz="0" w:space="0" w:color="auto"/>
                <w:bottom w:val="none" w:sz="0" w:space="0" w:color="auto"/>
                <w:right w:val="none" w:sz="0" w:space="0" w:color="auto"/>
              </w:divBdr>
            </w:div>
            <w:div w:id="135491254">
              <w:marLeft w:val="0"/>
              <w:marRight w:val="0"/>
              <w:marTop w:val="0"/>
              <w:marBottom w:val="0"/>
              <w:divBdr>
                <w:top w:val="none" w:sz="0" w:space="0" w:color="auto"/>
                <w:left w:val="none" w:sz="0" w:space="0" w:color="auto"/>
                <w:bottom w:val="none" w:sz="0" w:space="0" w:color="auto"/>
                <w:right w:val="none" w:sz="0" w:space="0" w:color="auto"/>
              </w:divBdr>
            </w:div>
            <w:div w:id="1490243770">
              <w:marLeft w:val="0"/>
              <w:marRight w:val="0"/>
              <w:marTop w:val="0"/>
              <w:marBottom w:val="0"/>
              <w:divBdr>
                <w:top w:val="none" w:sz="0" w:space="0" w:color="auto"/>
                <w:left w:val="none" w:sz="0" w:space="0" w:color="auto"/>
                <w:bottom w:val="none" w:sz="0" w:space="0" w:color="auto"/>
                <w:right w:val="none" w:sz="0" w:space="0" w:color="auto"/>
              </w:divBdr>
            </w:div>
            <w:div w:id="513229537">
              <w:marLeft w:val="0"/>
              <w:marRight w:val="0"/>
              <w:marTop w:val="0"/>
              <w:marBottom w:val="0"/>
              <w:divBdr>
                <w:top w:val="none" w:sz="0" w:space="0" w:color="auto"/>
                <w:left w:val="none" w:sz="0" w:space="0" w:color="auto"/>
                <w:bottom w:val="none" w:sz="0" w:space="0" w:color="auto"/>
                <w:right w:val="none" w:sz="0" w:space="0" w:color="auto"/>
              </w:divBdr>
            </w:div>
            <w:div w:id="1588346485">
              <w:marLeft w:val="0"/>
              <w:marRight w:val="0"/>
              <w:marTop w:val="0"/>
              <w:marBottom w:val="0"/>
              <w:divBdr>
                <w:top w:val="none" w:sz="0" w:space="0" w:color="auto"/>
                <w:left w:val="none" w:sz="0" w:space="0" w:color="auto"/>
                <w:bottom w:val="none" w:sz="0" w:space="0" w:color="auto"/>
                <w:right w:val="none" w:sz="0" w:space="0" w:color="auto"/>
              </w:divBdr>
            </w:div>
            <w:div w:id="639459138">
              <w:marLeft w:val="0"/>
              <w:marRight w:val="0"/>
              <w:marTop w:val="0"/>
              <w:marBottom w:val="0"/>
              <w:divBdr>
                <w:top w:val="none" w:sz="0" w:space="0" w:color="auto"/>
                <w:left w:val="none" w:sz="0" w:space="0" w:color="auto"/>
                <w:bottom w:val="none" w:sz="0" w:space="0" w:color="auto"/>
                <w:right w:val="none" w:sz="0" w:space="0" w:color="auto"/>
              </w:divBdr>
            </w:div>
            <w:div w:id="37123102">
              <w:marLeft w:val="0"/>
              <w:marRight w:val="0"/>
              <w:marTop w:val="0"/>
              <w:marBottom w:val="0"/>
              <w:divBdr>
                <w:top w:val="none" w:sz="0" w:space="0" w:color="auto"/>
                <w:left w:val="none" w:sz="0" w:space="0" w:color="auto"/>
                <w:bottom w:val="none" w:sz="0" w:space="0" w:color="auto"/>
                <w:right w:val="none" w:sz="0" w:space="0" w:color="auto"/>
              </w:divBdr>
            </w:div>
            <w:div w:id="1059209236">
              <w:marLeft w:val="0"/>
              <w:marRight w:val="0"/>
              <w:marTop w:val="0"/>
              <w:marBottom w:val="0"/>
              <w:divBdr>
                <w:top w:val="none" w:sz="0" w:space="0" w:color="auto"/>
                <w:left w:val="none" w:sz="0" w:space="0" w:color="auto"/>
                <w:bottom w:val="none" w:sz="0" w:space="0" w:color="auto"/>
                <w:right w:val="none" w:sz="0" w:space="0" w:color="auto"/>
              </w:divBdr>
            </w:div>
            <w:div w:id="1821771552">
              <w:marLeft w:val="0"/>
              <w:marRight w:val="0"/>
              <w:marTop w:val="0"/>
              <w:marBottom w:val="0"/>
              <w:divBdr>
                <w:top w:val="none" w:sz="0" w:space="0" w:color="auto"/>
                <w:left w:val="none" w:sz="0" w:space="0" w:color="auto"/>
                <w:bottom w:val="none" w:sz="0" w:space="0" w:color="auto"/>
                <w:right w:val="none" w:sz="0" w:space="0" w:color="auto"/>
              </w:divBdr>
            </w:div>
            <w:div w:id="1647851843">
              <w:marLeft w:val="0"/>
              <w:marRight w:val="0"/>
              <w:marTop w:val="0"/>
              <w:marBottom w:val="0"/>
              <w:divBdr>
                <w:top w:val="none" w:sz="0" w:space="0" w:color="auto"/>
                <w:left w:val="none" w:sz="0" w:space="0" w:color="auto"/>
                <w:bottom w:val="none" w:sz="0" w:space="0" w:color="auto"/>
                <w:right w:val="none" w:sz="0" w:space="0" w:color="auto"/>
              </w:divBdr>
            </w:div>
            <w:div w:id="1801264095">
              <w:marLeft w:val="0"/>
              <w:marRight w:val="0"/>
              <w:marTop w:val="0"/>
              <w:marBottom w:val="0"/>
              <w:divBdr>
                <w:top w:val="none" w:sz="0" w:space="0" w:color="auto"/>
                <w:left w:val="none" w:sz="0" w:space="0" w:color="auto"/>
                <w:bottom w:val="none" w:sz="0" w:space="0" w:color="auto"/>
                <w:right w:val="none" w:sz="0" w:space="0" w:color="auto"/>
              </w:divBdr>
            </w:div>
            <w:div w:id="1531408814">
              <w:marLeft w:val="0"/>
              <w:marRight w:val="0"/>
              <w:marTop w:val="0"/>
              <w:marBottom w:val="0"/>
              <w:divBdr>
                <w:top w:val="none" w:sz="0" w:space="0" w:color="auto"/>
                <w:left w:val="none" w:sz="0" w:space="0" w:color="auto"/>
                <w:bottom w:val="none" w:sz="0" w:space="0" w:color="auto"/>
                <w:right w:val="none" w:sz="0" w:space="0" w:color="auto"/>
              </w:divBdr>
            </w:div>
            <w:div w:id="956912093">
              <w:marLeft w:val="0"/>
              <w:marRight w:val="0"/>
              <w:marTop w:val="0"/>
              <w:marBottom w:val="0"/>
              <w:divBdr>
                <w:top w:val="none" w:sz="0" w:space="0" w:color="auto"/>
                <w:left w:val="none" w:sz="0" w:space="0" w:color="auto"/>
                <w:bottom w:val="none" w:sz="0" w:space="0" w:color="auto"/>
                <w:right w:val="none" w:sz="0" w:space="0" w:color="auto"/>
              </w:divBdr>
            </w:div>
            <w:div w:id="872501565">
              <w:marLeft w:val="0"/>
              <w:marRight w:val="0"/>
              <w:marTop w:val="0"/>
              <w:marBottom w:val="0"/>
              <w:divBdr>
                <w:top w:val="none" w:sz="0" w:space="0" w:color="auto"/>
                <w:left w:val="none" w:sz="0" w:space="0" w:color="auto"/>
                <w:bottom w:val="none" w:sz="0" w:space="0" w:color="auto"/>
                <w:right w:val="none" w:sz="0" w:space="0" w:color="auto"/>
              </w:divBdr>
            </w:div>
            <w:div w:id="908080046">
              <w:marLeft w:val="0"/>
              <w:marRight w:val="0"/>
              <w:marTop w:val="0"/>
              <w:marBottom w:val="0"/>
              <w:divBdr>
                <w:top w:val="none" w:sz="0" w:space="0" w:color="auto"/>
                <w:left w:val="none" w:sz="0" w:space="0" w:color="auto"/>
                <w:bottom w:val="none" w:sz="0" w:space="0" w:color="auto"/>
                <w:right w:val="none" w:sz="0" w:space="0" w:color="auto"/>
              </w:divBdr>
            </w:div>
            <w:div w:id="602038230">
              <w:marLeft w:val="0"/>
              <w:marRight w:val="0"/>
              <w:marTop w:val="0"/>
              <w:marBottom w:val="0"/>
              <w:divBdr>
                <w:top w:val="none" w:sz="0" w:space="0" w:color="auto"/>
                <w:left w:val="none" w:sz="0" w:space="0" w:color="auto"/>
                <w:bottom w:val="none" w:sz="0" w:space="0" w:color="auto"/>
                <w:right w:val="none" w:sz="0" w:space="0" w:color="auto"/>
              </w:divBdr>
            </w:div>
            <w:div w:id="670303817">
              <w:marLeft w:val="0"/>
              <w:marRight w:val="0"/>
              <w:marTop w:val="0"/>
              <w:marBottom w:val="0"/>
              <w:divBdr>
                <w:top w:val="none" w:sz="0" w:space="0" w:color="auto"/>
                <w:left w:val="none" w:sz="0" w:space="0" w:color="auto"/>
                <w:bottom w:val="none" w:sz="0" w:space="0" w:color="auto"/>
                <w:right w:val="none" w:sz="0" w:space="0" w:color="auto"/>
              </w:divBdr>
            </w:div>
            <w:div w:id="752972179">
              <w:marLeft w:val="0"/>
              <w:marRight w:val="0"/>
              <w:marTop w:val="0"/>
              <w:marBottom w:val="0"/>
              <w:divBdr>
                <w:top w:val="none" w:sz="0" w:space="0" w:color="auto"/>
                <w:left w:val="none" w:sz="0" w:space="0" w:color="auto"/>
                <w:bottom w:val="none" w:sz="0" w:space="0" w:color="auto"/>
                <w:right w:val="none" w:sz="0" w:space="0" w:color="auto"/>
              </w:divBdr>
            </w:div>
            <w:div w:id="1234706133">
              <w:marLeft w:val="0"/>
              <w:marRight w:val="0"/>
              <w:marTop w:val="0"/>
              <w:marBottom w:val="0"/>
              <w:divBdr>
                <w:top w:val="none" w:sz="0" w:space="0" w:color="auto"/>
                <w:left w:val="none" w:sz="0" w:space="0" w:color="auto"/>
                <w:bottom w:val="none" w:sz="0" w:space="0" w:color="auto"/>
                <w:right w:val="none" w:sz="0" w:space="0" w:color="auto"/>
              </w:divBdr>
            </w:div>
            <w:div w:id="1418795063">
              <w:marLeft w:val="0"/>
              <w:marRight w:val="0"/>
              <w:marTop w:val="0"/>
              <w:marBottom w:val="0"/>
              <w:divBdr>
                <w:top w:val="none" w:sz="0" w:space="0" w:color="auto"/>
                <w:left w:val="none" w:sz="0" w:space="0" w:color="auto"/>
                <w:bottom w:val="none" w:sz="0" w:space="0" w:color="auto"/>
                <w:right w:val="none" w:sz="0" w:space="0" w:color="auto"/>
              </w:divBdr>
            </w:div>
            <w:div w:id="306210047">
              <w:marLeft w:val="0"/>
              <w:marRight w:val="0"/>
              <w:marTop w:val="0"/>
              <w:marBottom w:val="0"/>
              <w:divBdr>
                <w:top w:val="none" w:sz="0" w:space="0" w:color="auto"/>
                <w:left w:val="none" w:sz="0" w:space="0" w:color="auto"/>
                <w:bottom w:val="none" w:sz="0" w:space="0" w:color="auto"/>
                <w:right w:val="none" w:sz="0" w:space="0" w:color="auto"/>
              </w:divBdr>
            </w:div>
            <w:div w:id="726493215">
              <w:marLeft w:val="0"/>
              <w:marRight w:val="0"/>
              <w:marTop w:val="0"/>
              <w:marBottom w:val="0"/>
              <w:divBdr>
                <w:top w:val="none" w:sz="0" w:space="0" w:color="auto"/>
                <w:left w:val="none" w:sz="0" w:space="0" w:color="auto"/>
                <w:bottom w:val="none" w:sz="0" w:space="0" w:color="auto"/>
                <w:right w:val="none" w:sz="0" w:space="0" w:color="auto"/>
              </w:divBdr>
            </w:div>
            <w:div w:id="370155104">
              <w:marLeft w:val="0"/>
              <w:marRight w:val="0"/>
              <w:marTop w:val="0"/>
              <w:marBottom w:val="0"/>
              <w:divBdr>
                <w:top w:val="none" w:sz="0" w:space="0" w:color="auto"/>
                <w:left w:val="none" w:sz="0" w:space="0" w:color="auto"/>
                <w:bottom w:val="none" w:sz="0" w:space="0" w:color="auto"/>
                <w:right w:val="none" w:sz="0" w:space="0" w:color="auto"/>
              </w:divBdr>
            </w:div>
            <w:div w:id="1719281366">
              <w:marLeft w:val="0"/>
              <w:marRight w:val="0"/>
              <w:marTop w:val="0"/>
              <w:marBottom w:val="0"/>
              <w:divBdr>
                <w:top w:val="none" w:sz="0" w:space="0" w:color="auto"/>
                <w:left w:val="none" w:sz="0" w:space="0" w:color="auto"/>
                <w:bottom w:val="none" w:sz="0" w:space="0" w:color="auto"/>
                <w:right w:val="none" w:sz="0" w:space="0" w:color="auto"/>
              </w:divBdr>
            </w:div>
            <w:div w:id="78334673">
              <w:marLeft w:val="0"/>
              <w:marRight w:val="0"/>
              <w:marTop w:val="0"/>
              <w:marBottom w:val="0"/>
              <w:divBdr>
                <w:top w:val="none" w:sz="0" w:space="0" w:color="auto"/>
                <w:left w:val="none" w:sz="0" w:space="0" w:color="auto"/>
                <w:bottom w:val="none" w:sz="0" w:space="0" w:color="auto"/>
                <w:right w:val="none" w:sz="0" w:space="0" w:color="auto"/>
              </w:divBdr>
            </w:div>
            <w:div w:id="1278636026">
              <w:marLeft w:val="0"/>
              <w:marRight w:val="0"/>
              <w:marTop w:val="0"/>
              <w:marBottom w:val="0"/>
              <w:divBdr>
                <w:top w:val="none" w:sz="0" w:space="0" w:color="auto"/>
                <w:left w:val="none" w:sz="0" w:space="0" w:color="auto"/>
                <w:bottom w:val="none" w:sz="0" w:space="0" w:color="auto"/>
                <w:right w:val="none" w:sz="0" w:space="0" w:color="auto"/>
              </w:divBdr>
            </w:div>
            <w:div w:id="23601578">
              <w:marLeft w:val="0"/>
              <w:marRight w:val="0"/>
              <w:marTop w:val="0"/>
              <w:marBottom w:val="0"/>
              <w:divBdr>
                <w:top w:val="none" w:sz="0" w:space="0" w:color="auto"/>
                <w:left w:val="none" w:sz="0" w:space="0" w:color="auto"/>
                <w:bottom w:val="none" w:sz="0" w:space="0" w:color="auto"/>
                <w:right w:val="none" w:sz="0" w:space="0" w:color="auto"/>
              </w:divBdr>
            </w:div>
            <w:div w:id="105587500">
              <w:marLeft w:val="0"/>
              <w:marRight w:val="0"/>
              <w:marTop w:val="0"/>
              <w:marBottom w:val="0"/>
              <w:divBdr>
                <w:top w:val="none" w:sz="0" w:space="0" w:color="auto"/>
                <w:left w:val="none" w:sz="0" w:space="0" w:color="auto"/>
                <w:bottom w:val="none" w:sz="0" w:space="0" w:color="auto"/>
                <w:right w:val="none" w:sz="0" w:space="0" w:color="auto"/>
              </w:divBdr>
            </w:div>
            <w:div w:id="1597399053">
              <w:marLeft w:val="0"/>
              <w:marRight w:val="0"/>
              <w:marTop w:val="0"/>
              <w:marBottom w:val="0"/>
              <w:divBdr>
                <w:top w:val="none" w:sz="0" w:space="0" w:color="auto"/>
                <w:left w:val="none" w:sz="0" w:space="0" w:color="auto"/>
                <w:bottom w:val="none" w:sz="0" w:space="0" w:color="auto"/>
                <w:right w:val="none" w:sz="0" w:space="0" w:color="auto"/>
              </w:divBdr>
            </w:div>
            <w:div w:id="2083913959">
              <w:marLeft w:val="0"/>
              <w:marRight w:val="0"/>
              <w:marTop w:val="0"/>
              <w:marBottom w:val="0"/>
              <w:divBdr>
                <w:top w:val="none" w:sz="0" w:space="0" w:color="auto"/>
                <w:left w:val="none" w:sz="0" w:space="0" w:color="auto"/>
                <w:bottom w:val="none" w:sz="0" w:space="0" w:color="auto"/>
                <w:right w:val="none" w:sz="0" w:space="0" w:color="auto"/>
              </w:divBdr>
            </w:div>
            <w:div w:id="942349118">
              <w:marLeft w:val="0"/>
              <w:marRight w:val="0"/>
              <w:marTop w:val="0"/>
              <w:marBottom w:val="0"/>
              <w:divBdr>
                <w:top w:val="none" w:sz="0" w:space="0" w:color="auto"/>
                <w:left w:val="none" w:sz="0" w:space="0" w:color="auto"/>
                <w:bottom w:val="none" w:sz="0" w:space="0" w:color="auto"/>
                <w:right w:val="none" w:sz="0" w:space="0" w:color="auto"/>
              </w:divBdr>
            </w:div>
            <w:div w:id="390886484">
              <w:marLeft w:val="0"/>
              <w:marRight w:val="0"/>
              <w:marTop w:val="0"/>
              <w:marBottom w:val="0"/>
              <w:divBdr>
                <w:top w:val="none" w:sz="0" w:space="0" w:color="auto"/>
                <w:left w:val="none" w:sz="0" w:space="0" w:color="auto"/>
                <w:bottom w:val="none" w:sz="0" w:space="0" w:color="auto"/>
                <w:right w:val="none" w:sz="0" w:space="0" w:color="auto"/>
              </w:divBdr>
            </w:div>
            <w:div w:id="1836411227">
              <w:marLeft w:val="0"/>
              <w:marRight w:val="0"/>
              <w:marTop w:val="0"/>
              <w:marBottom w:val="0"/>
              <w:divBdr>
                <w:top w:val="none" w:sz="0" w:space="0" w:color="auto"/>
                <w:left w:val="none" w:sz="0" w:space="0" w:color="auto"/>
                <w:bottom w:val="none" w:sz="0" w:space="0" w:color="auto"/>
                <w:right w:val="none" w:sz="0" w:space="0" w:color="auto"/>
              </w:divBdr>
            </w:div>
            <w:div w:id="1685520924">
              <w:marLeft w:val="0"/>
              <w:marRight w:val="0"/>
              <w:marTop w:val="0"/>
              <w:marBottom w:val="0"/>
              <w:divBdr>
                <w:top w:val="none" w:sz="0" w:space="0" w:color="auto"/>
                <w:left w:val="none" w:sz="0" w:space="0" w:color="auto"/>
                <w:bottom w:val="none" w:sz="0" w:space="0" w:color="auto"/>
                <w:right w:val="none" w:sz="0" w:space="0" w:color="auto"/>
              </w:divBdr>
            </w:div>
            <w:div w:id="63797116">
              <w:marLeft w:val="0"/>
              <w:marRight w:val="0"/>
              <w:marTop w:val="0"/>
              <w:marBottom w:val="0"/>
              <w:divBdr>
                <w:top w:val="none" w:sz="0" w:space="0" w:color="auto"/>
                <w:left w:val="none" w:sz="0" w:space="0" w:color="auto"/>
                <w:bottom w:val="none" w:sz="0" w:space="0" w:color="auto"/>
                <w:right w:val="none" w:sz="0" w:space="0" w:color="auto"/>
              </w:divBdr>
            </w:div>
            <w:div w:id="132992449">
              <w:marLeft w:val="0"/>
              <w:marRight w:val="0"/>
              <w:marTop w:val="0"/>
              <w:marBottom w:val="0"/>
              <w:divBdr>
                <w:top w:val="none" w:sz="0" w:space="0" w:color="auto"/>
                <w:left w:val="none" w:sz="0" w:space="0" w:color="auto"/>
                <w:bottom w:val="none" w:sz="0" w:space="0" w:color="auto"/>
                <w:right w:val="none" w:sz="0" w:space="0" w:color="auto"/>
              </w:divBdr>
            </w:div>
            <w:div w:id="2106150974">
              <w:marLeft w:val="0"/>
              <w:marRight w:val="0"/>
              <w:marTop w:val="0"/>
              <w:marBottom w:val="0"/>
              <w:divBdr>
                <w:top w:val="none" w:sz="0" w:space="0" w:color="auto"/>
                <w:left w:val="none" w:sz="0" w:space="0" w:color="auto"/>
                <w:bottom w:val="none" w:sz="0" w:space="0" w:color="auto"/>
                <w:right w:val="none" w:sz="0" w:space="0" w:color="auto"/>
              </w:divBdr>
            </w:div>
            <w:div w:id="2136176312">
              <w:marLeft w:val="0"/>
              <w:marRight w:val="0"/>
              <w:marTop w:val="0"/>
              <w:marBottom w:val="0"/>
              <w:divBdr>
                <w:top w:val="none" w:sz="0" w:space="0" w:color="auto"/>
                <w:left w:val="none" w:sz="0" w:space="0" w:color="auto"/>
                <w:bottom w:val="none" w:sz="0" w:space="0" w:color="auto"/>
                <w:right w:val="none" w:sz="0" w:space="0" w:color="auto"/>
              </w:divBdr>
            </w:div>
            <w:div w:id="209848487">
              <w:marLeft w:val="0"/>
              <w:marRight w:val="0"/>
              <w:marTop w:val="0"/>
              <w:marBottom w:val="0"/>
              <w:divBdr>
                <w:top w:val="none" w:sz="0" w:space="0" w:color="auto"/>
                <w:left w:val="none" w:sz="0" w:space="0" w:color="auto"/>
                <w:bottom w:val="none" w:sz="0" w:space="0" w:color="auto"/>
                <w:right w:val="none" w:sz="0" w:space="0" w:color="auto"/>
              </w:divBdr>
            </w:div>
            <w:div w:id="1747535396">
              <w:marLeft w:val="0"/>
              <w:marRight w:val="0"/>
              <w:marTop w:val="0"/>
              <w:marBottom w:val="0"/>
              <w:divBdr>
                <w:top w:val="none" w:sz="0" w:space="0" w:color="auto"/>
                <w:left w:val="none" w:sz="0" w:space="0" w:color="auto"/>
                <w:bottom w:val="none" w:sz="0" w:space="0" w:color="auto"/>
                <w:right w:val="none" w:sz="0" w:space="0" w:color="auto"/>
              </w:divBdr>
            </w:div>
            <w:div w:id="2147116363">
              <w:marLeft w:val="0"/>
              <w:marRight w:val="0"/>
              <w:marTop w:val="0"/>
              <w:marBottom w:val="0"/>
              <w:divBdr>
                <w:top w:val="none" w:sz="0" w:space="0" w:color="auto"/>
                <w:left w:val="none" w:sz="0" w:space="0" w:color="auto"/>
                <w:bottom w:val="none" w:sz="0" w:space="0" w:color="auto"/>
                <w:right w:val="none" w:sz="0" w:space="0" w:color="auto"/>
              </w:divBdr>
            </w:div>
            <w:div w:id="630088481">
              <w:marLeft w:val="0"/>
              <w:marRight w:val="0"/>
              <w:marTop w:val="0"/>
              <w:marBottom w:val="0"/>
              <w:divBdr>
                <w:top w:val="none" w:sz="0" w:space="0" w:color="auto"/>
                <w:left w:val="none" w:sz="0" w:space="0" w:color="auto"/>
                <w:bottom w:val="none" w:sz="0" w:space="0" w:color="auto"/>
                <w:right w:val="none" w:sz="0" w:space="0" w:color="auto"/>
              </w:divBdr>
            </w:div>
            <w:div w:id="110057145">
              <w:marLeft w:val="0"/>
              <w:marRight w:val="0"/>
              <w:marTop w:val="0"/>
              <w:marBottom w:val="0"/>
              <w:divBdr>
                <w:top w:val="none" w:sz="0" w:space="0" w:color="auto"/>
                <w:left w:val="none" w:sz="0" w:space="0" w:color="auto"/>
                <w:bottom w:val="none" w:sz="0" w:space="0" w:color="auto"/>
                <w:right w:val="none" w:sz="0" w:space="0" w:color="auto"/>
              </w:divBdr>
            </w:div>
            <w:div w:id="736591700">
              <w:marLeft w:val="0"/>
              <w:marRight w:val="0"/>
              <w:marTop w:val="0"/>
              <w:marBottom w:val="0"/>
              <w:divBdr>
                <w:top w:val="none" w:sz="0" w:space="0" w:color="auto"/>
                <w:left w:val="none" w:sz="0" w:space="0" w:color="auto"/>
                <w:bottom w:val="none" w:sz="0" w:space="0" w:color="auto"/>
                <w:right w:val="none" w:sz="0" w:space="0" w:color="auto"/>
              </w:divBdr>
            </w:div>
            <w:div w:id="1536385812">
              <w:marLeft w:val="0"/>
              <w:marRight w:val="0"/>
              <w:marTop w:val="0"/>
              <w:marBottom w:val="0"/>
              <w:divBdr>
                <w:top w:val="none" w:sz="0" w:space="0" w:color="auto"/>
                <w:left w:val="none" w:sz="0" w:space="0" w:color="auto"/>
                <w:bottom w:val="none" w:sz="0" w:space="0" w:color="auto"/>
                <w:right w:val="none" w:sz="0" w:space="0" w:color="auto"/>
              </w:divBdr>
            </w:div>
            <w:div w:id="415907355">
              <w:marLeft w:val="0"/>
              <w:marRight w:val="0"/>
              <w:marTop w:val="0"/>
              <w:marBottom w:val="0"/>
              <w:divBdr>
                <w:top w:val="none" w:sz="0" w:space="0" w:color="auto"/>
                <w:left w:val="none" w:sz="0" w:space="0" w:color="auto"/>
                <w:bottom w:val="none" w:sz="0" w:space="0" w:color="auto"/>
                <w:right w:val="none" w:sz="0" w:space="0" w:color="auto"/>
              </w:divBdr>
            </w:div>
            <w:div w:id="1051150060">
              <w:marLeft w:val="0"/>
              <w:marRight w:val="0"/>
              <w:marTop w:val="0"/>
              <w:marBottom w:val="0"/>
              <w:divBdr>
                <w:top w:val="none" w:sz="0" w:space="0" w:color="auto"/>
                <w:left w:val="none" w:sz="0" w:space="0" w:color="auto"/>
                <w:bottom w:val="none" w:sz="0" w:space="0" w:color="auto"/>
                <w:right w:val="none" w:sz="0" w:space="0" w:color="auto"/>
              </w:divBdr>
            </w:div>
            <w:div w:id="1998075603">
              <w:marLeft w:val="0"/>
              <w:marRight w:val="0"/>
              <w:marTop w:val="0"/>
              <w:marBottom w:val="0"/>
              <w:divBdr>
                <w:top w:val="none" w:sz="0" w:space="0" w:color="auto"/>
                <w:left w:val="none" w:sz="0" w:space="0" w:color="auto"/>
                <w:bottom w:val="none" w:sz="0" w:space="0" w:color="auto"/>
                <w:right w:val="none" w:sz="0" w:space="0" w:color="auto"/>
              </w:divBdr>
            </w:div>
            <w:div w:id="1610089190">
              <w:marLeft w:val="0"/>
              <w:marRight w:val="0"/>
              <w:marTop w:val="0"/>
              <w:marBottom w:val="0"/>
              <w:divBdr>
                <w:top w:val="none" w:sz="0" w:space="0" w:color="auto"/>
                <w:left w:val="none" w:sz="0" w:space="0" w:color="auto"/>
                <w:bottom w:val="none" w:sz="0" w:space="0" w:color="auto"/>
                <w:right w:val="none" w:sz="0" w:space="0" w:color="auto"/>
              </w:divBdr>
            </w:div>
            <w:div w:id="811144134">
              <w:marLeft w:val="0"/>
              <w:marRight w:val="0"/>
              <w:marTop w:val="0"/>
              <w:marBottom w:val="0"/>
              <w:divBdr>
                <w:top w:val="none" w:sz="0" w:space="0" w:color="auto"/>
                <w:left w:val="none" w:sz="0" w:space="0" w:color="auto"/>
                <w:bottom w:val="none" w:sz="0" w:space="0" w:color="auto"/>
                <w:right w:val="none" w:sz="0" w:space="0" w:color="auto"/>
              </w:divBdr>
            </w:div>
            <w:div w:id="414857748">
              <w:marLeft w:val="0"/>
              <w:marRight w:val="0"/>
              <w:marTop w:val="0"/>
              <w:marBottom w:val="0"/>
              <w:divBdr>
                <w:top w:val="none" w:sz="0" w:space="0" w:color="auto"/>
                <w:left w:val="none" w:sz="0" w:space="0" w:color="auto"/>
                <w:bottom w:val="none" w:sz="0" w:space="0" w:color="auto"/>
                <w:right w:val="none" w:sz="0" w:space="0" w:color="auto"/>
              </w:divBdr>
            </w:div>
            <w:div w:id="771120991">
              <w:marLeft w:val="0"/>
              <w:marRight w:val="0"/>
              <w:marTop w:val="0"/>
              <w:marBottom w:val="0"/>
              <w:divBdr>
                <w:top w:val="none" w:sz="0" w:space="0" w:color="auto"/>
                <w:left w:val="none" w:sz="0" w:space="0" w:color="auto"/>
                <w:bottom w:val="none" w:sz="0" w:space="0" w:color="auto"/>
                <w:right w:val="none" w:sz="0" w:space="0" w:color="auto"/>
              </w:divBdr>
            </w:div>
            <w:div w:id="1980112243">
              <w:marLeft w:val="0"/>
              <w:marRight w:val="0"/>
              <w:marTop w:val="0"/>
              <w:marBottom w:val="0"/>
              <w:divBdr>
                <w:top w:val="none" w:sz="0" w:space="0" w:color="auto"/>
                <w:left w:val="none" w:sz="0" w:space="0" w:color="auto"/>
                <w:bottom w:val="none" w:sz="0" w:space="0" w:color="auto"/>
                <w:right w:val="none" w:sz="0" w:space="0" w:color="auto"/>
              </w:divBdr>
            </w:div>
            <w:div w:id="1730953156">
              <w:marLeft w:val="0"/>
              <w:marRight w:val="0"/>
              <w:marTop w:val="0"/>
              <w:marBottom w:val="0"/>
              <w:divBdr>
                <w:top w:val="none" w:sz="0" w:space="0" w:color="auto"/>
                <w:left w:val="none" w:sz="0" w:space="0" w:color="auto"/>
                <w:bottom w:val="none" w:sz="0" w:space="0" w:color="auto"/>
                <w:right w:val="none" w:sz="0" w:space="0" w:color="auto"/>
              </w:divBdr>
            </w:div>
            <w:div w:id="1547834319">
              <w:marLeft w:val="0"/>
              <w:marRight w:val="0"/>
              <w:marTop w:val="0"/>
              <w:marBottom w:val="0"/>
              <w:divBdr>
                <w:top w:val="none" w:sz="0" w:space="0" w:color="auto"/>
                <w:left w:val="none" w:sz="0" w:space="0" w:color="auto"/>
                <w:bottom w:val="none" w:sz="0" w:space="0" w:color="auto"/>
                <w:right w:val="none" w:sz="0" w:space="0" w:color="auto"/>
              </w:divBdr>
            </w:div>
            <w:div w:id="1887373250">
              <w:marLeft w:val="0"/>
              <w:marRight w:val="0"/>
              <w:marTop w:val="0"/>
              <w:marBottom w:val="0"/>
              <w:divBdr>
                <w:top w:val="none" w:sz="0" w:space="0" w:color="auto"/>
                <w:left w:val="none" w:sz="0" w:space="0" w:color="auto"/>
                <w:bottom w:val="none" w:sz="0" w:space="0" w:color="auto"/>
                <w:right w:val="none" w:sz="0" w:space="0" w:color="auto"/>
              </w:divBdr>
            </w:div>
            <w:div w:id="575363664">
              <w:marLeft w:val="0"/>
              <w:marRight w:val="0"/>
              <w:marTop w:val="0"/>
              <w:marBottom w:val="0"/>
              <w:divBdr>
                <w:top w:val="none" w:sz="0" w:space="0" w:color="auto"/>
                <w:left w:val="none" w:sz="0" w:space="0" w:color="auto"/>
                <w:bottom w:val="none" w:sz="0" w:space="0" w:color="auto"/>
                <w:right w:val="none" w:sz="0" w:space="0" w:color="auto"/>
              </w:divBdr>
            </w:div>
            <w:div w:id="1357847528">
              <w:marLeft w:val="0"/>
              <w:marRight w:val="0"/>
              <w:marTop w:val="0"/>
              <w:marBottom w:val="0"/>
              <w:divBdr>
                <w:top w:val="none" w:sz="0" w:space="0" w:color="auto"/>
                <w:left w:val="none" w:sz="0" w:space="0" w:color="auto"/>
                <w:bottom w:val="none" w:sz="0" w:space="0" w:color="auto"/>
                <w:right w:val="none" w:sz="0" w:space="0" w:color="auto"/>
              </w:divBdr>
            </w:div>
            <w:div w:id="348683555">
              <w:marLeft w:val="0"/>
              <w:marRight w:val="0"/>
              <w:marTop w:val="0"/>
              <w:marBottom w:val="0"/>
              <w:divBdr>
                <w:top w:val="none" w:sz="0" w:space="0" w:color="auto"/>
                <w:left w:val="none" w:sz="0" w:space="0" w:color="auto"/>
                <w:bottom w:val="none" w:sz="0" w:space="0" w:color="auto"/>
                <w:right w:val="none" w:sz="0" w:space="0" w:color="auto"/>
              </w:divBdr>
            </w:div>
            <w:div w:id="1225796345">
              <w:marLeft w:val="0"/>
              <w:marRight w:val="0"/>
              <w:marTop w:val="0"/>
              <w:marBottom w:val="0"/>
              <w:divBdr>
                <w:top w:val="none" w:sz="0" w:space="0" w:color="auto"/>
                <w:left w:val="none" w:sz="0" w:space="0" w:color="auto"/>
                <w:bottom w:val="none" w:sz="0" w:space="0" w:color="auto"/>
                <w:right w:val="none" w:sz="0" w:space="0" w:color="auto"/>
              </w:divBdr>
            </w:div>
            <w:div w:id="692147361">
              <w:marLeft w:val="0"/>
              <w:marRight w:val="0"/>
              <w:marTop w:val="0"/>
              <w:marBottom w:val="0"/>
              <w:divBdr>
                <w:top w:val="none" w:sz="0" w:space="0" w:color="auto"/>
                <w:left w:val="none" w:sz="0" w:space="0" w:color="auto"/>
                <w:bottom w:val="none" w:sz="0" w:space="0" w:color="auto"/>
                <w:right w:val="none" w:sz="0" w:space="0" w:color="auto"/>
              </w:divBdr>
            </w:div>
            <w:div w:id="1428650781">
              <w:marLeft w:val="0"/>
              <w:marRight w:val="0"/>
              <w:marTop w:val="0"/>
              <w:marBottom w:val="0"/>
              <w:divBdr>
                <w:top w:val="none" w:sz="0" w:space="0" w:color="auto"/>
                <w:left w:val="none" w:sz="0" w:space="0" w:color="auto"/>
                <w:bottom w:val="none" w:sz="0" w:space="0" w:color="auto"/>
                <w:right w:val="none" w:sz="0" w:space="0" w:color="auto"/>
              </w:divBdr>
            </w:div>
            <w:div w:id="616183341">
              <w:marLeft w:val="0"/>
              <w:marRight w:val="0"/>
              <w:marTop w:val="0"/>
              <w:marBottom w:val="0"/>
              <w:divBdr>
                <w:top w:val="none" w:sz="0" w:space="0" w:color="auto"/>
                <w:left w:val="none" w:sz="0" w:space="0" w:color="auto"/>
                <w:bottom w:val="none" w:sz="0" w:space="0" w:color="auto"/>
                <w:right w:val="none" w:sz="0" w:space="0" w:color="auto"/>
              </w:divBdr>
            </w:div>
            <w:div w:id="1914852330">
              <w:marLeft w:val="0"/>
              <w:marRight w:val="0"/>
              <w:marTop w:val="0"/>
              <w:marBottom w:val="0"/>
              <w:divBdr>
                <w:top w:val="none" w:sz="0" w:space="0" w:color="auto"/>
                <w:left w:val="none" w:sz="0" w:space="0" w:color="auto"/>
                <w:bottom w:val="none" w:sz="0" w:space="0" w:color="auto"/>
                <w:right w:val="none" w:sz="0" w:space="0" w:color="auto"/>
              </w:divBdr>
            </w:div>
            <w:div w:id="1668245660">
              <w:marLeft w:val="0"/>
              <w:marRight w:val="0"/>
              <w:marTop w:val="0"/>
              <w:marBottom w:val="0"/>
              <w:divBdr>
                <w:top w:val="none" w:sz="0" w:space="0" w:color="auto"/>
                <w:left w:val="none" w:sz="0" w:space="0" w:color="auto"/>
                <w:bottom w:val="none" w:sz="0" w:space="0" w:color="auto"/>
                <w:right w:val="none" w:sz="0" w:space="0" w:color="auto"/>
              </w:divBdr>
            </w:div>
            <w:div w:id="1226529608">
              <w:marLeft w:val="0"/>
              <w:marRight w:val="0"/>
              <w:marTop w:val="0"/>
              <w:marBottom w:val="0"/>
              <w:divBdr>
                <w:top w:val="none" w:sz="0" w:space="0" w:color="auto"/>
                <w:left w:val="none" w:sz="0" w:space="0" w:color="auto"/>
                <w:bottom w:val="none" w:sz="0" w:space="0" w:color="auto"/>
                <w:right w:val="none" w:sz="0" w:space="0" w:color="auto"/>
              </w:divBdr>
            </w:div>
            <w:div w:id="1986739604">
              <w:marLeft w:val="0"/>
              <w:marRight w:val="0"/>
              <w:marTop w:val="0"/>
              <w:marBottom w:val="0"/>
              <w:divBdr>
                <w:top w:val="none" w:sz="0" w:space="0" w:color="auto"/>
                <w:left w:val="none" w:sz="0" w:space="0" w:color="auto"/>
                <w:bottom w:val="none" w:sz="0" w:space="0" w:color="auto"/>
                <w:right w:val="none" w:sz="0" w:space="0" w:color="auto"/>
              </w:divBdr>
            </w:div>
            <w:div w:id="1758593382">
              <w:marLeft w:val="0"/>
              <w:marRight w:val="0"/>
              <w:marTop w:val="0"/>
              <w:marBottom w:val="0"/>
              <w:divBdr>
                <w:top w:val="none" w:sz="0" w:space="0" w:color="auto"/>
                <w:left w:val="none" w:sz="0" w:space="0" w:color="auto"/>
                <w:bottom w:val="none" w:sz="0" w:space="0" w:color="auto"/>
                <w:right w:val="none" w:sz="0" w:space="0" w:color="auto"/>
              </w:divBdr>
            </w:div>
            <w:div w:id="685442592">
              <w:marLeft w:val="0"/>
              <w:marRight w:val="0"/>
              <w:marTop w:val="0"/>
              <w:marBottom w:val="0"/>
              <w:divBdr>
                <w:top w:val="none" w:sz="0" w:space="0" w:color="auto"/>
                <w:left w:val="none" w:sz="0" w:space="0" w:color="auto"/>
                <w:bottom w:val="none" w:sz="0" w:space="0" w:color="auto"/>
                <w:right w:val="none" w:sz="0" w:space="0" w:color="auto"/>
              </w:divBdr>
            </w:div>
            <w:div w:id="1885369109">
              <w:marLeft w:val="0"/>
              <w:marRight w:val="0"/>
              <w:marTop w:val="0"/>
              <w:marBottom w:val="0"/>
              <w:divBdr>
                <w:top w:val="none" w:sz="0" w:space="0" w:color="auto"/>
                <w:left w:val="none" w:sz="0" w:space="0" w:color="auto"/>
                <w:bottom w:val="none" w:sz="0" w:space="0" w:color="auto"/>
                <w:right w:val="none" w:sz="0" w:space="0" w:color="auto"/>
              </w:divBdr>
            </w:div>
            <w:div w:id="443154510">
              <w:marLeft w:val="0"/>
              <w:marRight w:val="0"/>
              <w:marTop w:val="0"/>
              <w:marBottom w:val="0"/>
              <w:divBdr>
                <w:top w:val="none" w:sz="0" w:space="0" w:color="auto"/>
                <w:left w:val="none" w:sz="0" w:space="0" w:color="auto"/>
                <w:bottom w:val="none" w:sz="0" w:space="0" w:color="auto"/>
                <w:right w:val="none" w:sz="0" w:space="0" w:color="auto"/>
              </w:divBdr>
            </w:div>
            <w:div w:id="12558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7558">
      <w:bodyDiv w:val="1"/>
      <w:marLeft w:val="0"/>
      <w:marRight w:val="0"/>
      <w:marTop w:val="0"/>
      <w:marBottom w:val="0"/>
      <w:divBdr>
        <w:top w:val="none" w:sz="0" w:space="0" w:color="auto"/>
        <w:left w:val="none" w:sz="0" w:space="0" w:color="auto"/>
        <w:bottom w:val="none" w:sz="0" w:space="0" w:color="auto"/>
        <w:right w:val="none" w:sz="0" w:space="0" w:color="auto"/>
      </w:divBdr>
      <w:divsChild>
        <w:div w:id="2079326746">
          <w:marLeft w:val="0"/>
          <w:marRight w:val="0"/>
          <w:marTop w:val="0"/>
          <w:marBottom w:val="0"/>
          <w:divBdr>
            <w:top w:val="none" w:sz="0" w:space="0" w:color="auto"/>
            <w:left w:val="none" w:sz="0" w:space="0" w:color="auto"/>
            <w:bottom w:val="none" w:sz="0" w:space="0" w:color="auto"/>
            <w:right w:val="none" w:sz="0" w:space="0" w:color="auto"/>
          </w:divBdr>
          <w:divsChild>
            <w:div w:id="1498963242">
              <w:marLeft w:val="0"/>
              <w:marRight w:val="0"/>
              <w:marTop w:val="0"/>
              <w:marBottom w:val="0"/>
              <w:divBdr>
                <w:top w:val="none" w:sz="0" w:space="0" w:color="auto"/>
                <w:left w:val="none" w:sz="0" w:space="0" w:color="auto"/>
                <w:bottom w:val="none" w:sz="0" w:space="0" w:color="auto"/>
                <w:right w:val="none" w:sz="0" w:space="0" w:color="auto"/>
              </w:divBdr>
            </w:div>
            <w:div w:id="945771525">
              <w:marLeft w:val="0"/>
              <w:marRight w:val="0"/>
              <w:marTop w:val="0"/>
              <w:marBottom w:val="0"/>
              <w:divBdr>
                <w:top w:val="none" w:sz="0" w:space="0" w:color="auto"/>
                <w:left w:val="none" w:sz="0" w:space="0" w:color="auto"/>
                <w:bottom w:val="none" w:sz="0" w:space="0" w:color="auto"/>
                <w:right w:val="none" w:sz="0" w:space="0" w:color="auto"/>
              </w:divBdr>
            </w:div>
            <w:div w:id="1616328643">
              <w:marLeft w:val="0"/>
              <w:marRight w:val="0"/>
              <w:marTop w:val="0"/>
              <w:marBottom w:val="0"/>
              <w:divBdr>
                <w:top w:val="none" w:sz="0" w:space="0" w:color="auto"/>
                <w:left w:val="none" w:sz="0" w:space="0" w:color="auto"/>
                <w:bottom w:val="none" w:sz="0" w:space="0" w:color="auto"/>
                <w:right w:val="none" w:sz="0" w:space="0" w:color="auto"/>
              </w:divBdr>
            </w:div>
            <w:div w:id="1155147040">
              <w:marLeft w:val="0"/>
              <w:marRight w:val="0"/>
              <w:marTop w:val="0"/>
              <w:marBottom w:val="0"/>
              <w:divBdr>
                <w:top w:val="none" w:sz="0" w:space="0" w:color="auto"/>
                <w:left w:val="none" w:sz="0" w:space="0" w:color="auto"/>
                <w:bottom w:val="none" w:sz="0" w:space="0" w:color="auto"/>
                <w:right w:val="none" w:sz="0" w:space="0" w:color="auto"/>
              </w:divBdr>
            </w:div>
            <w:div w:id="1063337757">
              <w:marLeft w:val="0"/>
              <w:marRight w:val="0"/>
              <w:marTop w:val="0"/>
              <w:marBottom w:val="0"/>
              <w:divBdr>
                <w:top w:val="none" w:sz="0" w:space="0" w:color="auto"/>
                <w:left w:val="none" w:sz="0" w:space="0" w:color="auto"/>
                <w:bottom w:val="none" w:sz="0" w:space="0" w:color="auto"/>
                <w:right w:val="none" w:sz="0" w:space="0" w:color="auto"/>
              </w:divBdr>
            </w:div>
            <w:div w:id="1721054355">
              <w:marLeft w:val="0"/>
              <w:marRight w:val="0"/>
              <w:marTop w:val="0"/>
              <w:marBottom w:val="0"/>
              <w:divBdr>
                <w:top w:val="none" w:sz="0" w:space="0" w:color="auto"/>
                <w:left w:val="none" w:sz="0" w:space="0" w:color="auto"/>
                <w:bottom w:val="none" w:sz="0" w:space="0" w:color="auto"/>
                <w:right w:val="none" w:sz="0" w:space="0" w:color="auto"/>
              </w:divBdr>
            </w:div>
            <w:div w:id="1962763459">
              <w:marLeft w:val="0"/>
              <w:marRight w:val="0"/>
              <w:marTop w:val="0"/>
              <w:marBottom w:val="0"/>
              <w:divBdr>
                <w:top w:val="none" w:sz="0" w:space="0" w:color="auto"/>
                <w:left w:val="none" w:sz="0" w:space="0" w:color="auto"/>
                <w:bottom w:val="none" w:sz="0" w:space="0" w:color="auto"/>
                <w:right w:val="none" w:sz="0" w:space="0" w:color="auto"/>
              </w:divBdr>
            </w:div>
            <w:div w:id="651521358">
              <w:marLeft w:val="0"/>
              <w:marRight w:val="0"/>
              <w:marTop w:val="0"/>
              <w:marBottom w:val="0"/>
              <w:divBdr>
                <w:top w:val="none" w:sz="0" w:space="0" w:color="auto"/>
                <w:left w:val="none" w:sz="0" w:space="0" w:color="auto"/>
                <w:bottom w:val="none" w:sz="0" w:space="0" w:color="auto"/>
                <w:right w:val="none" w:sz="0" w:space="0" w:color="auto"/>
              </w:divBdr>
            </w:div>
            <w:div w:id="1676759286">
              <w:marLeft w:val="0"/>
              <w:marRight w:val="0"/>
              <w:marTop w:val="0"/>
              <w:marBottom w:val="0"/>
              <w:divBdr>
                <w:top w:val="none" w:sz="0" w:space="0" w:color="auto"/>
                <w:left w:val="none" w:sz="0" w:space="0" w:color="auto"/>
                <w:bottom w:val="none" w:sz="0" w:space="0" w:color="auto"/>
                <w:right w:val="none" w:sz="0" w:space="0" w:color="auto"/>
              </w:divBdr>
            </w:div>
            <w:div w:id="382993169">
              <w:marLeft w:val="0"/>
              <w:marRight w:val="0"/>
              <w:marTop w:val="0"/>
              <w:marBottom w:val="0"/>
              <w:divBdr>
                <w:top w:val="none" w:sz="0" w:space="0" w:color="auto"/>
                <w:left w:val="none" w:sz="0" w:space="0" w:color="auto"/>
                <w:bottom w:val="none" w:sz="0" w:space="0" w:color="auto"/>
                <w:right w:val="none" w:sz="0" w:space="0" w:color="auto"/>
              </w:divBdr>
            </w:div>
            <w:div w:id="642735839">
              <w:marLeft w:val="0"/>
              <w:marRight w:val="0"/>
              <w:marTop w:val="0"/>
              <w:marBottom w:val="0"/>
              <w:divBdr>
                <w:top w:val="none" w:sz="0" w:space="0" w:color="auto"/>
                <w:left w:val="none" w:sz="0" w:space="0" w:color="auto"/>
                <w:bottom w:val="none" w:sz="0" w:space="0" w:color="auto"/>
                <w:right w:val="none" w:sz="0" w:space="0" w:color="auto"/>
              </w:divBdr>
            </w:div>
            <w:div w:id="647243745">
              <w:marLeft w:val="0"/>
              <w:marRight w:val="0"/>
              <w:marTop w:val="0"/>
              <w:marBottom w:val="0"/>
              <w:divBdr>
                <w:top w:val="none" w:sz="0" w:space="0" w:color="auto"/>
                <w:left w:val="none" w:sz="0" w:space="0" w:color="auto"/>
                <w:bottom w:val="none" w:sz="0" w:space="0" w:color="auto"/>
                <w:right w:val="none" w:sz="0" w:space="0" w:color="auto"/>
              </w:divBdr>
            </w:div>
            <w:div w:id="2041272196">
              <w:marLeft w:val="0"/>
              <w:marRight w:val="0"/>
              <w:marTop w:val="0"/>
              <w:marBottom w:val="0"/>
              <w:divBdr>
                <w:top w:val="none" w:sz="0" w:space="0" w:color="auto"/>
                <w:left w:val="none" w:sz="0" w:space="0" w:color="auto"/>
                <w:bottom w:val="none" w:sz="0" w:space="0" w:color="auto"/>
                <w:right w:val="none" w:sz="0" w:space="0" w:color="auto"/>
              </w:divBdr>
            </w:div>
            <w:div w:id="138815697">
              <w:marLeft w:val="0"/>
              <w:marRight w:val="0"/>
              <w:marTop w:val="0"/>
              <w:marBottom w:val="0"/>
              <w:divBdr>
                <w:top w:val="none" w:sz="0" w:space="0" w:color="auto"/>
                <w:left w:val="none" w:sz="0" w:space="0" w:color="auto"/>
                <w:bottom w:val="none" w:sz="0" w:space="0" w:color="auto"/>
                <w:right w:val="none" w:sz="0" w:space="0" w:color="auto"/>
              </w:divBdr>
            </w:div>
            <w:div w:id="2063167724">
              <w:marLeft w:val="0"/>
              <w:marRight w:val="0"/>
              <w:marTop w:val="0"/>
              <w:marBottom w:val="0"/>
              <w:divBdr>
                <w:top w:val="none" w:sz="0" w:space="0" w:color="auto"/>
                <w:left w:val="none" w:sz="0" w:space="0" w:color="auto"/>
                <w:bottom w:val="none" w:sz="0" w:space="0" w:color="auto"/>
                <w:right w:val="none" w:sz="0" w:space="0" w:color="auto"/>
              </w:divBdr>
            </w:div>
            <w:div w:id="1100493300">
              <w:marLeft w:val="0"/>
              <w:marRight w:val="0"/>
              <w:marTop w:val="0"/>
              <w:marBottom w:val="0"/>
              <w:divBdr>
                <w:top w:val="none" w:sz="0" w:space="0" w:color="auto"/>
                <w:left w:val="none" w:sz="0" w:space="0" w:color="auto"/>
                <w:bottom w:val="none" w:sz="0" w:space="0" w:color="auto"/>
                <w:right w:val="none" w:sz="0" w:space="0" w:color="auto"/>
              </w:divBdr>
            </w:div>
            <w:div w:id="2048336626">
              <w:marLeft w:val="0"/>
              <w:marRight w:val="0"/>
              <w:marTop w:val="0"/>
              <w:marBottom w:val="0"/>
              <w:divBdr>
                <w:top w:val="none" w:sz="0" w:space="0" w:color="auto"/>
                <w:left w:val="none" w:sz="0" w:space="0" w:color="auto"/>
                <w:bottom w:val="none" w:sz="0" w:space="0" w:color="auto"/>
                <w:right w:val="none" w:sz="0" w:space="0" w:color="auto"/>
              </w:divBdr>
            </w:div>
            <w:div w:id="500631371">
              <w:marLeft w:val="0"/>
              <w:marRight w:val="0"/>
              <w:marTop w:val="0"/>
              <w:marBottom w:val="0"/>
              <w:divBdr>
                <w:top w:val="none" w:sz="0" w:space="0" w:color="auto"/>
                <w:left w:val="none" w:sz="0" w:space="0" w:color="auto"/>
                <w:bottom w:val="none" w:sz="0" w:space="0" w:color="auto"/>
                <w:right w:val="none" w:sz="0" w:space="0" w:color="auto"/>
              </w:divBdr>
            </w:div>
            <w:div w:id="1172716625">
              <w:marLeft w:val="0"/>
              <w:marRight w:val="0"/>
              <w:marTop w:val="0"/>
              <w:marBottom w:val="0"/>
              <w:divBdr>
                <w:top w:val="none" w:sz="0" w:space="0" w:color="auto"/>
                <w:left w:val="none" w:sz="0" w:space="0" w:color="auto"/>
                <w:bottom w:val="none" w:sz="0" w:space="0" w:color="auto"/>
                <w:right w:val="none" w:sz="0" w:space="0" w:color="auto"/>
              </w:divBdr>
            </w:div>
            <w:div w:id="395712248">
              <w:marLeft w:val="0"/>
              <w:marRight w:val="0"/>
              <w:marTop w:val="0"/>
              <w:marBottom w:val="0"/>
              <w:divBdr>
                <w:top w:val="none" w:sz="0" w:space="0" w:color="auto"/>
                <w:left w:val="none" w:sz="0" w:space="0" w:color="auto"/>
                <w:bottom w:val="none" w:sz="0" w:space="0" w:color="auto"/>
                <w:right w:val="none" w:sz="0" w:space="0" w:color="auto"/>
              </w:divBdr>
            </w:div>
            <w:div w:id="607662253">
              <w:marLeft w:val="0"/>
              <w:marRight w:val="0"/>
              <w:marTop w:val="0"/>
              <w:marBottom w:val="0"/>
              <w:divBdr>
                <w:top w:val="none" w:sz="0" w:space="0" w:color="auto"/>
                <w:left w:val="none" w:sz="0" w:space="0" w:color="auto"/>
                <w:bottom w:val="none" w:sz="0" w:space="0" w:color="auto"/>
                <w:right w:val="none" w:sz="0" w:space="0" w:color="auto"/>
              </w:divBdr>
            </w:div>
            <w:div w:id="1689989128">
              <w:marLeft w:val="0"/>
              <w:marRight w:val="0"/>
              <w:marTop w:val="0"/>
              <w:marBottom w:val="0"/>
              <w:divBdr>
                <w:top w:val="none" w:sz="0" w:space="0" w:color="auto"/>
                <w:left w:val="none" w:sz="0" w:space="0" w:color="auto"/>
                <w:bottom w:val="none" w:sz="0" w:space="0" w:color="auto"/>
                <w:right w:val="none" w:sz="0" w:space="0" w:color="auto"/>
              </w:divBdr>
            </w:div>
            <w:div w:id="824052289">
              <w:marLeft w:val="0"/>
              <w:marRight w:val="0"/>
              <w:marTop w:val="0"/>
              <w:marBottom w:val="0"/>
              <w:divBdr>
                <w:top w:val="none" w:sz="0" w:space="0" w:color="auto"/>
                <w:left w:val="none" w:sz="0" w:space="0" w:color="auto"/>
                <w:bottom w:val="none" w:sz="0" w:space="0" w:color="auto"/>
                <w:right w:val="none" w:sz="0" w:space="0" w:color="auto"/>
              </w:divBdr>
            </w:div>
            <w:div w:id="1653211395">
              <w:marLeft w:val="0"/>
              <w:marRight w:val="0"/>
              <w:marTop w:val="0"/>
              <w:marBottom w:val="0"/>
              <w:divBdr>
                <w:top w:val="none" w:sz="0" w:space="0" w:color="auto"/>
                <w:left w:val="none" w:sz="0" w:space="0" w:color="auto"/>
                <w:bottom w:val="none" w:sz="0" w:space="0" w:color="auto"/>
                <w:right w:val="none" w:sz="0" w:space="0" w:color="auto"/>
              </w:divBdr>
            </w:div>
            <w:div w:id="1648128923">
              <w:marLeft w:val="0"/>
              <w:marRight w:val="0"/>
              <w:marTop w:val="0"/>
              <w:marBottom w:val="0"/>
              <w:divBdr>
                <w:top w:val="none" w:sz="0" w:space="0" w:color="auto"/>
                <w:left w:val="none" w:sz="0" w:space="0" w:color="auto"/>
                <w:bottom w:val="none" w:sz="0" w:space="0" w:color="auto"/>
                <w:right w:val="none" w:sz="0" w:space="0" w:color="auto"/>
              </w:divBdr>
            </w:div>
            <w:div w:id="777405578">
              <w:marLeft w:val="0"/>
              <w:marRight w:val="0"/>
              <w:marTop w:val="0"/>
              <w:marBottom w:val="0"/>
              <w:divBdr>
                <w:top w:val="none" w:sz="0" w:space="0" w:color="auto"/>
                <w:left w:val="none" w:sz="0" w:space="0" w:color="auto"/>
                <w:bottom w:val="none" w:sz="0" w:space="0" w:color="auto"/>
                <w:right w:val="none" w:sz="0" w:space="0" w:color="auto"/>
              </w:divBdr>
            </w:div>
            <w:div w:id="2085445763">
              <w:marLeft w:val="0"/>
              <w:marRight w:val="0"/>
              <w:marTop w:val="0"/>
              <w:marBottom w:val="0"/>
              <w:divBdr>
                <w:top w:val="none" w:sz="0" w:space="0" w:color="auto"/>
                <w:left w:val="none" w:sz="0" w:space="0" w:color="auto"/>
                <w:bottom w:val="none" w:sz="0" w:space="0" w:color="auto"/>
                <w:right w:val="none" w:sz="0" w:space="0" w:color="auto"/>
              </w:divBdr>
            </w:div>
            <w:div w:id="593905307">
              <w:marLeft w:val="0"/>
              <w:marRight w:val="0"/>
              <w:marTop w:val="0"/>
              <w:marBottom w:val="0"/>
              <w:divBdr>
                <w:top w:val="none" w:sz="0" w:space="0" w:color="auto"/>
                <w:left w:val="none" w:sz="0" w:space="0" w:color="auto"/>
                <w:bottom w:val="none" w:sz="0" w:space="0" w:color="auto"/>
                <w:right w:val="none" w:sz="0" w:space="0" w:color="auto"/>
              </w:divBdr>
            </w:div>
            <w:div w:id="1087534735">
              <w:marLeft w:val="0"/>
              <w:marRight w:val="0"/>
              <w:marTop w:val="0"/>
              <w:marBottom w:val="0"/>
              <w:divBdr>
                <w:top w:val="none" w:sz="0" w:space="0" w:color="auto"/>
                <w:left w:val="none" w:sz="0" w:space="0" w:color="auto"/>
                <w:bottom w:val="none" w:sz="0" w:space="0" w:color="auto"/>
                <w:right w:val="none" w:sz="0" w:space="0" w:color="auto"/>
              </w:divBdr>
            </w:div>
            <w:div w:id="175972712">
              <w:marLeft w:val="0"/>
              <w:marRight w:val="0"/>
              <w:marTop w:val="0"/>
              <w:marBottom w:val="0"/>
              <w:divBdr>
                <w:top w:val="none" w:sz="0" w:space="0" w:color="auto"/>
                <w:left w:val="none" w:sz="0" w:space="0" w:color="auto"/>
                <w:bottom w:val="none" w:sz="0" w:space="0" w:color="auto"/>
                <w:right w:val="none" w:sz="0" w:space="0" w:color="auto"/>
              </w:divBdr>
            </w:div>
            <w:div w:id="674654709">
              <w:marLeft w:val="0"/>
              <w:marRight w:val="0"/>
              <w:marTop w:val="0"/>
              <w:marBottom w:val="0"/>
              <w:divBdr>
                <w:top w:val="none" w:sz="0" w:space="0" w:color="auto"/>
                <w:left w:val="none" w:sz="0" w:space="0" w:color="auto"/>
                <w:bottom w:val="none" w:sz="0" w:space="0" w:color="auto"/>
                <w:right w:val="none" w:sz="0" w:space="0" w:color="auto"/>
              </w:divBdr>
            </w:div>
            <w:div w:id="2040815845">
              <w:marLeft w:val="0"/>
              <w:marRight w:val="0"/>
              <w:marTop w:val="0"/>
              <w:marBottom w:val="0"/>
              <w:divBdr>
                <w:top w:val="none" w:sz="0" w:space="0" w:color="auto"/>
                <w:left w:val="none" w:sz="0" w:space="0" w:color="auto"/>
                <w:bottom w:val="none" w:sz="0" w:space="0" w:color="auto"/>
                <w:right w:val="none" w:sz="0" w:space="0" w:color="auto"/>
              </w:divBdr>
            </w:div>
            <w:div w:id="1197083620">
              <w:marLeft w:val="0"/>
              <w:marRight w:val="0"/>
              <w:marTop w:val="0"/>
              <w:marBottom w:val="0"/>
              <w:divBdr>
                <w:top w:val="none" w:sz="0" w:space="0" w:color="auto"/>
                <w:left w:val="none" w:sz="0" w:space="0" w:color="auto"/>
                <w:bottom w:val="none" w:sz="0" w:space="0" w:color="auto"/>
                <w:right w:val="none" w:sz="0" w:space="0" w:color="auto"/>
              </w:divBdr>
            </w:div>
            <w:div w:id="1128469862">
              <w:marLeft w:val="0"/>
              <w:marRight w:val="0"/>
              <w:marTop w:val="0"/>
              <w:marBottom w:val="0"/>
              <w:divBdr>
                <w:top w:val="none" w:sz="0" w:space="0" w:color="auto"/>
                <w:left w:val="none" w:sz="0" w:space="0" w:color="auto"/>
                <w:bottom w:val="none" w:sz="0" w:space="0" w:color="auto"/>
                <w:right w:val="none" w:sz="0" w:space="0" w:color="auto"/>
              </w:divBdr>
            </w:div>
            <w:div w:id="117722153">
              <w:marLeft w:val="0"/>
              <w:marRight w:val="0"/>
              <w:marTop w:val="0"/>
              <w:marBottom w:val="0"/>
              <w:divBdr>
                <w:top w:val="none" w:sz="0" w:space="0" w:color="auto"/>
                <w:left w:val="none" w:sz="0" w:space="0" w:color="auto"/>
                <w:bottom w:val="none" w:sz="0" w:space="0" w:color="auto"/>
                <w:right w:val="none" w:sz="0" w:space="0" w:color="auto"/>
              </w:divBdr>
            </w:div>
            <w:div w:id="1402097360">
              <w:marLeft w:val="0"/>
              <w:marRight w:val="0"/>
              <w:marTop w:val="0"/>
              <w:marBottom w:val="0"/>
              <w:divBdr>
                <w:top w:val="none" w:sz="0" w:space="0" w:color="auto"/>
                <w:left w:val="none" w:sz="0" w:space="0" w:color="auto"/>
                <w:bottom w:val="none" w:sz="0" w:space="0" w:color="auto"/>
                <w:right w:val="none" w:sz="0" w:space="0" w:color="auto"/>
              </w:divBdr>
            </w:div>
            <w:div w:id="273943091">
              <w:marLeft w:val="0"/>
              <w:marRight w:val="0"/>
              <w:marTop w:val="0"/>
              <w:marBottom w:val="0"/>
              <w:divBdr>
                <w:top w:val="none" w:sz="0" w:space="0" w:color="auto"/>
                <w:left w:val="none" w:sz="0" w:space="0" w:color="auto"/>
                <w:bottom w:val="none" w:sz="0" w:space="0" w:color="auto"/>
                <w:right w:val="none" w:sz="0" w:space="0" w:color="auto"/>
              </w:divBdr>
            </w:div>
            <w:div w:id="1463116038">
              <w:marLeft w:val="0"/>
              <w:marRight w:val="0"/>
              <w:marTop w:val="0"/>
              <w:marBottom w:val="0"/>
              <w:divBdr>
                <w:top w:val="none" w:sz="0" w:space="0" w:color="auto"/>
                <w:left w:val="none" w:sz="0" w:space="0" w:color="auto"/>
                <w:bottom w:val="none" w:sz="0" w:space="0" w:color="auto"/>
                <w:right w:val="none" w:sz="0" w:space="0" w:color="auto"/>
              </w:divBdr>
            </w:div>
            <w:div w:id="1387411576">
              <w:marLeft w:val="0"/>
              <w:marRight w:val="0"/>
              <w:marTop w:val="0"/>
              <w:marBottom w:val="0"/>
              <w:divBdr>
                <w:top w:val="none" w:sz="0" w:space="0" w:color="auto"/>
                <w:left w:val="none" w:sz="0" w:space="0" w:color="auto"/>
                <w:bottom w:val="none" w:sz="0" w:space="0" w:color="auto"/>
                <w:right w:val="none" w:sz="0" w:space="0" w:color="auto"/>
              </w:divBdr>
            </w:div>
            <w:div w:id="1939825274">
              <w:marLeft w:val="0"/>
              <w:marRight w:val="0"/>
              <w:marTop w:val="0"/>
              <w:marBottom w:val="0"/>
              <w:divBdr>
                <w:top w:val="none" w:sz="0" w:space="0" w:color="auto"/>
                <w:left w:val="none" w:sz="0" w:space="0" w:color="auto"/>
                <w:bottom w:val="none" w:sz="0" w:space="0" w:color="auto"/>
                <w:right w:val="none" w:sz="0" w:space="0" w:color="auto"/>
              </w:divBdr>
            </w:div>
            <w:div w:id="75173024">
              <w:marLeft w:val="0"/>
              <w:marRight w:val="0"/>
              <w:marTop w:val="0"/>
              <w:marBottom w:val="0"/>
              <w:divBdr>
                <w:top w:val="none" w:sz="0" w:space="0" w:color="auto"/>
                <w:left w:val="none" w:sz="0" w:space="0" w:color="auto"/>
                <w:bottom w:val="none" w:sz="0" w:space="0" w:color="auto"/>
                <w:right w:val="none" w:sz="0" w:space="0" w:color="auto"/>
              </w:divBdr>
            </w:div>
            <w:div w:id="1661542464">
              <w:marLeft w:val="0"/>
              <w:marRight w:val="0"/>
              <w:marTop w:val="0"/>
              <w:marBottom w:val="0"/>
              <w:divBdr>
                <w:top w:val="none" w:sz="0" w:space="0" w:color="auto"/>
                <w:left w:val="none" w:sz="0" w:space="0" w:color="auto"/>
                <w:bottom w:val="none" w:sz="0" w:space="0" w:color="auto"/>
                <w:right w:val="none" w:sz="0" w:space="0" w:color="auto"/>
              </w:divBdr>
            </w:div>
            <w:div w:id="1435133893">
              <w:marLeft w:val="0"/>
              <w:marRight w:val="0"/>
              <w:marTop w:val="0"/>
              <w:marBottom w:val="0"/>
              <w:divBdr>
                <w:top w:val="none" w:sz="0" w:space="0" w:color="auto"/>
                <w:left w:val="none" w:sz="0" w:space="0" w:color="auto"/>
                <w:bottom w:val="none" w:sz="0" w:space="0" w:color="auto"/>
                <w:right w:val="none" w:sz="0" w:space="0" w:color="auto"/>
              </w:divBdr>
            </w:div>
            <w:div w:id="511456917">
              <w:marLeft w:val="0"/>
              <w:marRight w:val="0"/>
              <w:marTop w:val="0"/>
              <w:marBottom w:val="0"/>
              <w:divBdr>
                <w:top w:val="none" w:sz="0" w:space="0" w:color="auto"/>
                <w:left w:val="none" w:sz="0" w:space="0" w:color="auto"/>
                <w:bottom w:val="none" w:sz="0" w:space="0" w:color="auto"/>
                <w:right w:val="none" w:sz="0" w:space="0" w:color="auto"/>
              </w:divBdr>
            </w:div>
            <w:div w:id="120730315">
              <w:marLeft w:val="0"/>
              <w:marRight w:val="0"/>
              <w:marTop w:val="0"/>
              <w:marBottom w:val="0"/>
              <w:divBdr>
                <w:top w:val="none" w:sz="0" w:space="0" w:color="auto"/>
                <w:left w:val="none" w:sz="0" w:space="0" w:color="auto"/>
                <w:bottom w:val="none" w:sz="0" w:space="0" w:color="auto"/>
                <w:right w:val="none" w:sz="0" w:space="0" w:color="auto"/>
              </w:divBdr>
            </w:div>
            <w:div w:id="935669547">
              <w:marLeft w:val="0"/>
              <w:marRight w:val="0"/>
              <w:marTop w:val="0"/>
              <w:marBottom w:val="0"/>
              <w:divBdr>
                <w:top w:val="none" w:sz="0" w:space="0" w:color="auto"/>
                <w:left w:val="none" w:sz="0" w:space="0" w:color="auto"/>
                <w:bottom w:val="none" w:sz="0" w:space="0" w:color="auto"/>
                <w:right w:val="none" w:sz="0" w:space="0" w:color="auto"/>
              </w:divBdr>
            </w:div>
            <w:div w:id="262081572">
              <w:marLeft w:val="0"/>
              <w:marRight w:val="0"/>
              <w:marTop w:val="0"/>
              <w:marBottom w:val="0"/>
              <w:divBdr>
                <w:top w:val="none" w:sz="0" w:space="0" w:color="auto"/>
                <w:left w:val="none" w:sz="0" w:space="0" w:color="auto"/>
                <w:bottom w:val="none" w:sz="0" w:space="0" w:color="auto"/>
                <w:right w:val="none" w:sz="0" w:space="0" w:color="auto"/>
              </w:divBdr>
            </w:div>
            <w:div w:id="1110126034">
              <w:marLeft w:val="0"/>
              <w:marRight w:val="0"/>
              <w:marTop w:val="0"/>
              <w:marBottom w:val="0"/>
              <w:divBdr>
                <w:top w:val="none" w:sz="0" w:space="0" w:color="auto"/>
                <w:left w:val="none" w:sz="0" w:space="0" w:color="auto"/>
                <w:bottom w:val="none" w:sz="0" w:space="0" w:color="auto"/>
                <w:right w:val="none" w:sz="0" w:space="0" w:color="auto"/>
              </w:divBdr>
            </w:div>
            <w:div w:id="1860314806">
              <w:marLeft w:val="0"/>
              <w:marRight w:val="0"/>
              <w:marTop w:val="0"/>
              <w:marBottom w:val="0"/>
              <w:divBdr>
                <w:top w:val="none" w:sz="0" w:space="0" w:color="auto"/>
                <w:left w:val="none" w:sz="0" w:space="0" w:color="auto"/>
                <w:bottom w:val="none" w:sz="0" w:space="0" w:color="auto"/>
                <w:right w:val="none" w:sz="0" w:space="0" w:color="auto"/>
              </w:divBdr>
            </w:div>
            <w:div w:id="463348338">
              <w:marLeft w:val="0"/>
              <w:marRight w:val="0"/>
              <w:marTop w:val="0"/>
              <w:marBottom w:val="0"/>
              <w:divBdr>
                <w:top w:val="none" w:sz="0" w:space="0" w:color="auto"/>
                <w:left w:val="none" w:sz="0" w:space="0" w:color="auto"/>
                <w:bottom w:val="none" w:sz="0" w:space="0" w:color="auto"/>
                <w:right w:val="none" w:sz="0" w:space="0" w:color="auto"/>
              </w:divBdr>
            </w:div>
            <w:div w:id="320160130">
              <w:marLeft w:val="0"/>
              <w:marRight w:val="0"/>
              <w:marTop w:val="0"/>
              <w:marBottom w:val="0"/>
              <w:divBdr>
                <w:top w:val="none" w:sz="0" w:space="0" w:color="auto"/>
                <w:left w:val="none" w:sz="0" w:space="0" w:color="auto"/>
                <w:bottom w:val="none" w:sz="0" w:space="0" w:color="auto"/>
                <w:right w:val="none" w:sz="0" w:space="0" w:color="auto"/>
              </w:divBdr>
            </w:div>
            <w:div w:id="960111910">
              <w:marLeft w:val="0"/>
              <w:marRight w:val="0"/>
              <w:marTop w:val="0"/>
              <w:marBottom w:val="0"/>
              <w:divBdr>
                <w:top w:val="none" w:sz="0" w:space="0" w:color="auto"/>
                <w:left w:val="none" w:sz="0" w:space="0" w:color="auto"/>
                <w:bottom w:val="none" w:sz="0" w:space="0" w:color="auto"/>
                <w:right w:val="none" w:sz="0" w:space="0" w:color="auto"/>
              </w:divBdr>
            </w:div>
            <w:div w:id="588002563">
              <w:marLeft w:val="0"/>
              <w:marRight w:val="0"/>
              <w:marTop w:val="0"/>
              <w:marBottom w:val="0"/>
              <w:divBdr>
                <w:top w:val="none" w:sz="0" w:space="0" w:color="auto"/>
                <w:left w:val="none" w:sz="0" w:space="0" w:color="auto"/>
                <w:bottom w:val="none" w:sz="0" w:space="0" w:color="auto"/>
                <w:right w:val="none" w:sz="0" w:space="0" w:color="auto"/>
              </w:divBdr>
            </w:div>
            <w:div w:id="1232421094">
              <w:marLeft w:val="0"/>
              <w:marRight w:val="0"/>
              <w:marTop w:val="0"/>
              <w:marBottom w:val="0"/>
              <w:divBdr>
                <w:top w:val="none" w:sz="0" w:space="0" w:color="auto"/>
                <w:left w:val="none" w:sz="0" w:space="0" w:color="auto"/>
                <w:bottom w:val="none" w:sz="0" w:space="0" w:color="auto"/>
                <w:right w:val="none" w:sz="0" w:space="0" w:color="auto"/>
              </w:divBdr>
            </w:div>
            <w:div w:id="1605117838">
              <w:marLeft w:val="0"/>
              <w:marRight w:val="0"/>
              <w:marTop w:val="0"/>
              <w:marBottom w:val="0"/>
              <w:divBdr>
                <w:top w:val="none" w:sz="0" w:space="0" w:color="auto"/>
                <w:left w:val="none" w:sz="0" w:space="0" w:color="auto"/>
                <w:bottom w:val="none" w:sz="0" w:space="0" w:color="auto"/>
                <w:right w:val="none" w:sz="0" w:space="0" w:color="auto"/>
              </w:divBdr>
            </w:div>
            <w:div w:id="1985741089">
              <w:marLeft w:val="0"/>
              <w:marRight w:val="0"/>
              <w:marTop w:val="0"/>
              <w:marBottom w:val="0"/>
              <w:divBdr>
                <w:top w:val="none" w:sz="0" w:space="0" w:color="auto"/>
                <w:left w:val="none" w:sz="0" w:space="0" w:color="auto"/>
                <w:bottom w:val="none" w:sz="0" w:space="0" w:color="auto"/>
                <w:right w:val="none" w:sz="0" w:space="0" w:color="auto"/>
              </w:divBdr>
            </w:div>
            <w:div w:id="1778984750">
              <w:marLeft w:val="0"/>
              <w:marRight w:val="0"/>
              <w:marTop w:val="0"/>
              <w:marBottom w:val="0"/>
              <w:divBdr>
                <w:top w:val="none" w:sz="0" w:space="0" w:color="auto"/>
                <w:left w:val="none" w:sz="0" w:space="0" w:color="auto"/>
                <w:bottom w:val="none" w:sz="0" w:space="0" w:color="auto"/>
                <w:right w:val="none" w:sz="0" w:space="0" w:color="auto"/>
              </w:divBdr>
            </w:div>
            <w:div w:id="486168303">
              <w:marLeft w:val="0"/>
              <w:marRight w:val="0"/>
              <w:marTop w:val="0"/>
              <w:marBottom w:val="0"/>
              <w:divBdr>
                <w:top w:val="none" w:sz="0" w:space="0" w:color="auto"/>
                <w:left w:val="none" w:sz="0" w:space="0" w:color="auto"/>
                <w:bottom w:val="none" w:sz="0" w:space="0" w:color="auto"/>
                <w:right w:val="none" w:sz="0" w:space="0" w:color="auto"/>
              </w:divBdr>
            </w:div>
            <w:div w:id="1119372548">
              <w:marLeft w:val="0"/>
              <w:marRight w:val="0"/>
              <w:marTop w:val="0"/>
              <w:marBottom w:val="0"/>
              <w:divBdr>
                <w:top w:val="none" w:sz="0" w:space="0" w:color="auto"/>
                <w:left w:val="none" w:sz="0" w:space="0" w:color="auto"/>
                <w:bottom w:val="none" w:sz="0" w:space="0" w:color="auto"/>
                <w:right w:val="none" w:sz="0" w:space="0" w:color="auto"/>
              </w:divBdr>
            </w:div>
            <w:div w:id="1067916034">
              <w:marLeft w:val="0"/>
              <w:marRight w:val="0"/>
              <w:marTop w:val="0"/>
              <w:marBottom w:val="0"/>
              <w:divBdr>
                <w:top w:val="none" w:sz="0" w:space="0" w:color="auto"/>
                <w:left w:val="none" w:sz="0" w:space="0" w:color="auto"/>
                <w:bottom w:val="none" w:sz="0" w:space="0" w:color="auto"/>
                <w:right w:val="none" w:sz="0" w:space="0" w:color="auto"/>
              </w:divBdr>
            </w:div>
            <w:div w:id="774834926">
              <w:marLeft w:val="0"/>
              <w:marRight w:val="0"/>
              <w:marTop w:val="0"/>
              <w:marBottom w:val="0"/>
              <w:divBdr>
                <w:top w:val="none" w:sz="0" w:space="0" w:color="auto"/>
                <w:left w:val="none" w:sz="0" w:space="0" w:color="auto"/>
                <w:bottom w:val="none" w:sz="0" w:space="0" w:color="auto"/>
                <w:right w:val="none" w:sz="0" w:space="0" w:color="auto"/>
              </w:divBdr>
            </w:div>
            <w:div w:id="1782796824">
              <w:marLeft w:val="0"/>
              <w:marRight w:val="0"/>
              <w:marTop w:val="0"/>
              <w:marBottom w:val="0"/>
              <w:divBdr>
                <w:top w:val="none" w:sz="0" w:space="0" w:color="auto"/>
                <w:left w:val="none" w:sz="0" w:space="0" w:color="auto"/>
                <w:bottom w:val="none" w:sz="0" w:space="0" w:color="auto"/>
                <w:right w:val="none" w:sz="0" w:space="0" w:color="auto"/>
              </w:divBdr>
            </w:div>
            <w:div w:id="1927155121">
              <w:marLeft w:val="0"/>
              <w:marRight w:val="0"/>
              <w:marTop w:val="0"/>
              <w:marBottom w:val="0"/>
              <w:divBdr>
                <w:top w:val="none" w:sz="0" w:space="0" w:color="auto"/>
                <w:left w:val="none" w:sz="0" w:space="0" w:color="auto"/>
                <w:bottom w:val="none" w:sz="0" w:space="0" w:color="auto"/>
                <w:right w:val="none" w:sz="0" w:space="0" w:color="auto"/>
              </w:divBdr>
            </w:div>
            <w:div w:id="1310986037">
              <w:marLeft w:val="0"/>
              <w:marRight w:val="0"/>
              <w:marTop w:val="0"/>
              <w:marBottom w:val="0"/>
              <w:divBdr>
                <w:top w:val="none" w:sz="0" w:space="0" w:color="auto"/>
                <w:left w:val="none" w:sz="0" w:space="0" w:color="auto"/>
                <w:bottom w:val="none" w:sz="0" w:space="0" w:color="auto"/>
                <w:right w:val="none" w:sz="0" w:space="0" w:color="auto"/>
              </w:divBdr>
            </w:div>
            <w:div w:id="2139759897">
              <w:marLeft w:val="0"/>
              <w:marRight w:val="0"/>
              <w:marTop w:val="0"/>
              <w:marBottom w:val="0"/>
              <w:divBdr>
                <w:top w:val="none" w:sz="0" w:space="0" w:color="auto"/>
                <w:left w:val="none" w:sz="0" w:space="0" w:color="auto"/>
                <w:bottom w:val="none" w:sz="0" w:space="0" w:color="auto"/>
                <w:right w:val="none" w:sz="0" w:space="0" w:color="auto"/>
              </w:divBdr>
            </w:div>
            <w:div w:id="1094787827">
              <w:marLeft w:val="0"/>
              <w:marRight w:val="0"/>
              <w:marTop w:val="0"/>
              <w:marBottom w:val="0"/>
              <w:divBdr>
                <w:top w:val="none" w:sz="0" w:space="0" w:color="auto"/>
                <w:left w:val="none" w:sz="0" w:space="0" w:color="auto"/>
                <w:bottom w:val="none" w:sz="0" w:space="0" w:color="auto"/>
                <w:right w:val="none" w:sz="0" w:space="0" w:color="auto"/>
              </w:divBdr>
            </w:div>
            <w:div w:id="1353191193">
              <w:marLeft w:val="0"/>
              <w:marRight w:val="0"/>
              <w:marTop w:val="0"/>
              <w:marBottom w:val="0"/>
              <w:divBdr>
                <w:top w:val="none" w:sz="0" w:space="0" w:color="auto"/>
                <w:left w:val="none" w:sz="0" w:space="0" w:color="auto"/>
                <w:bottom w:val="none" w:sz="0" w:space="0" w:color="auto"/>
                <w:right w:val="none" w:sz="0" w:space="0" w:color="auto"/>
              </w:divBdr>
            </w:div>
            <w:div w:id="1117791229">
              <w:marLeft w:val="0"/>
              <w:marRight w:val="0"/>
              <w:marTop w:val="0"/>
              <w:marBottom w:val="0"/>
              <w:divBdr>
                <w:top w:val="none" w:sz="0" w:space="0" w:color="auto"/>
                <w:left w:val="none" w:sz="0" w:space="0" w:color="auto"/>
                <w:bottom w:val="none" w:sz="0" w:space="0" w:color="auto"/>
                <w:right w:val="none" w:sz="0" w:space="0" w:color="auto"/>
              </w:divBdr>
            </w:div>
            <w:div w:id="1072780144">
              <w:marLeft w:val="0"/>
              <w:marRight w:val="0"/>
              <w:marTop w:val="0"/>
              <w:marBottom w:val="0"/>
              <w:divBdr>
                <w:top w:val="none" w:sz="0" w:space="0" w:color="auto"/>
                <w:left w:val="none" w:sz="0" w:space="0" w:color="auto"/>
                <w:bottom w:val="none" w:sz="0" w:space="0" w:color="auto"/>
                <w:right w:val="none" w:sz="0" w:space="0" w:color="auto"/>
              </w:divBdr>
            </w:div>
            <w:div w:id="541484104">
              <w:marLeft w:val="0"/>
              <w:marRight w:val="0"/>
              <w:marTop w:val="0"/>
              <w:marBottom w:val="0"/>
              <w:divBdr>
                <w:top w:val="none" w:sz="0" w:space="0" w:color="auto"/>
                <w:left w:val="none" w:sz="0" w:space="0" w:color="auto"/>
                <w:bottom w:val="none" w:sz="0" w:space="0" w:color="auto"/>
                <w:right w:val="none" w:sz="0" w:space="0" w:color="auto"/>
              </w:divBdr>
            </w:div>
            <w:div w:id="1107775937">
              <w:marLeft w:val="0"/>
              <w:marRight w:val="0"/>
              <w:marTop w:val="0"/>
              <w:marBottom w:val="0"/>
              <w:divBdr>
                <w:top w:val="none" w:sz="0" w:space="0" w:color="auto"/>
                <w:left w:val="none" w:sz="0" w:space="0" w:color="auto"/>
                <w:bottom w:val="none" w:sz="0" w:space="0" w:color="auto"/>
                <w:right w:val="none" w:sz="0" w:space="0" w:color="auto"/>
              </w:divBdr>
            </w:div>
            <w:div w:id="1883667686">
              <w:marLeft w:val="0"/>
              <w:marRight w:val="0"/>
              <w:marTop w:val="0"/>
              <w:marBottom w:val="0"/>
              <w:divBdr>
                <w:top w:val="none" w:sz="0" w:space="0" w:color="auto"/>
                <w:left w:val="none" w:sz="0" w:space="0" w:color="auto"/>
                <w:bottom w:val="none" w:sz="0" w:space="0" w:color="auto"/>
                <w:right w:val="none" w:sz="0" w:space="0" w:color="auto"/>
              </w:divBdr>
            </w:div>
            <w:div w:id="1057781359">
              <w:marLeft w:val="0"/>
              <w:marRight w:val="0"/>
              <w:marTop w:val="0"/>
              <w:marBottom w:val="0"/>
              <w:divBdr>
                <w:top w:val="none" w:sz="0" w:space="0" w:color="auto"/>
                <w:left w:val="none" w:sz="0" w:space="0" w:color="auto"/>
                <w:bottom w:val="none" w:sz="0" w:space="0" w:color="auto"/>
                <w:right w:val="none" w:sz="0" w:space="0" w:color="auto"/>
              </w:divBdr>
            </w:div>
            <w:div w:id="614601183">
              <w:marLeft w:val="0"/>
              <w:marRight w:val="0"/>
              <w:marTop w:val="0"/>
              <w:marBottom w:val="0"/>
              <w:divBdr>
                <w:top w:val="none" w:sz="0" w:space="0" w:color="auto"/>
                <w:left w:val="none" w:sz="0" w:space="0" w:color="auto"/>
                <w:bottom w:val="none" w:sz="0" w:space="0" w:color="auto"/>
                <w:right w:val="none" w:sz="0" w:space="0" w:color="auto"/>
              </w:divBdr>
            </w:div>
            <w:div w:id="773788032">
              <w:marLeft w:val="0"/>
              <w:marRight w:val="0"/>
              <w:marTop w:val="0"/>
              <w:marBottom w:val="0"/>
              <w:divBdr>
                <w:top w:val="none" w:sz="0" w:space="0" w:color="auto"/>
                <w:left w:val="none" w:sz="0" w:space="0" w:color="auto"/>
                <w:bottom w:val="none" w:sz="0" w:space="0" w:color="auto"/>
                <w:right w:val="none" w:sz="0" w:space="0" w:color="auto"/>
              </w:divBdr>
            </w:div>
            <w:div w:id="1601989531">
              <w:marLeft w:val="0"/>
              <w:marRight w:val="0"/>
              <w:marTop w:val="0"/>
              <w:marBottom w:val="0"/>
              <w:divBdr>
                <w:top w:val="none" w:sz="0" w:space="0" w:color="auto"/>
                <w:left w:val="none" w:sz="0" w:space="0" w:color="auto"/>
                <w:bottom w:val="none" w:sz="0" w:space="0" w:color="auto"/>
                <w:right w:val="none" w:sz="0" w:space="0" w:color="auto"/>
              </w:divBdr>
            </w:div>
            <w:div w:id="1166630323">
              <w:marLeft w:val="0"/>
              <w:marRight w:val="0"/>
              <w:marTop w:val="0"/>
              <w:marBottom w:val="0"/>
              <w:divBdr>
                <w:top w:val="none" w:sz="0" w:space="0" w:color="auto"/>
                <w:left w:val="none" w:sz="0" w:space="0" w:color="auto"/>
                <w:bottom w:val="none" w:sz="0" w:space="0" w:color="auto"/>
                <w:right w:val="none" w:sz="0" w:space="0" w:color="auto"/>
              </w:divBdr>
            </w:div>
            <w:div w:id="1344164808">
              <w:marLeft w:val="0"/>
              <w:marRight w:val="0"/>
              <w:marTop w:val="0"/>
              <w:marBottom w:val="0"/>
              <w:divBdr>
                <w:top w:val="none" w:sz="0" w:space="0" w:color="auto"/>
                <w:left w:val="none" w:sz="0" w:space="0" w:color="auto"/>
                <w:bottom w:val="none" w:sz="0" w:space="0" w:color="auto"/>
                <w:right w:val="none" w:sz="0" w:space="0" w:color="auto"/>
              </w:divBdr>
            </w:div>
            <w:div w:id="808478896">
              <w:marLeft w:val="0"/>
              <w:marRight w:val="0"/>
              <w:marTop w:val="0"/>
              <w:marBottom w:val="0"/>
              <w:divBdr>
                <w:top w:val="none" w:sz="0" w:space="0" w:color="auto"/>
                <w:left w:val="none" w:sz="0" w:space="0" w:color="auto"/>
                <w:bottom w:val="none" w:sz="0" w:space="0" w:color="auto"/>
                <w:right w:val="none" w:sz="0" w:space="0" w:color="auto"/>
              </w:divBdr>
            </w:div>
            <w:div w:id="1191188413">
              <w:marLeft w:val="0"/>
              <w:marRight w:val="0"/>
              <w:marTop w:val="0"/>
              <w:marBottom w:val="0"/>
              <w:divBdr>
                <w:top w:val="none" w:sz="0" w:space="0" w:color="auto"/>
                <w:left w:val="none" w:sz="0" w:space="0" w:color="auto"/>
                <w:bottom w:val="none" w:sz="0" w:space="0" w:color="auto"/>
                <w:right w:val="none" w:sz="0" w:space="0" w:color="auto"/>
              </w:divBdr>
            </w:div>
            <w:div w:id="1158812415">
              <w:marLeft w:val="0"/>
              <w:marRight w:val="0"/>
              <w:marTop w:val="0"/>
              <w:marBottom w:val="0"/>
              <w:divBdr>
                <w:top w:val="none" w:sz="0" w:space="0" w:color="auto"/>
                <w:left w:val="none" w:sz="0" w:space="0" w:color="auto"/>
                <w:bottom w:val="none" w:sz="0" w:space="0" w:color="auto"/>
                <w:right w:val="none" w:sz="0" w:space="0" w:color="auto"/>
              </w:divBdr>
            </w:div>
            <w:div w:id="1382288059">
              <w:marLeft w:val="0"/>
              <w:marRight w:val="0"/>
              <w:marTop w:val="0"/>
              <w:marBottom w:val="0"/>
              <w:divBdr>
                <w:top w:val="none" w:sz="0" w:space="0" w:color="auto"/>
                <w:left w:val="none" w:sz="0" w:space="0" w:color="auto"/>
                <w:bottom w:val="none" w:sz="0" w:space="0" w:color="auto"/>
                <w:right w:val="none" w:sz="0" w:space="0" w:color="auto"/>
              </w:divBdr>
            </w:div>
            <w:div w:id="638733462">
              <w:marLeft w:val="0"/>
              <w:marRight w:val="0"/>
              <w:marTop w:val="0"/>
              <w:marBottom w:val="0"/>
              <w:divBdr>
                <w:top w:val="none" w:sz="0" w:space="0" w:color="auto"/>
                <w:left w:val="none" w:sz="0" w:space="0" w:color="auto"/>
                <w:bottom w:val="none" w:sz="0" w:space="0" w:color="auto"/>
                <w:right w:val="none" w:sz="0" w:space="0" w:color="auto"/>
              </w:divBdr>
            </w:div>
            <w:div w:id="574317857">
              <w:marLeft w:val="0"/>
              <w:marRight w:val="0"/>
              <w:marTop w:val="0"/>
              <w:marBottom w:val="0"/>
              <w:divBdr>
                <w:top w:val="none" w:sz="0" w:space="0" w:color="auto"/>
                <w:left w:val="none" w:sz="0" w:space="0" w:color="auto"/>
                <w:bottom w:val="none" w:sz="0" w:space="0" w:color="auto"/>
                <w:right w:val="none" w:sz="0" w:space="0" w:color="auto"/>
              </w:divBdr>
            </w:div>
            <w:div w:id="1382293604">
              <w:marLeft w:val="0"/>
              <w:marRight w:val="0"/>
              <w:marTop w:val="0"/>
              <w:marBottom w:val="0"/>
              <w:divBdr>
                <w:top w:val="none" w:sz="0" w:space="0" w:color="auto"/>
                <w:left w:val="none" w:sz="0" w:space="0" w:color="auto"/>
                <w:bottom w:val="none" w:sz="0" w:space="0" w:color="auto"/>
                <w:right w:val="none" w:sz="0" w:space="0" w:color="auto"/>
              </w:divBdr>
            </w:div>
            <w:div w:id="1068921468">
              <w:marLeft w:val="0"/>
              <w:marRight w:val="0"/>
              <w:marTop w:val="0"/>
              <w:marBottom w:val="0"/>
              <w:divBdr>
                <w:top w:val="none" w:sz="0" w:space="0" w:color="auto"/>
                <w:left w:val="none" w:sz="0" w:space="0" w:color="auto"/>
                <w:bottom w:val="none" w:sz="0" w:space="0" w:color="auto"/>
                <w:right w:val="none" w:sz="0" w:space="0" w:color="auto"/>
              </w:divBdr>
            </w:div>
            <w:div w:id="827793237">
              <w:marLeft w:val="0"/>
              <w:marRight w:val="0"/>
              <w:marTop w:val="0"/>
              <w:marBottom w:val="0"/>
              <w:divBdr>
                <w:top w:val="none" w:sz="0" w:space="0" w:color="auto"/>
                <w:left w:val="none" w:sz="0" w:space="0" w:color="auto"/>
                <w:bottom w:val="none" w:sz="0" w:space="0" w:color="auto"/>
                <w:right w:val="none" w:sz="0" w:space="0" w:color="auto"/>
              </w:divBdr>
            </w:div>
            <w:div w:id="2123527407">
              <w:marLeft w:val="0"/>
              <w:marRight w:val="0"/>
              <w:marTop w:val="0"/>
              <w:marBottom w:val="0"/>
              <w:divBdr>
                <w:top w:val="none" w:sz="0" w:space="0" w:color="auto"/>
                <w:left w:val="none" w:sz="0" w:space="0" w:color="auto"/>
                <w:bottom w:val="none" w:sz="0" w:space="0" w:color="auto"/>
                <w:right w:val="none" w:sz="0" w:space="0" w:color="auto"/>
              </w:divBdr>
            </w:div>
            <w:div w:id="379792582">
              <w:marLeft w:val="0"/>
              <w:marRight w:val="0"/>
              <w:marTop w:val="0"/>
              <w:marBottom w:val="0"/>
              <w:divBdr>
                <w:top w:val="none" w:sz="0" w:space="0" w:color="auto"/>
                <w:left w:val="none" w:sz="0" w:space="0" w:color="auto"/>
                <w:bottom w:val="none" w:sz="0" w:space="0" w:color="auto"/>
                <w:right w:val="none" w:sz="0" w:space="0" w:color="auto"/>
              </w:divBdr>
            </w:div>
            <w:div w:id="1080446709">
              <w:marLeft w:val="0"/>
              <w:marRight w:val="0"/>
              <w:marTop w:val="0"/>
              <w:marBottom w:val="0"/>
              <w:divBdr>
                <w:top w:val="none" w:sz="0" w:space="0" w:color="auto"/>
                <w:left w:val="none" w:sz="0" w:space="0" w:color="auto"/>
                <w:bottom w:val="none" w:sz="0" w:space="0" w:color="auto"/>
                <w:right w:val="none" w:sz="0" w:space="0" w:color="auto"/>
              </w:divBdr>
            </w:div>
            <w:div w:id="956983749">
              <w:marLeft w:val="0"/>
              <w:marRight w:val="0"/>
              <w:marTop w:val="0"/>
              <w:marBottom w:val="0"/>
              <w:divBdr>
                <w:top w:val="none" w:sz="0" w:space="0" w:color="auto"/>
                <w:left w:val="none" w:sz="0" w:space="0" w:color="auto"/>
                <w:bottom w:val="none" w:sz="0" w:space="0" w:color="auto"/>
                <w:right w:val="none" w:sz="0" w:space="0" w:color="auto"/>
              </w:divBdr>
            </w:div>
            <w:div w:id="1448892587">
              <w:marLeft w:val="0"/>
              <w:marRight w:val="0"/>
              <w:marTop w:val="0"/>
              <w:marBottom w:val="0"/>
              <w:divBdr>
                <w:top w:val="none" w:sz="0" w:space="0" w:color="auto"/>
                <w:left w:val="none" w:sz="0" w:space="0" w:color="auto"/>
                <w:bottom w:val="none" w:sz="0" w:space="0" w:color="auto"/>
                <w:right w:val="none" w:sz="0" w:space="0" w:color="auto"/>
              </w:divBdr>
            </w:div>
            <w:div w:id="815800999">
              <w:marLeft w:val="0"/>
              <w:marRight w:val="0"/>
              <w:marTop w:val="0"/>
              <w:marBottom w:val="0"/>
              <w:divBdr>
                <w:top w:val="none" w:sz="0" w:space="0" w:color="auto"/>
                <w:left w:val="none" w:sz="0" w:space="0" w:color="auto"/>
                <w:bottom w:val="none" w:sz="0" w:space="0" w:color="auto"/>
                <w:right w:val="none" w:sz="0" w:space="0" w:color="auto"/>
              </w:divBdr>
            </w:div>
            <w:div w:id="1921593327">
              <w:marLeft w:val="0"/>
              <w:marRight w:val="0"/>
              <w:marTop w:val="0"/>
              <w:marBottom w:val="0"/>
              <w:divBdr>
                <w:top w:val="none" w:sz="0" w:space="0" w:color="auto"/>
                <w:left w:val="none" w:sz="0" w:space="0" w:color="auto"/>
                <w:bottom w:val="none" w:sz="0" w:space="0" w:color="auto"/>
                <w:right w:val="none" w:sz="0" w:space="0" w:color="auto"/>
              </w:divBdr>
            </w:div>
            <w:div w:id="1950351676">
              <w:marLeft w:val="0"/>
              <w:marRight w:val="0"/>
              <w:marTop w:val="0"/>
              <w:marBottom w:val="0"/>
              <w:divBdr>
                <w:top w:val="none" w:sz="0" w:space="0" w:color="auto"/>
                <w:left w:val="none" w:sz="0" w:space="0" w:color="auto"/>
                <w:bottom w:val="none" w:sz="0" w:space="0" w:color="auto"/>
                <w:right w:val="none" w:sz="0" w:space="0" w:color="auto"/>
              </w:divBdr>
            </w:div>
            <w:div w:id="1905335526">
              <w:marLeft w:val="0"/>
              <w:marRight w:val="0"/>
              <w:marTop w:val="0"/>
              <w:marBottom w:val="0"/>
              <w:divBdr>
                <w:top w:val="none" w:sz="0" w:space="0" w:color="auto"/>
                <w:left w:val="none" w:sz="0" w:space="0" w:color="auto"/>
                <w:bottom w:val="none" w:sz="0" w:space="0" w:color="auto"/>
                <w:right w:val="none" w:sz="0" w:space="0" w:color="auto"/>
              </w:divBdr>
            </w:div>
            <w:div w:id="848569536">
              <w:marLeft w:val="0"/>
              <w:marRight w:val="0"/>
              <w:marTop w:val="0"/>
              <w:marBottom w:val="0"/>
              <w:divBdr>
                <w:top w:val="none" w:sz="0" w:space="0" w:color="auto"/>
                <w:left w:val="none" w:sz="0" w:space="0" w:color="auto"/>
                <w:bottom w:val="none" w:sz="0" w:space="0" w:color="auto"/>
                <w:right w:val="none" w:sz="0" w:space="0" w:color="auto"/>
              </w:divBdr>
            </w:div>
            <w:div w:id="209207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6624">
      <w:bodyDiv w:val="1"/>
      <w:marLeft w:val="0"/>
      <w:marRight w:val="0"/>
      <w:marTop w:val="0"/>
      <w:marBottom w:val="0"/>
      <w:divBdr>
        <w:top w:val="none" w:sz="0" w:space="0" w:color="auto"/>
        <w:left w:val="none" w:sz="0" w:space="0" w:color="auto"/>
        <w:bottom w:val="none" w:sz="0" w:space="0" w:color="auto"/>
        <w:right w:val="none" w:sz="0" w:space="0" w:color="auto"/>
      </w:divBdr>
      <w:divsChild>
        <w:div w:id="1567521978">
          <w:marLeft w:val="0"/>
          <w:marRight w:val="0"/>
          <w:marTop w:val="0"/>
          <w:marBottom w:val="0"/>
          <w:divBdr>
            <w:top w:val="none" w:sz="0" w:space="0" w:color="auto"/>
            <w:left w:val="none" w:sz="0" w:space="0" w:color="auto"/>
            <w:bottom w:val="none" w:sz="0" w:space="0" w:color="auto"/>
            <w:right w:val="none" w:sz="0" w:space="0" w:color="auto"/>
          </w:divBdr>
          <w:divsChild>
            <w:div w:id="241767911">
              <w:marLeft w:val="0"/>
              <w:marRight w:val="0"/>
              <w:marTop w:val="0"/>
              <w:marBottom w:val="0"/>
              <w:divBdr>
                <w:top w:val="none" w:sz="0" w:space="0" w:color="auto"/>
                <w:left w:val="none" w:sz="0" w:space="0" w:color="auto"/>
                <w:bottom w:val="none" w:sz="0" w:space="0" w:color="auto"/>
                <w:right w:val="none" w:sz="0" w:space="0" w:color="auto"/>
              </w:divBdr>
            </w:div>
            <w:div w:id="1367951905">
              <w:marLeft w:val="0"/>
              <w:marRight w:val="0"/>
              <w:marTop w:val="0"/>
              <w:marBottom w:val="0"/>
              <w:divBdr>
                <w:top w:val="none" w:sz="0" w:space="0" w:color="auto"/>
                <w:left w:val="none" w:sz="0" w:space="0" w:color="auto"/>
                <w:bottom w:val="none" w:sz="0" w:space="0" w:color="auto"/>
                <w:right w:val="none" w:sz="0" w:space="0" w:color="auto"/>
              </w:divBdr>
            </w:div>
            <w:div w:id="1646275656">
              <w:marLeft w:val="0"/>
              <w:marRight w:val="0"/>
              <w:marTop w:val="0"/>
              <w:marBottom w:val="0"/>
              <w:divBdr>
                <w:top w:val="none" w:sz="0" w:space="0" w:color="auto"/>
                <w:left w:val="none" w:sz="0" w:space="0" w:color="auto"/>
                <w:bottom w:val="none" w:sz="0" w:space="0" w:color="auto"/>
                <w:right w:val="none" w:sz="0" w:space="0" w:color="auto"/>
              </w:divBdr>
            </w:div>
            <w:div w:id="1496650658">
              <w:marLeft w:val="0"/>
              <w:marRight w:val="0"/>
              <w:marTop w:val="0"/>
              <w:marBottom w:val="0"/>
              <w:divBdr>
                <w:top w:val="none" w:sz="0" w:space="0" w:color="auto"/>
                <w:left w:val="none" w:sz="0" w:space="0" w:color="auto"/>
                <w:bottom w:val="none" w:sz="0" w:space="0" w:color="auto"/>
                <w:right w:val="none" w:sz="0" w:space="0" w:color="auto"/>
              </w:divBdr>
            </w:div>
            <w:div w:id="1182477416">
              <w:marLeft w:val="0"/>
              <w:marRight w:val="0"/>
              <w:marTop w:val="0"/>
              <w:marBottom w:val="0"/>
              <w:divBdr>
                <w:top w:val="none" w:sz="0" w:space="0" w:color="auto"/>
                <w:left w:val="none" w:sz="0" w:space="0" w:color="auto"/>
                <w:bottom w:val="none" w:sz="0" w:space="0" w:color="auto"/>
                <w:right w:val="none" w:sz="0" w:space="0" w:color="auto"/>
              </w:divBdr>
            </w:div>
            <w:div w:id="662199013">
              <w:marLeft w:val="0"/>
              <w:marRight w:val="0"/>
              <w:marTop w:val="0"/>
              <w:marBottom w:val="0"/>
              <w:divBdr>
                <w:top w:val="none" w:sz="0" w:space="0" w:color="auto"/>
                <w:left w:val="none" w:sz="0" w:space="0" w:color="auto"/>
                <w:bottom w:val="none" w:sz="0" w:space="0" w:color="auto"/>
                <w:right w:val="none" w:sz="0" w:space="0" w:color="auto"/>
              </w:divBdr>
            </w:div>
            <w:div w:id="840969680">
              <w:marLeft w:val="0"/>
              <w:marRight w:val="0"/>
              <w:marTop w:val="0"/>
              <w:marBottom w:val="0"/>
              <w:divBdr>
                <w:top w:val="none" w:sz="0" w:space="0" w:color="auto"/>
                <w:left w:val="none" w:sz="0" w:space="0" w:color="auto"/>
                <w:bottom w:val="none" w:sz="0" w:space="0" w:color="auto"/>
                <w:right w:val="none" w:sz="0" w:space="0" w:color="auto"/>
              </w:divBdr>
            </w:div>
            <w:div w:id="521212677">
              <w:marLeft w:val="0"/>
              <w:marRight w:val="0"/>
              <w:marTop w:val="0"/>
              <w:marBottom w:val="0"/>
              <w:divBdr>
                <w:top w:val="none" w:sz="0" w:space="0" w:color="auto"/>
                <w:left w:val="none" w:sz="0" w:space="0" w:color="auto"/>
                <w:bottom w:val="none" w:sz="0" w:space="0" w:color="auto"/>
                <w:right w:val="none" w:sz="0" w:space="0" w:color="auto"/>
              </w:divBdr>
            </w:div>
            <w:div w:id="568927117">
              <w:marLeft w:val="0"/>
              <w:marRight w:val="0"/>
              <w:marTop w:val="0"/>
              <w:marBottom w:val="0"/>
              <w:divBdr>
                <w:top w:val="none" w:sz="0" w:space="0" w:color="auto"/>
                <w:left w:val="none" w:sz="0" w:space="0" w:color="auto"/>
                <w:bottom w:val="none" w:sz="0" w:space="0" w:color="auto"/>
                <w:right w:val="none" w:sz="0" w:space="0" w:color="auto"/>
              </w:divBdr>
            </w:div>
            <w:div w:id="1935433904">
              <w:marLeft w:val="0"/>
              <w:marRight w:val="0"/>
              <w:marTop w:val="0"/>
              <w:marBottom w:val="0"/>
              <w:divBdr>
                <w:top w:val="none" w:sz="0" w:space="0" w:color="auto"/>
                <w:left w:val="none" w:sz="0" w:space="0" w:color="auto"/>
                <w:bottom w:val="none" w:sz="0" w:space="0" w:color="auto"/>
                <w:right w:val="none" w:sz="0" w:space="0" w:color="auto"/>
              </w:divBdr>
            </w:div>
            <w:div w:id="1846167104">
              <w:marLeft w:val="0"/>
              <w:marRight w:val="0"/>
              <w:marTop w:val="0"/>
              <w:marBottom w:val="0"/>
              <w:divBdr>
                <w:top w:val="none" w:sz="0" w:space="0" w:color="auto"/>
                <w:left w:val="none" w:sz="0" w:space="0" w:color="auto"/>
                <w:bottom w:val="none" w:sz="0" w:space="0" w:color="auto"/>
                <w:right w:val="none" w:sz="0" w:space="0" w:color="auto"/>
              </w:divBdr>
            </w:div>
            <w:div w:id="878932532">
              <w:marLeft w:val="0"/>
              <w:marRight w:val="0"/>
              <w:marTop w:val="0"/>
              <w:marBottom w:val="0"/>
              <w:divBdr>
                <w:top w:val="none" w:sz="0" w:space="0" w:color="auto"/>
                <w:left w:val="none" w:sz="0" w:space="0" w:color="auto"/>
                <w:bottom w:val="none" w:sz="0" w:space="0" w:color="auto"/>
                <w:right w:val="none" w:sz="0" w:space="0" w:color="auto"/>
              </w:divBdr>
            </w:div>
            <w:div w:id="1812022253">
              <w:marLeft w:val="0"/>
              <w:marRight w:val="0"/>
              <w:marTop w:val="0"/>
              <w:marBottom w:val="0"/>
              <w:divBdr>
                <w:top w:val="none" w:sz="0" w:space="0" w:color="auto"/>
                <w:left w:val="none" w:sz="0" w:space="0" w:color="auto"/>
                <w:bottom w:val="none" w:sz="0" w:space="0" w:color="auto"/>
                <w:right w:val="none" w:sz="0" w:space="0" w:color="auto"/>
              </w:divBdr>
            </w:div>
            <w:div w:id="2072533171">
              <w:marLeft w:val="0"/>
              <w:marRight w:val="0"/>
              <w:marTop w:val="0"/>
              <w:marBottom w:val="0"/>
              <w:divBdr>
                <w:top w:val="none" w:sz="0" w:space="0" w:color="auto"/>
                <w:left w:val="none" w:sz="0" w:space="0" w:color="auto"/>
                <w:bottom w:val="none" w:sz="0" w:space="0" w:color="auto"/>
                <w:right w:val="none" w:sz="0" w:space="0" w:color="auto"/>
              </w:divBdr>
            </w:div>
            <w:div w:id="1973707232">
              <w:marLeft w:val="0"/>
              <w:marRight w:val="0"/>
              <w:marTop w:val="0"/>
              <w:marBottom w:val="0"/>
              <w:divBdr>
                <w:top w:val="none" w:sz="0" w:space="0" w:color="auto"/>
                <w:left w:val="none" w:sz="0" w:space="0" w:color="auto"/>
                <w:bottom w:val="none" w:sz="0" w:space="0" w:color="auto"/>
                <w:right w:val="none" w:sz="0" w:space="0" w:color="auto"/>
              </w:divBdr>
            </w:div>
            <w:div w:id="1760255701">
              <w:marLeft w:val="0"/>
              <w:marRight w:val="0"/>
              <w:marTop w:val="0"/>
              <w:marBottom w:val="0"/>
              <w:divBdr>
                <w:top w:val="none" w:sz="0" w:space="0" w:color="auto"/>
                <w:left w:val="none" w:sz="0" w:space="0" w:color="auto"/>
                <w:bottom w:val="none" w:sz="0" w:space="0" w:color="auto"/>
                <w:right w:val="none" w:sz="0" w:space="0" w:color="auto"/>
              </w:divBdr>
            </w:div>
            <w:div w:id="1012101319">
              <w:marLeft w:val="0"/>
              <w:marRight w:val="0"/>
              <w:marTop w:val="0"/>
              <w:marBottom w:val="0"/>
              <w:divBdr>
                <w:top w:val="none" w:sz="0" w:space="0" w:color="auto"/>
                <w:left w:val="none" w:sz="0" w:space="0" w:color="auto"/>
                <w:bottom w:val="none" w:sz="0" w:space="0" w:color="auto"/>
                <w:right w:val="none" w:sz="0" w:space="0" w:color="auto"/>
              </w:divBdr>
            </w:div>
            <w:div w:id="902376657">
              <w:marLeft w:val="0"/>
              <w:marRight w:val="0"/>
              <w:marTop w:val="0"/>
              <w:marBottom w:val="0"/>
              <w:divBdr>
                <w:top w:val="none" w:sz="0" w:space="0" w:color="auto"/>
                <w:left w:val="none" w:sz="0" w:space="0" w:color="auto"/>
                <w:bottom w:val="none" w:sz="0" w:space="0" w:color="auto"/>
                <w:right w:val="none" w:sz="0" w:space="0" w:color="auto"/>
              </w:divBdr>
            </w:div>
            <w:div w:id="1646885705">
              <w:marLeft w:val="0"/>
              <w:marRight w:val="0"/>
              <w:marTop w:val="0"/>
              <w:marBottom w:val="0"/>
              <w:divBdr>
                <w:top w:val="none" w:sz="0" w:space="0" w:color="auto"/>
                <w:left w:val="none" w:sz="0" w:space="0" w:color="auto"/>
                <w:bottom w:val="none" w:sz="0" w:space="0" w:color="auto"/>
                <w:right w:val="none" w:sz="0" w:space="0" w:color="auto"/>
              </w:divBdr>
            </w:div>
            <w:div w:id="1046761484">
              <w:marLeft w:val="0"/>
              <w:marRight w:val="0"/>
              <w:marTop w:val="0"/>
              <w:marBottom w:val="0"/>
              <w:divBdr>
                <w:top w:val="none" w:sz="0" w:space="0" w:color="auto"/>
                <w:left w:val="none" w:sz="0" w:space="0" w:color="auto"/>
                <w:bottom w:val="none" w:sz="0" w:space="0" w:color="auto"/>
                <w:right w:val="none" w:sz="0" w:space="0" w:color="auto"/>
              </w:divBdr>
            </w:div>
            <w:div w:id="2122260282">
              <w:marLeft w:val="0"/>
              <w:marRight w:val="0"/>
              <w:marTop w:val="0"/>
              <w:marBottom w:val="0"/>
              <w:divBdr>
                <w:top w:val="none" w:sz="0" w:space="0" w:color="auto"/>
                <w:left w:val="none" w:sz="0" w:space="0" w:color="auto"/>
                <w:bottom w:val="none" w:sz="0" w:space="0" w:color="auto"/>
                <w:right w:val="none" w:sz="0" w:space="0" w:color="auto"/>
              </w:divBdr>
            </w:div>
            <w:div w:id="157885415">
              <w:marLeft w:val="0"/>
              <w:marRight w:val="0"/>
              <w:marTop w:val="0"/>
              <w:marBottom w:val="0"/>
              <w:divBdr>
                <w:top w:val="none" w:sz="0" w:space="0" w:color="auto"/>
                <w:left w:val="none" w:sz="0" w:space="0" w:color="auto"/>
                <w:bottom w:val="none" w:sz="0" w:space="0" w:color="auto"/>
                <w:right w:val="none" w:sz="0" w:space="0" w:color="auto"/>
              </w:divBdr>
            </w:div>
            <w:div w:id="1827818071">
              <w:marLeft w:val="0"/>
              <w:marRight w:val="0"/>
              <w:marTop w:val="0"/>
              <w:marBottom w:val="0"/>
              <w:divBdr>
                <w:top w:val="none" w:sz="0" w:space="0" w:color="auto"/>
                <w:left w:val="none" w:sz="0" w:space="0" w:color="auto"/>
                <w:bottom w:val="none" w:sz="0" w:space="0" w:color="auto"/>
                <w:right w:val="none" w:sz="0" w:space="0" w:color="auto"/>
              </w:divBdr>
            </w:div>
            <w:div w:id="370229012">
              <w:marLeft w:val="0"/>
              <w:marRight w:val="0"/>
              <w:marTop w:val="0"/>
              <w:marBottom w:val="0"/>
              <w:divBdr>
                <w:top w:val="none" w:sz="0" w:space="0" w:color="auto"/>
                <w:left w:val="none" w:sz="0" w:space="0" w:color="auto"/>
                <w:bottom w:val="none" w:sz="0" w:space="0" w:color="auto"/>
                <w:right w:val="none" w:sz="0" w:space="0" w:color="auto"/>
              </w:divBdr>
            </w:div>
            <w:div w:id="2036956457">
              <w:marLeft w:val="0"/>
              <w:marRight w:val="0"/>
              <w:marTop w:val="0"/>
              <w:marBottom w:val="0"/>
              <w:divBdr>
                <w:top w:val="none" w:sz="0" w:space="0" w:color="auto"/>
                <w:left w:val="none" w:sz="0" w:space="0" w:color="auto"/>
                <w:bottom w:val="none" w:sz="0" w:space="0" w:color="auto"/>
                <w:right w:val="none" w:sz="0" w:space="0" w:color="auto"/>
              </w:divBdr>
            </w:div>
            <w:div w:id="1108546699">
              <w:marLeft w:val="0"/>
              <w:marRight w:val="0"/>
              <w:marTop w:val="0"/>
              <w:marBottom w:val="0"/>
              <w:divBdr>
                <w:top w:val="none" w:sz="0" w:space="0" w:color="auto"/>
                <w:left w:val="none" w:sz="0" w:space="0" w:color="auto"/>
                <w:bottom w:val="none" w:sz="0" w:space="0" w:color="auto"/>
                <w:right w:val="none" w:sz="0" w:space="0" w:color="auto"/>
              </w:divBdr>
            </w:div>
            <w:div w:id="574630489">
              <w:marLeft w:val="0"/>
              <w:marRight w:val="0"/>
              <w:marTop w:val="0"/>
              <w:marBottom w:val="0"/>
              <w:divBdr>
                <w:top w:val="none" w:sz="0" w:space="0" w:color="auto"/>
                <w:left w:val="none" w:sz="0" w:space="0" w:color="auto"/>
                <w:bottom w:val="none" w:sz="0" w:space="0" w:color="auto"/>
                <w:right w:val="none" w:sz="0" w:space="0" w:color="auto"/>
              </w:divBdr>
            </w:div>
            <w:div w:id="922035120">
              <w:marLeft w:val="0"/>
              <w:marRight w:val="0"/>
              <w:marTop w:val="0"/>
              <w:marBottom w:val="0"/>
              <w:divBdr>
                <w:top w:val="none" w:sz="0" w:space="0" w:color="auto"/>
                <w:left w:val="none" w:sz="0" w:space="0" w:color="auto"/>
                <w:bottom w:val="none" w:sz="0" w:space="0" w:color="auto"/>
                <w:right w:val="none" w:sz="0" w:space="0" w:color="auto"/>
              </w:divBdr>
            </w:div>
            <w:div w:id="760875098">
              <w:marLeft w:val="0"/>
              <w:marRight w:val="0"/>
              <w:marTop w:val="0"/>
              <w:marBottom w:val="0"/>
              <w:divBdr>
                <w:top w:val="none" w:sz="0" w:space="0" w:color="auto"/>
                <w:left w:val="none" w:sz="0" w:space="0" w:color="auto"/>
                <w:bottom w:val="none" w:sz="0" w:space="0" w:color="auto"/>
                <w:right w:val="none" w:sz="0" w:space="0" w:color="auto"/>
              </w:divBdr>
            </w:div>
            <w:div w:id="2099593467">
              <w:marLeft w:val="0"/>
              <w:marRight w:val="0"/>
              <w:marTop w:val="0"/>
              <w:marBottom w:val="0"/>
              <w:divBdr>
                <w:top w:val="none" w:sz="0" w:space="0" w:color="auto"/>
                <w:left w:val="none" w:sz="0" w:space="0" w:color="auto"/>
                <w:bottom w:val="none" w:sz="0" w:space="0" w:color="auto"/>
                <w:right w:val="none" w:sz="0" w:space="0" w:color="auto"/>
              </w:divBdr>
            </w:div>
            <w:div w:id="46154077">
              <w:marLeft w:val="0"/>
              <w:marRight w:val="0"/>
              <w:marTop w:val="0"/>
              <w:marBottom w:val="0"/>
              <w:divBdr>
                <w:top w:val="none" w:sz="0" w:space="0" w:color="auto"/>
                <w:left w:val="none" w:sz="0" w:space="0" w:color="auto"/>
                <w:bottom w:val="none" w:sz="0" w:space="0" w:color="auto"/>
                <w:right w:val="none" w:sz="0" w:space="0" w:color="auto"/>
              </w:divBdr>
            </w:div>
            <w:div w:id="989098381">
              <w:marLeft w:val="0"/>
              <w:marRight w:val="0"/>
              <w:marTop w:val="0"/>
              <w:marBottom w:val="0"/>
              <w:divBdr>
                <w:top w:val="none" w:sz="0" w:space="0" w:color="auto"/>
                <w:left w:val="none" w:sz="0" w:space="0" w:color="auto"/>
                <w:bottom w:val="none" w:sz="0" w:space="0" w:color="auto"/>
                <w:right w:val="none" w:sz="0" w:space="0" w:color="auto"/>
              </w:divBdr>
            </w:div>
            <w:div w:id="1292635066">
              <w:marLeft w:val="0"/>
              <w:marRight w:val="0"/>
              <w:marTop w:val="0"/>
              <w:marBottom w:val="0"/>
              <w:divBdr>
                <w:top w:val="none" w:sz="0" w:space="0" w:color="auto"/>
                <w:left w:val="none" w:sz="0" w:space="0" w:color="auto"/>
                <w:bottom w:val="none" w:sz="0" w:space="0" w:color="auto"/>
                <w:right w:val="none" w:sz="0" w:space="0" w:color="auto"/>
              </w:divBdr>
            </w:div>
            <w:div w:id="2026324553">
              <w:marLeft w:val="0"/>
              <w:marRight w:val="0"/>
              <w:marTop w:val="0"/>
              <w:marBottom w:val="0"/>
              <w:divBdr>
                <w:top w:val="none" w:sz="0" w:space="0" w:color="auto"/>
                <w:left w:val="none" w:sz="0" w:space="0" w:color="auto"/>
                <w:bottom w:val="none" w:sz="0" w:space="0" w:color="auto"/>
                <w:right w:val="none" w:sz="0" w:space="0" w:color="auto"/>
              </w:divBdr>
            </w:div>
            <w:div w:id="2119257794">
              <w:marLeft w:val="0"/>
              <w:marRight w:val="0"/>
              <w:marTop w:val="0"/>
              <w:marBottom w:val="0"/>
              <w:divBdr>
                <w:top w:val="none" w:sz="0" w:space="0" w:color="auto"/>
                <w:left w:val="none" w:sz="0" w:space="0" w:color="auto"/>
                <w:bottom w:val="none" w:sz="0" w:space="0" w:color="auto"/>
                <w:right w:val="none" w:sz="0" w:space="0" w:color="auto"/>
              </w:divBdr>
            </w:div>
            <w:div w:id="184170674">
              <w:marLeft w:val="0"/>
              <w:marRight w:val="0"/>
              <w:marTop w:val="0"/>
              <w:marBottom w:val="0"/>
              <w:divBdr>
                <w:top w:val="none" w:sz="0" w:space="0" w:color="auto"/>
                <w:left w:val="none" w:sz="0" w:space="0" w:color="auto"/>
                <w:bottom w:val="none" w:sz="0" w:space="0" w:color="auto"/>
                <w:right w:val="none" w:sz="0" w:space="0" w:color="auto"/>
              </w:divBdr>
            </w:div>
            <w:div w:id="804153347">
              <w:marLeft w:val="0"/>
              <w:marRight w:val="0"/>
              <w:marTop w:val="0"/>
              <w:marBottom w:val="0"/>
              <w:divBdr>
                <w:top w:val="none" w:sz="0" w:space="0" w:color="auto"/>
                <w:left w:val="none" w:sz="0" w:space="0" w:color="auto"/>
                <w:bottom w:val="none" w:sz="0" w:space="0" w:color="auto"/>
                <w:right w:val="none" w:sz="0" w:space="0" w:color="auto"/>
              </w:divBdr>
            </w:div>
            <w:div w:id="1804813697">
              <w:marLeft w:val="0"/>
              <w:marRight w:val="0"/>
              <w:marTop w:val="0"/>
              <w:marBottom w:val="0"/>
              <w:divBdr>
                <w:top w:val="none" w:sz="0" w:space="0" w:color="auto"/>
                <w:left w:val="none" w:sz="0" w:space="0" w:color="auto"/>
                <w:bottom w:val="none" w:sz="0" w:space="0" w:color="auto"/>
                <w:right w:val="none" w:sz="0" w:space="0" w:color="auto"/>
              </w:divBdr>
            </w:div>
            <w:div w:id="24913400">
              <w:marLeft w:val="0"/>
              <w:marRight w:val="0"/>
              <w:marTop w:val="0"/>
              <w:marBottom w:val="0"/>
              <w:divBdr>
                <w:top w:val="none" w:sz="0" w:space="0" w:color="auto"/>
                <w:left w:val="none" w:sz="0" w:space="0" w:color="auto"/>
                <w:bottom w:val="none" w:sz="0" w:space="0" w:color="auto"/>
                <w:right w:val="none" w:sz="0" w:space="0" w:color="auto"/>
              </w:divBdr>
            </w:div>
            <w:div w:id="907425791">
              <w:marLeft w:val="0"/>
              <w:marRight w:val="0"/>
              <w:marTop w:val="0"/>
              <w:marBottom w:val="0"/>
              <w:divBdr>
                <w:top w:val="none" w:sz="0" w:space="0" w:color="auto"/>
                <w:left w:val="none" w:sz="0" w:space="0" w:color="auto"/>
                <w:bottom w:val="none" w:sz="0" w:space="0" w:color="auto"/>
                <w:right w:val="none" w:sz="0" w:space="0" w:color="auto"/>
              </w:divBdr>
            </w:div>
            <w:div w:id="968242111">
              <w:marLeft w:val="0"/>
              <w:marRight w:val="0"/>
              <w:marTop w:val="0"/>
              <w:marBottom w:val="0"/>
              <w:divBdr>
                <w:top w:val="none" w:sz="0" w:space="0" w:color="auto"/>
                <w:left w:val="none" w:sz="0" w:space="0" w:color="auto"/>
                <w:bottom w:val="none" w:sz="0" w:space="0" w:color="auto"/>
                <w:right w:val="none" w:sz="0" w:space="0" w:color="auto"/>
              </w:divBdr>
            </w:div>
            <w:div w:id="964232346">
              <w:marLeft w:val="0"/>
              <w:marRight w:val="0"/>
              <w:marTop w:val="0"/>
              <w:marBottom w:val="0"/>
              <w:divBdr>
                <w:top w:val="none" w:sz="0" w:space="0" w:color="auto"/>
                <w:left w:val="none" w:sz="0" w:space="0" w:color="auto"/>
                <w:bottom w:val="none" w:sz="0" w:space="0" w:color="auto"/>
                <w:right w:val="none" w:sz="0" w:space="0" w:color="auto"/>
              </w:divBdr>
            </w:div>
            <w:div w:id="236937823">
              <w:marLeft w:val="0"/>
              <w:marRight w:val="0"/>
              <w:marTop w:val="0"/>
              <w:marBottom w:val="0"/>
              <w:divBdr>
                <w:top w:val="none" w:sz="0" w:space="0" w:color="auto"/>
                <w:left w:val="none" w:sz="0" w:space="0" w:color="auto"/>
                <w:bottom w:val="none" w:sz="0" w:space="0" w:color="auto"/>
                <w:right w:val="none" w:sz="0" w:space="0" w:color="auto"/>
              </w:divBdr>
            </w:div>
            <w:div w:id="1850093464">
              <w:marLeft w:val="0"/>
              <w:marRight w:val="0"/>
              <w:marTop w:val="0"/>
              <w:marBottom w:val="0"/>
              <w:divBdr>
                <w:top w:val="none" w:sz="0" w:space="0" w:color="auto"/>
                <w:left w:val="none" w:sz="0" w:space="0" w:color="auto"/>
                <w:bottom w:val="none" w:sz="0" w:space="0" w:color="auto"/>
                <w:right w:val="none" w:sz="0" w:space="0" w:color="auto"/>
              </w:divBdr>
            </w:div>
            <w:div w:id="4064885">
              <w:marLeft w:val="0"/>
              <w:marRight w:val="0"/>
              <w:marTop w:val="0"/>
              <w:marBottom w:val="0"/>
              <w:divBdr>
                <w:top w:val="none" w:sz="0" w:space="0" w:color="auto"/>
                <w:left w:val="none" w:sz="0" w:space="0" w:color="auto"/>
                <w:bottom w:val="none" w:sz="0" w:space="0" w:color="auto"/>
                <w:right w:val="none" w:sz="0" w:space="0" w:color="auto"/>
              </w:divBdr>
            </w:div>
            <w:div w:id="925915775">
              <w:marLeft w:val="0"/>
              <w:marRight w:val="0"/>
              <w:marTop w:val="0"/>
              <w:marBottom w:val="0"/>
              <w:divBdr>
                <w:top w:val="none" w:sz="0" w:space="0" w:color="auto"/>
                <w:left w:val="none" w:sz="0" w:space="0" w:color="auto"/>
                <w:bottom w:val="none" w:sz="0" w:space="0" w:color="auto"/>
                <w:right w:val="none" w:sz="0" w:space="0" w:color="auto"/>
              </w:divBdr>
            </w:div>
            <w:div w:id="1771659503">
              <w:marLeft w:val="0"/>
              <w:marRight w:val="0"/>
              <w:marTop w:val="0"/>
              <w:marBottom w:val="0"/>
              <w:divBdr>
                <w:top w:val="none" w:sz="0" w:space="0" w:color="auto"/>
                <w:left w:val="none" w:sz="0" w:space="0" w:color="auto"/>
                <w:bottom w:val="none" w:sz="0" w:space="0" w:color="auto"/>
                <w:right w:val="none" w:sz="0" w:space="0" w:color="auto"/>
              </w:divBdr>
            </w:div>
            <w:div w:id="1340040851">
              <w:marLeft w:val="0"/>
              <w:marRight w:val="0"/>
              <w:marTop w:val="0"/>
              <w:marBottom w:val="0"/>
              <w:divBdr>
                <w:top w:val="none" w:sz="0" w:space="0" w:color="auto"/>
                <w:left w:val="none" w:sz="0" w:space="0" w:color="auto"/>
                <w:bottom w:val="none" w:sz="0" w:space="0" w:color="auto"/>
                <w:right w:val="none" w:sz="0" w:space="0" w:color="auto"/>
              </w:divBdr>
            </w:div>
            <w:div w:id="1293630648">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 w:id="811337380">
              <w:marLeft w:val="0"/>
              <w:marRight w:val="0"/>
              <w:marTop w:val="0"/>
              <w:marBottom w:val="0"/>
              <w:divBdr>
                <w:top w:val="none" w:sz="0" w:space="0" w:color="auto"/>
                <w:left w:val="none" w:sz="0" w:space="0" w:color="auto"/>
                <w:bottom w:val="none" w:sz="0" w:space="0" w:color="auto"/>
                <w:right w:val="none" w:sz="0" w:space="0" w:color="auto"/>
              </w:divBdr>
            </w:div>
            <w:div w:id="9586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74">
      <w:bodyDiv w:val="1"/>
      <w:marLeft w:val="0"/>
      <w:marRight w:val="0"/>
      <w:marTop w:val="0"/>
      <w:marBottom w:val="0"/>
      <w:divBdr>
        <w:top w:val="none" w:sz="0" w:space="0" w:color="auto"/>
        <w:left w:val="none" w:sz="0" w:space="0" w:color="auto"/>
        <w:bottom w:val="none" w:sz="0" w:space="0" w:color="auto"/>
        <w:right w:val="none" w:sz="0" w:space="0" w:color="auto"/>
      </w:divBdr>
      <w:divsChild>
        <w:div w:id="1390376052">
          <w:marLeft w:val="0"/>
          <w:marRight w:val="0"/>
          <w:marTop w:val="0"/>
          <w:marBottom w:val="0"/>
          <w:divBdr>
            <w:top w:val="none" w:sz="0" w:space="0" w:color="auto"/>
            <w:left w:val="none" w:sz="0" w:space="0" w:color="auto"/>
            <w:bottom w:val="none" w:sz="0" w:space="0" w:color="auto"/>
            <w:right w:val="none" w:sz="0" w:space="0" w:color="auto"/>
          </w:divBdr>
          <w:divsChild>
            <w:div w:id="1330209500">
              <w:marLeft w:val="0"/>
              <w:marRight w:val="0"/>
              <w:marTop w:val="0"/>
              <w:marBottom w:val="0"/>
              <w:divBdr>
                <w:top w:val="none" w:sz="0" w:space="0" w:color="auto"/>
                <w:left w:val="none" w:sz="0" w:space="0" w:color="auto"/>
                <w:bottom w:val="none" w:sz="0" w:space="0" w:color="auto"/>
                <w:right w:val="none" w:sz="0" w:space="0" w:color="auto"/>
              </w:divBdr>
            </w:div>
            <w:div w:id="839123104">
              <w:marLeft w:val="0"/>
              <w:marRight w:val="0"/>
              <w:marTop w:val="0"/>
              <w:marBottom w:val="0"/>
              <w:divBdr>
                <w:top w:val="none" w:sz="0" w:space="0" w:color="auto"/>
                <w:left w:val="none" w:sz="0" w:space="0" w:color="auto"/>
                <w:bottom w:val="none" w:sz="0" w:space="0" w:color="auto"/>
                <w:right w:val="none" w:sz="0" w:space="0" w:color="auto"/>
              </w:divBdr>
            </w:div>
            <w:div w:id="2144080769">
              <w:marLeft w:val="0"/>
              <w:marRight w:val="0"/>
              <w:marTop w:val="0"/>
              <w:marBottom w:val="0"/>
              <w:divBdr>
                <w:top w:val="none" w:sz="0" w:space="0" w:color="auto"/>
                <w:left w:val="none" w:sz="0" w:space="0" w:color="auto"/>
                <w:bottom w:val="none" w:sz="0" w:space="0" w:color="auto"/>
                <w:right w:val="none" w:sz="0" w:space="0" w:color="auto"/>
              </w:divBdr>
            </w:div>
            <w:div w:id="1027219818">
              <w:marLeft w:val="0"/>
              <w:marRight w:val="0"/>
              <w:marTop w:val="0"/>
              <w:marBottom w:val="0"/>
              <w:divBdr>
                <w:top w:val="none" w:sz="0" w:space="0" w:color="auto"/>
                <w:left w:val="none" w:sz="0" w:space="0" w:color="auto"/>
                <w:bottom w:val="none" w:sz="0" w:space="0" w:color="auto"/>
                <w:right w:val="none" w:sz="0" w:space="0" w:color="auto"/>
              </w:divBdr>
            </w:div>
            <w:div w:id="1744185106">
              <w:marLeft w:val="0"/>
              <w:marRight w:val="0"/>
              <w:marTop w:val="0"/>
              <w:marBottom w:val="0"/>
              <w:divBdr>
                <w:top w:val="none" w:sz="0" w:space="0" w:color="auto"/>
                <w:left w:val="none" w:sz="0" w:space="0" w:color="auto"/>
                <w:bottom w:val="none" w:sz="0" w:space="0" w:color="auto"/>
                <w:right w:val="none" w:sz="0" w:space="0" w:color="auto"/>
              </w:divBdr>
            </w:div>
            <w:div w:id="1722511547">
              <w:marLeft w:val="0"/>
              <w:marRight w:val="0"/>
              <w:marTop w:val="0"/>
              <w:marBottom w:val="0"/>
              <w:divBdr>
                <w:top w:val="none" w:sz="0" w:space="0" w:color="auto"/>
                <w:left w:val="none" w:sz="0" w:space="0" w:color="auto"/>
                <w:bottom w:val="none" w:sz="0" w:space="0" w:color="auto"/>
                <w:right w:val="none" w:sz="0" w:space="0" w:color="auto"/>
              </w:divBdr>
            </w:div>
            <w:div w:id="1326207205">
              <w:marLeft w:val="0"/>
              <w:marRight w:val="0"/>
              <w:marTop w:val="0"/>
              <w:marBottom w:val="0"/>
              <w:divBdr>
                <w:top w:val="none" w:sz="0" w:space="0" w:color="auto"/>
                <w:left w:val="none" w:sz="0" w:space="0" w:color="auto"/>
                <w:bottom w:val="none" w:sz="0" w:space="0" w:color="auto"/>
                <w:right w:val="none" w:sz="0" w:space="0" w:color="auto"/>
              </w:divBdr>
            </w:div>
            <w:div w:id="101384657">
              <w:marLeft w:val="0"/>
              <w:marRight w:val="0"/>
              <w:marTop w:val="0"/>
              <w:marBottom w:val="0"/>
              <w:divBdr>
                <w:top w:val="none" w:sz="0" w:space="0" w:color="auto"/>
                <w:left w:val="none" w:sz="0" w:space="0" w:color="auto"/>
                <w:bottom w:val="none" w:sz="0" w:space="0" w:color="auto"/>
                <w:right w:val="none" w:sz="0" w:space="0" w:color="auto"/>
              </w:divBdr>
            </w:div>
            <w:div w:id="836456024">
              <w:marLeft w:val="0"/>
              <w:marRight w:val="0"/>
              <w:marTop w:val="0"/>
              <w:marBottom w:val="0"/>
              <w:divBdr>
                <w:top w:val="none" w:sz="0" w:space="0" w:color="auto"/>
                <w:left w:val="none" w:sz="0" w:space="0" w:color="auto"/>
                <w:bottom w:val="none" w:sz="0" w:space="0" w:color="auto"/>
                <w:right w:val="none" w:sz="0" w:space="0" w:color="auto"/>
              </w:divBdr>
            </w:div>
            <w:div w:id="924654019">
              <w:marLeft w:val="0"/>
              <w:marRight w:val="0"/>
              <w:marTop w:val="0"/>
              <w:marBottom w:val="0"/>
              <w:divBdr>
                <w:top w:val="none" w:sz="0" w:space="0" w:color="auto"/>
                <w:left w:val="none" w:sz="0" w:space="0" w:color="auto"/>
                <w:bottom w:val="none" w:sz="0" w:space="0" w:color="auto"/>
                <w:right w:val="none" w:sz="0" w:space="0" w:color="auto"/>
              </w:divBdr>
            </w:div>
            <w:div w:id="1560751562">
              <w:marLeft w:val="0"/>
              <w:marRight w:val="0"/>
              <w:marTop w:val="0"/>
              <w:marBottom w:val="0"/>
              <w:divBdr>
                <w:top w:val="none" w:sz="0" w:space="0" w:color="auto"/>
                <w:left w:val="none" w:sz="0" w:space="0" w:color="auto"/>
                <w:bottom w:val="none" w:sz="0" w:space="0" w:color="auto"/>
                <w:right w:val="none" w:sz="0" w:space="0" w:color="auto"/>
              </w:divBdr>
            </w:div>
            <w:div w:id="775255086">
              <w:marLeft w:val="0"/>
              <w:marRight w:val="0"/>
              <w:marTop w:val="0"/>
              <w:marBottom w:val="0"/>
              <w:divBdr>
                <w:top w:val="none" w:sz="0" w:space="0" w:color="auto"/>
                <w:left w:val="none" w:sz="0" w:space="0" w:color="auto"/>
                <w:bottom w:val="none" w:sz="0" w:space="0" w:color="auto"/>
                <w:right w:val="none" w:sz="0" w:space="0" w:color="auto"/>
              </w:divBdr>
            </w:div>
            <w:div w:id="1005018476">
              <w:marLeft w:val="0"/>
              <w:marRight w:val="0"/>
              <w:marTop w:val="0"/>
              <w:marBottom w:val="0"/>
              <w:divBdr>
                <w:top w:val="none" w:sz="0" w:space="0" w:color="auto"/>
                <w:left w:val="none" w:sz="0" w:space="0" w:color="auto"/>
                <w:bottom w:val="none" w:sz="0" w:space="0" w:color="auto"/>
                <w:right w:val="none" w:sz="0" w:space="0" w:color="auto"/>
              </w:divBdr>
            </w:div>
            <w:div w:id="360327811">
              <w:marLeft w:val="0"/>
              <w:marRight w:val="0"/>
              <w:marTop w:val="0"/>
              <w:marBottom w:val="0"/>
              <w:divBdr>
                <w:top w:val="none" w:sz="0" w:space="0" w:color="auto"/>
                <w:left w:val="none" w:sz="0" w:space="0" w:color="auto"/>
                <w:bottom w:val="none" w:sz="0" w:space="0" w:color="auto"/>
                <w:right w:val="none" w:sz="0" w:space="0" w:color="auto"/>
              </w:divBdr>
            </w:div>
            <w:div w:id="130709557">
              <w:marLeft w:val="0"/>
              <w:marRight w:val="0"/>
              <w:marTop w:val="0"/>
              <w:marBottom w:val="0"/>
              <w:divBdr>
                <w:top w:val="none" w:sz="0" w:space="0" w:color="auto"/>
                <w:left w:val="none" w:sz="0" w:space="0" w:color="auto"/>
                <w:bottom w:val="none" w:sz="0" w:space="0" w:color="auto"/>
                <w:right w:val="none" w:sz="0" w:space="0" w:color="auto"/>
              </w:divBdr>
            </w:div>
            <w:div w:id="694115923">
              <w:marLeft w:val="0"/>
              <w:marRight w:val="0"/>
              <w:marTop w:val="0"/>
              <w:marBottom w:val="0"/>
              <w:divBdr>
                <w:top w:val="none" w:sz="0" w:space="0" w:color="auto"/>
                <w:left w:val="none" w:sz="0" w:space="0" w:color="auto"/>
                <w:bottom w:val="none" w:sz="0" w:space="0" w:color="auto"/>
                <w:right w:val="none" w:sz="0" w:space="0" w:color="auto"/>
              </w:divBdr>
            </w:div>
            <w:div w:id="1213881906">
              <w:marLeft w:val="0"/>
              <w:marRight w:val="0"/>
              <w:marTop w:val="0"/>
              <w:marBottom w:val="0"/>
              <w:divBdr>
                <w:top w:val="none" w:sz="0" w:space="0" w:color="auto"/>
                <w:left w:val="none" w:sz="0" w:space="0" w:color="auto"/>
                <w:bottom w:val="none" w:sz="0" w:space="0" w:color="auto"/>
                <w:right w:val="none" w:sz="0" w:space="0" w:color="auto"/>
              </w:divBdr>
            </w:div>
            <w:div w:id="1459299004">
              <w:marLeft w:val="0"/>
              <w:marRight w:val="0"/>
              <w:marTop w:val="0"/>
              <w:marBottom w:val="0"/>
              <w:divBdr>
                <w:top w:val="none" w:sz="0" w:space="0" w:color="auto"/>
                <w:left w:val="none" w:sz="0" w:space="0" w:color="auto"/>
                <w:bottom w:val="none" w:sz="0" w:space="0" w:color="auto"/>
                <w:right w:val="none" w:sz="0" w:space="0" w:color="auto"/>
              </w:divBdr>
            </w:div>
            <w:div w:id="578946126">
              <w:marLeft w:val="0"/>
              <w:marRight w:val="0"/>
              <w:marTop w:val="0"/>
              <w:marBottom w:val="0"/>
              <w:divBdr>
                <w:top w:val="none" w:sz="0" w:space="0" w:color="auto"/>
                <w:left w:val="none" w:sz="0" w:space="0" w:color="auto"/>
                <w:bottom w:val="none" w:sz="0" w:space="0" w:color="auto"/>
                <w:right w:val="none" w:sz="0" w:space="0" w:color="auto"/>
              </w:divBdr>
            </w:div>
            <w:div w:id="559024548">
              <w:marLeft w:val="0"/>
              <w:marRight w:val="0"/>
              <w:marTop w:val="0"/>
              <w:marBottom w:val="0"/>
              <w:divBdr>
                <w:top w:val="none" w:sz="0" w:space="0" w:color="auto"/>
                <w:left w:val="none" w:sz="0" w:space="0" w:color="auto"/>
                <w:bottom w:val="none" w:sz="0" w:space="0" w:color="auto"/>
                <w:right w:val="none" w:sz="0" w:space="0" w:color="auto"/>
              </w:divBdr>
            </w:div>
            <w:div w:id="1736003102">
              <w:marLeft w:val="0"/>
              <w:marRight w:val="0"/>
              <w:marTop w:val="0"/>
              <w:marBottom w:val="0"/>
              <w:divBdr>
                <w:top w:val="none" w:sz="0" w:space="0" w:color="auto"/>
                <w:left w:val="none" w:sz="0" w:space="0" w:color="auto"/>
                <w:bottom w:val="none" w:sz="0" w:space="0" w:color="auto"/>
                <w:right w:val="none" w:sz="0" w:space="0" w:color="auto"/>
              </w:divBdr>
            </w:div>
            <w:div w:id="1762792360">
              <w:marLeft w:val="0"/>
              <w:marRight w:val="0"/>
              <w:marTop w:val="0"/>
              <w:marBottom w:val="0"/>
              <w:divBdr>
                <w:top w:val="none" w:sz="0" w:space="0" w:color="auto"/>
                <w:left w:val="none" w:sz="0" w:space="0" w:color="auto"/>
                <w:bottom w:val="none" w:sz="0" w:space="0" w:color="auto"/>
                <w:right w:val="none" w:sz="0" w:space="0" w:color="auto"/>
              </w:divBdr>
            </w:div>
            <w:div w:id="775710179">
              <w:marLeft w:val="0"/>
              <w:marRight w:val="0"/>
              <w:marTop w:val="0"/>
              <w:marBottom w:val="0"/>
              <w:divBdr>
                <w:top w:val="none" w:sz="0" w:space="0" w:color="auto"/>
                <w:left w:val="none" w:sz="0" w:space="0" w:color="auto"/>
                <w:bottom w:val="none" w:sz="0" w:space="0" w:color="auto"/>
                <w:right w:val="none" w:sz="0" w:space="0" w:color="auto"/>
              </w:divBdr>
            </w:div>
            <w:div w:id="1506675038">
              <w:marLeft w:val="0"/>
              <w:marRight w:val="0"/>
              <w:marTop w:val="0"/>
              <w:marBottom w:val="0"/>
              <w:divBdr>
                <w:top w:val="none" w:sz="0" w:space="0" w:color="auto"/>
                <w:left w:val="none" w:sz="0" w:space="0" w:color="auto"/>
                <w:bottom w:val="none" w:sz="0" w:space="0" w:color="auto"/>
                <w:right w:val="none" w:sz="0" w:space="0" w:color="auto"/>
              </w:divBdr>
            </w:div>
            <w:div w:id="1622540933">
              <w:marLeft w:val="0"/>
              <w:marRight w:val="0"/>
              <w:marTop w:val="0"/>
              <w:marBottom w:val="0"/>
              <w:divBdr>
                <w:top w:val="none" w:sz="0" w:space="0" w:color="auto"/>
                <w:left w:val="none" w:sz="0" w:space="0" w:color="auto"/>
                <w:bottom w:val="none" w:sz="0" w:space="0" w:color="auto"/>
                <w:right w:val="none" w:sz="0" w:space="0" w:color="auto"/>
              </w:divBdr>
            </w:div>
            <w:div w:id="1128821863">
              <w:marLeft w:val="0"/>
              <w:marRight w:val="0"/>
              <w:marTop w:val="0"/>
              <w:marBottom w:val="0"/>
              <w:divBdr>
                <w:top w:val="none" w:sz="0" w:space="0" w:color="auto"/>
                <w:left w:val="none" w:sz="0" w:space="0" w:color="auto"/>
                <w:bottom w:val="none" w:sz="0" w:space="0" w:color="auto"/>
                <w:right w:val="none" w:sz="0" w:space="0" w:color="auto"/>
              </w:divBdr>
            </w:div>
            <w:div w:id="1057245433">
              <w:marLeft w:val="0"/>
              <w:marRight w:val="0"/>
              <w:marTop w:val="0"/>
              <w:marBottom w:val="0"/>
              <w:divBdr>
                <w:top w:val="none" w:sz="0" w:space="0" w:color="auto"/>
                <w:left w:val="none" w:sz="0" w:space="0" w:color="auto"/>
                <w:bottom w:val="none" w:sz="0" w:space="0" w:color="auto"/>
                <w:right w:val="none" w:sz="0" w:space="0" w:color="auto"/>
              </w:divBdr>
            </w:div>
            <w:div w:id="212347512">
              <w:marLeft w:val="0"/>
              <w:marRight w:val="0"/>
              <w:marTop w:val="0"/>
              <w:marBottom w:val="0"/>
              <w:divBdr>
                <w:top w:val="none" w:sz="0" w:space="0" w:color="auto"/>
                <w:left w:val="none" w:sz="0" w:space="0" w:color="auto"/>
                <w:bottom w:val="none" w:sz="0" w:space="0" w:color="auto"/>
                <w:right w:val="none" w:sz="0" w:space="0" w:color="auto"/>
              </w:divBdr>
            </w:div>
            <w:div w:id="1227378874">
              <w:marLeft w:val="0"/>
              <w:marRight w:val="0"/>
              <w:marTop w:val="0"/>
              <w:marBottom w:val="0"/>
              <w:divBdr>
                <w:top w:val="none" w:sz="0" w:space="0" w:color="auto"/>
                <w:left w:val="none" w:sz="0" w:space="0" w:color="auto"/>
                <w:bottom w:val="none" w:sz="0" w:space="0" w:color="auto"/>
                <w:right w:val="none" w:sz="0" w:space="0" w:color="auto"/>
              </w:divBdr>
            </w:div>
            <w:div w:id="534197526">
              <w:marLeft w:val="0"/>
              <w:marRight w:val="0"/>
              <w:marTop w:val="0"/>
              <w:marBottom w:val="0"/>
              <w:divBdr>
                <w:top w:val="none" w:sz="0" w:space="0" w:color="auto"/>
                <w:left w:val="none" w:sz="0" w:space="0" w:color="auto"/>
                <w:bottom w:val="none" w:sz="0" w:space="0" w:color="auto"/>
                <w:right w:val="none" w:sz="0" w:space="0" w:color="auto"/>
              </w:divBdr>
            </w:div>
            <w:div w:id="665207090">
              <w:marLeft w:val="0"/>
              <w:marRight w:val="0"/>
              <w:marTop w:val="0"/>
              <w:marBottom w:val="0"/>
              <w:divBdr>
                <w:top w:val="none" w:sz="0" w:space="0" w:color="auto"/>
                <w:left w:val="none" w:sz="0" w:space="0" w:color="auto"/>
                <w:bottom w:val="none" w:sz="0" w:space="0" w:color="auto"/>
                <w:right w:val="none" w:sz="0" w:space="0" w:color="auto"/>
              </w:divBdr>
            </w:div>
            <w:div w:id="816800571">
              <w:marLeft w:val="0"/>
              <w:marRight w:val="0"/>
              <w:marTop w:val="0"/>
              <w:marBottom w:val="0"/>
              <w:divBdr>
                <w:top w:val="none" w:sz="0" w:space="0" w:color="auto"/>
                <w:left w:val="none" w:sz="0" w:space="0" w:color="auto"/>
                <w:bottom w:val="none" w:sz="0" w:space="0" w:color="auto"/>
                <w:right w:val="none" w:sz="0" w:space="0" w:color="auto"/>
              </w:divBdr>
            </w:div>
            <w:div w:id="1847089416">
              <w:marLeft w:val="0"/>
              <w:marRight w:val="0"/>
              <w:marTop w:val="0"/>
              <w:marBottom w:val="0"/>
              <w:divBdr>
                <w:top w:val="none" w:sz="0" w:space="0" w:color="auto"/>
                <w:left w:val="none" w:sz="0" w:space="0" w:color="auto"/>
                <w:bottom w:val="none" w:sz="0" w:space="0" w:color="auto"/>
                <w:right w:val="none" w:sz="0" w:space="0" w:color="auto"/>
              </w:divBdr>
            </w:div>
            <w:div w:id="867717955">
              <w:marLeft w:val="0"/>
              <w:marRight w:val="0"/>
              <w:marTop w:val="0"/>
              <w:marBottom w:val="0"/>
              <w:divBdr>
                <w:top w:val="none" w:sz="0" w:space="0" w:color="auto"/>
                <w:left w:val="none" w:sz="0" w:space="0" w:color="auto"/>
                <w:bottom w:val="none" w:sz="0" w:space="0" w:color="auto"/>
                <w:right w:val="none" w:sz="0" w:space="0" w:color="auto"/>
              </w:divBdr>
            </w:div>
            <w:div w:id="1442917429">
              <w:marLeft w:val="0"/>
              <w:marRight w:val="0"/>
              <w:marTop w:val="0"/>
              <w:marBottom w:val="0"/>
              <w:divBdr>
                <w:top w:val="none" w:sz="0" w:space="0" w:color="auto"/>
                <w:left w:val="none" w:sz="0" w:space="0" w:color="auto"/>
                <w:bottom w:val="none" w:sz="0" w:space="0" w:color="auto"/>
                <w:right w:val="none" w:sz="0" w:space="0" w:color="auto"/>
              </w:divBdr>
            </w:div>
            <w:div w:id="89857478">
              <w:marLeft w:val="0"/>
              <w:marRight w:val="0"/>
              <w:marTop w:val="0"/>
              <w:marBottom w:val="0"/>
              <w:divBdr>
                <w:top w:val="none" w:sz="0" w:space="0" w:color="auto"/>
                <w:left w:val="none" w:sz="0" w:space="0" w:color="auto"/>
                <w:bottom w:val="none" w:sz="0" w:space="0" w:color="auto"/>
                <w:right w:val="none" w:sz="0" w:space="0" w:color="auto"/>
              </w:divBdr>
            </w:div>
            <w:div w:id="1232154997">
              <w:marLeft w:val="0"/>
              <w:marRight w:val="0"/>
              <w:marTop w:val="0"/>
              <w:marBottom w:val="0"/>
              <w:divBdr>
                <w:top w:val="none" w:sz="0" w:space="0" w:color="auto"/>
                <w:left w:val="none" w:sz="0" w:space="0" w:color="auto"/>
                <w:bottom w:val="none" w:sz="0" w:space="0" w:color="auto"/>
                <w:right w:val="none" w:sz="0" w:space="0" w:color="auto"/>
              </w:divBdr>
            </w:div>
            <w:div w:id="1813214567">
              <w:marLeft w:val="0"/>
              <w:marRight w:val="0"/>
              <w:marTop w:val="0"/>
              <w:marBottom w:val="0"/>
              <w:divBdr>
                <w:top w:val="none" w:sz="0" w:space="0" w:color="auto"/>
                <w:left w:val="none" w:sz="0" w:space="0" w:color="auto"/>
                <w:bottom w:val="none" w:sz="0" w:space="0" w:color="auto"/>
                <w:right w:val="none" w:sz="0" w:space="0" w:color="auto"/>
              </w:divBdr>
            </w:div>
            <w:div w:id="485164884">
              <w:marLeft w:val="0"/>
              <w:marRight w:val="0"/>
              <w:marTop w:val="0"/>
              <w:marBottom w:val="0"/>
              <w:divBdr>
                <w:top w:val="none" w:sz="0" w:space="0" w:color="auto"/>
                <w:left w:val="none" w:sz="0" w:space="0" w:color="auto"/>
                <w:bottom w:val="none" w:sz="0" w:space="0" w:color="auto"/>
                <w:right w:val="none" w:sz="0" w:space="0" w:color="auto"/>
              </w:divBdr>
            </w:div>
            <w:div w:id="495799921">
              <w:marLeft w:val="0"/>
              <w:marRight w:val="0"/>
              <w:marTop w:val="0"/>
              <w:marBottom w:val="0"/>
              <w:divBdr>
                <w:top w:val="none" w:sz="0" w:space="0" w:color="auto"/>
                <w:left w:val="none" w:sz="0" w:space="0" w:color="auto"/>
                <w:bottom w:val="none" w:sz="0" w:space="0" w:color="auto"/>
                <w:right w:val="none" w:sz="0" w:space="0" w:color="auto"/>
              </w:divBdr>
            </w:div>
            <w:div w:id="1437366539">
              <w:marLeft w:val="0"/>
              <w:marRight w:val="0"/>
              <w:marTop w:val="0"/>
              <w:marBottom w:val="0"/>
              <w:divBdr>
                <w:top w:val="none" w:sz="0" w:space="0" w:color="auto"/>
                <w:left w:val="none" w:sz="0" w:space="0" w:color="auto"/>
                <w:bottom w:val="none" w:sz="0" w:space="0" w:color="auto"/>
                <w:right w:val="none" w:sz="0" w:space="0" w:color="auto"/>
              </w:divBdr>
            </w:div>
            <w:div w:id="1191801232">
              <w:marLeft w:val="0"/>
              <w:marRight w:val="0"/>
              <w:marTop w:val="0"/>
              <w:marBottom w:val="0"/>
              <w:divBdr>
                <w:top w:val="none" w:sz="0" w:space="0" w:color="auto"/>
                <w:left w:val="none" w:sz="0" w:space="0" w:color="auto"/>
                <w:bottom w:val="none" w:sz="0" w:space="0" w:color="auto"/>
                <w:right w:val="none" w:sz="0" w:space="0" w:color="auto"/>
              </w:divBdr>
            </w:div>
            <w:div w:id="1414473470">
              <w:marLeft w:val="0"/>
              <w:marRight w:val="0"/>
              <w:marTop w:val="0"/>
              <w:marBottom w:val="0"/>
              <w:divBdr>
                <w:top w:val="none" w:sz="0" w:space="0" w:color="auto"/>
                <w:left w:val="none" w:sz="0" w:space="0" w:color="auto"/>
                <w:bottom w:val="none" w:sz="0" w:space="0" w:color="auto"/>
                <w:right w:val="none" w:sz="0" w:space="0" w:color="auto"/>
              </w:divBdr>
            </w:div>
            <w:div w:id="2145925323">
              <w:marLeft w:val="0"/>
              <w:marRight w:val="0"/>
              <w:marTop w:val="0"/>
              <w:marBottom w:val="0"/>
              <w:divBdr>
                <w:top w:val="none" w:sz="0" w:space="0" w:color="auto"/>
                <w:left w:val="none" w:sz="0" w:space="0" w:color="auto"/>
                <w:bottom w:val="none" w:sz="0" w:space="0" w:color="auto"/>
                <w:right w:val="none" w:sz="0" w:space="0" w:color="auto"/>
              </w:divBdr>
            </w:div>
            <w:div w:id="1259294756">
              <w:marLeft w:val="0"/>
              <w:marRight w:val="0"/>
              <w:marTop w:val="0"/>
              <w:marBottom w:val="0"/>
              <w:divBdr>
                <w:top w:val="none" w:sz="0" w:space="0" w:color="auto"/>
                <w:left w:val="none" w:sz="0" w:space="0" w:color="auto"/>
                <w:bottom w:val="none" w:sz="0" w:space="0" w:color="auto"/>
                <w:right w:val="none" w:sz="0" w:space="0" w:color="auto"/>
              </w:divBdr>
            </w:div>
            <w:div w:id="179780878">
              <w:marLeft w:val="0"/>
              <w:marRight w:val="0"/>
              <w:marTop w:val="0"/>
              <w:marBottom w:val="0"/>
              <w:divBdr>
                <w:top w:val="none" w:sz="0" w:space="0" w:color="auto"/>
                <w:left w:val="none" w:sz="0" w:space="0" w:color="auto"/>
                <w:bottom w:val="none" w:sz="0" w:space="0" w:color="auto"/>
                <w:right w:val="none" w:sz="0" w:space="0" w:color="auto"/>
              </w:divBdr>
            </w:div>
            <w:div w:id="1539388393">
              <w:marLeft w:val="0"/>
              <w:marRight w:val="0"/>
              <w:marTop w:val="0"/>
              <w:marBottom w:val="0"/>
              <w:divBdr>
                <w:top w:val="none" w:sz="0" w:space="0" w:color="auto"/>
                <w:left w:val="none" w:sz="0" w:space="0" w:color="auto"/>
                <w:bottom w:val="none" w:sz="0" w:space="0" w:color="auto"/>
                <w:right w:val="none" w:sz="0" w:space="0" w:color="auto"/>
              </w:divBdr>
            </w:div>
            <w:div w:id="230311503">
              <w:marLeft w:val="0"/>
              <w:marRight w:val="0"/>
              <w:marTop w:val="0"/>
              <w:marBottom w:val="0"/>
              <w:divBdr>
                <w:top w:val="none" w:sz="0" w:space="0" w:color="auto"/>
                <w:left w:val="none" w:sz="0" w:space="0" w:color="auto"/>
                <w:bottom w:val="none" w:sz="0" w:space="0" w:color="auto"/>
                <w:right w:val="none" w:sz="0" w:space="0" w:color="auto"/>
              </w:divBdr>
            </w:div>
            <w:div w:id="1354961885">
              <w:marLeft w:val="0"/>
              <w:marRight w:val="0"/>
              <w:marTop w:val="0"/>
              <w:marBottom w:val="0"/>
              <w:divBdr>
                <w:top w:val="none" w:sz="0" w:space="0" w:color="auto"/>
                <w:left w:val="none" w:sz="0" w:space="0" w:color="auto"/>
                <w:bottom w:val="none" w:sz="0" w:space="0" w:color="auto"/>
                <w:right w:val="none" w:sz="0" w:space="0" w:color="auto"/>
              </w:divBdr>
            </w:div>
            <w:div w:id="123278807">
              <w:marLeft w:val="0"/>
              <w:marRight w:val="0"/>
              <w:marTop w:val="0"/>
              <w:marBottom w:val="0"/>
              <w:divBdr>
                <w:top w:val="none" w:sz="0" w:space="0" w:color="auto"/>
                <w:left w:val="none" w:sz="0" w:space="0" w:color="auto"/>
                <w:bottom w:val="none" w:sz="0" w:space="0" w:color="auto"/>
                <w:right w:val="none" w:sz="0" w:space="0" w:color="auto"/>
              </w:divBdr>
            </w:div>
            <w:div w:id="1729648856">
              <w:marLeft w:val="0"/>
              <w:marRight w:val="0"/>
              <w:marTop w:val="0"/>
              <w:marBottom w:val="0"/>
              <w:divBdr>
                <w:top w:val="none" w:sz="0" w:space="0" w:color="auto"/>
                <w:left w:val="none" w:sz="0" w:space="0" w:color="auto"/>
                <w:bottom w:val="none" w:sz="0" w:space="0" w:color="auto"/>
                <w:right w:val="none" w:sz="0" w:space="0" w:color="auto"/>
              </w:divBdr>
            </w:div>
            <w:div w:id="64886017">
              <w:marLeft w:val="0"/>
              <w:marRight w:val="0"/>
              <w:marTop w:val="0"/>
              <w:marBottom w:val="0"/>
              <w:divBdr>
                <w:top w:val="none" w:sz="0" w:space="0" w:color="auto"/>
                <w:left w:val="none" w:sz="0" w:space="0" w:color="auto"/>
                <w:bottom w:val="none" w:sz="0" w:space="0" w:color="auto"/>
                <w:right w:val="none" w:sz="0" w:space="0" w:color="auto"/>
              </w:divBdr>
            </w:div>
            <w:div w:id="1489858047">
              <w:marLeft w:val="0"/>
              <w:marRight w:val="0"/>
              <w:marTop w:val="0"/>
              <w:marBottom w:val="0"/>
              <w:divBdr>
                <w:top w:val="none" w:sz="0" w:space="0" w:color="auto"/>
                <w:left w:val="none" w:sz="0" w:space="0" w:color="auto"/>
                <w:bottom w:val="none" w:sz="0" w:space="0" w:color="auto"/>
                <w:right w:val="none" w:sz="0" w:space="0" w:color="auto"/>
              </w:divBdr>
            </w:div>
            <w:div w:id="1781104493">
              <w:marLeft w:val="0"/>
              <w:marRight w:val="0"/>
              <w:marTop w:val="0"/>
              <w:marBottom w:val="0"/>
              <w:divBdr>
                <w:top w:val="none" w:sz="0" w:space="0" w:color="auto"/>
                <w:left w:val="none" w:sz="0" w:space="0" w:color="auto"/>
                <w:bottom w:val="none" w:sz="0" w:space="0" w:color="auto"/>
                <w:right w:val="none" w:sz="0" w:space="0" w:color="auto"/>
              </w:divBdr>
            </w:div>
            <w:div w:id="880751876">
              <w:marLeft w:val="0"/>
              <w:marRight w:val="0"/>
              <w:marTop w:val="0"/>
              <w:marBottom w:val="0"/>
              <w:divBdr>
                <w:top w:val="none" w:sz="0" w:space="0" w:color="auto"/>
                <w:left w:val="none" w:sz="0" w:space="0" w:color="auto"/>
                <w:bottom w:val="none" w:sz="0" w:space="0" w:color="auto"/>
                <w:right w:val="none" w:sz="0" w:space="0" w:color="auto"/>
              </w:divBdr>
            </w:div>
            <w:div w:id="1831022748">
              <w:marLeft w:val="0"/>
              <w:marRight w:val="0"/>
              <w:marTop w:val="0"/>
              <w:marBottom w:val="0"/>
              <w:divBdr>
                <w:top w:val="none" w:sz="0" w:space="0" w:color="auto"/>
                <w:left w:val="none" w:sz="0" w:space="0" w:color="auto"/>
                <w:bottom w:val="none" w:sz="0" w:space="0" w:color="auto"/>
                <w:right w:val="none" w:sz="0" w:space="0" w:color="auto"/>
              </w:divBdr>
            </w:div>
            <w:div w:id="1509561611">
              <w:marLeft w:val="0"/>
              <w:marRight w:val="0"/>
              <w:marTop w:val="0"/>
              <w:marBottom w:val="0"/>
              <w:divBdr>
                <w:top w:val="none" w:sz="0" w:space="0" w:color="auto"/>
                <w:left w:val="none" w:sz="0" w:space="0" w:color="auto"/>
                <w:bottom w:val="none" w:sz="0" w:space="0" w:color="auto"/>
                <w:right w:val="none" w:sz="0" w:space="0" w:color="auto"/>
              </w:divBdr>
            </w:div>
            <w:div w:id="1633515503">
              <w:marLeft w:val="0"/>
              <w:marRight w:val="0"/>
              <w:marTop w:val="0"/>
              <w:marBottom w:val="0"/>
              <w:divBdr>
                <w:top w:val="none" w:sz="0" w:space="0" w:color="auto"/>
                <w:left w:val="none" w:sz="0" w:space="0" w:color="auto"/>
                <w:bottom w:val="none" w:sz="0" w:space="0" w:color="auto"/>
                <w:right w:val="none" w:sz="0" w:space="0" w:color="auto"/>
              </w:divBdr>
            </w:div>
            <w:div w:id="972715220">
              <w:marLeft w:val="0"/>
              <w:marRight w:val="0"/>
              <w:marTop w:val="0"/>
              <w:marBottom w:val="0"/>
              <w:divBdr>
                <w:top w:val="none" w:sz="0" w:space="0" w:color="auto"/>
                <w:left w:val="none" w:sz="0" w:space="0" w:color="auto"/>
                <w:bottom w:val="none" w:sz="0" w:space="0" w:color="auto"/>
                <w:right w:val="none" w:sz="0" w:space="0" w:color="auto"/>
              </w:divBdr>
            </w:div>
            <w:div w:id="183054371">
              <w:marLeft w:val="0"/>
              <w:marRight w:val="0"/>
              <w:marTop w:val="0"/>
              <w:marBottom w:val="0"/>
              <w:divBdr>
                <w:top w:val="none" w:sz="0" w:space="0" w:color="auto"/>
                <w:left w:val="none" w:sz="0" w:space="0" w:color="auto"/>
                <w:bottom w:val="none" w:sz="0" w:space="0" w:color="auto"/>
                <w:right w:val="none" w:sz="0" w:space="0" w:color="auto"/>
              </w:divBdr>
            </w:div>
            <w:div w:id="1343244447">
              <w:marLeft w:val="0"/>
              <w:marRight w:val="0"/>
              <w:marTop w:val="0"/>
              <w:marBottom w:val="0"/>
              <w:divBdr>
                <w:top w:val="none" w:sz="0" w:space="0" w:color="auto"/>
                <w:left w:val="none" w:sz="0" w:space="0" w:color="auto"/>
                <w:bottom w:val="none" w:sz="0" w:space="0" w:color="auto"/>
                <w:right w:val="none" w:sz="0" w:space="0" w:color="auto"/>
              </w:divBdr>
            </w:div>
            <w:div w:id="656109439">
              <w:marLeft w:val="0"/>
              <w:marRight w:val="0"/>
              <w:marTop w:val="0"/>
              <w:marBottom w:val="0"/>
              <w:divBdr>
                <w:top w:val="none" w:sz="0" w:space="0" w:color="auto"/>
                <w:left w:val="none" w:sz="0" w:space="0" w:color="auto"/>
                <w:bottom w:val="none" w:sz="0" w:space="0" w:color="auto"/>
                <w:right w:val="none" w:sz="0" w:space="0" w:color="auto"/>
              </w:divBdr>
            </w:div>
            <w:div w:id="175124220">
              <w:marLeft w:val="0"/>
              <w:marRight w:val="0"/>
              <w:marTop w:val="0"/>
              <w:marBottom w:val="0"/>
              <w:divBdr>
                <w:top w:val="none" w:sz="0" w:space="0" w:color="auto"/>
                <w:left w:val="none" w:sz="0" w:space="0" w:color="auto"/>
                <w:bottom w:val="none" w:sz="0" w:space="0" w:color="auto"/>
                <w:right w:val="none" w:sz="0" w:space="0" w:color="auto"/>
              </w:divBdr>
            </w:div>
            <w:div w:id="553463642">
              <w:marLeft w:val="0"/>
              <w:marRight w:val="0"/>
              <w:marTop w:val="0"/>
              <w:marBottom w:val="0"/>
              <w:divBdr>
                <w:top w:val="none" w:sz="0" w:space="0" w:color="auto"/>
                <w:left w:val="none" w:sz="0" w:space="0" w:color="auto"/>
                <w:bottom w:val="none" w:sz="0" w:space="0" w:color="auto"/>
                <w:right w:val="none" w:sz="0" w:space="0" w:color="auto"/>
              </w:divBdr>
            </w:div>
            <w:div w:id="661347565">
              <w:marLeft w:val="0"/>
              <w:marRight w:val="0"/>
              <w:marTop w:val="0"/>
              <w:marBottom w:val="0"/>
              <w:divBdr>
                <w:top w:val="none" w:sz="0" w:space="0" w:color="auto"/>
                <w:left w:val="none" w:sz="0" w:space="0" w:color="auto"/>
                <w:bottom w:val="none" w:sz="0" w:space="0" w:color="auto"/>
                <w:right w:val="none" w:sz="0" w:space="0" w:color="auto"/>
              </w:divBdr>
            </w:div>
            <w:div w:id="126436391">
              <w:marLeft w:val="0"/>
              <w:marRight w:val="0"/>
              <w:marTop w:val="0"/>
              <w:marBottom w:val="0"/>
              <w:divBdr>
                <w:top w:val="none" w:sz="0" w:space="0" w:color="auto"/>
                <w:left w:val="none" w:sz="0" w:space="0" w:color="auto"/>
                <w:bottom w:val="none" w:sz="0" w:space="0" w:color="auto"/>
                <w:right w:val="none" w:sz="0" w:space="0" w:color="auto"/>
              </w:divBdr>
            </w:div>
            <w:div w:id="837383152">
              <w:marLeft w:val="0"/>
              <w:marRight w:val="0"/>
              <w:marTop w:val="0"/>
              <w:marBottom w:val="0"/>
              <w:divBdr>
                <w:top w:val="none" w:sz="0" w:space="0" w:color="auto"/>
                <w:left w:val="none" w:sz="0" w:space="0" w:color="auto"/>
                <w:bottom w:val="none" w:sz="0" w:space="0" w:color="auto"/>
                <w:right w:val="none" w:sz="0" w:space="0" w:color="auto"/>
              </w:divBdr>
            </w:div>
            <w:div w:id="1460494840">
              <w:marLeft w:val="0"/>
              <w:marRight w:val="0"/>
              <w:marTop w:val="0"/>
              <w:marBottom w:val="0"/>
              <w:divBdr>
                <w:top w:val="none" w:sz="0" w:space="0" w:color="auto"/>
                <w:left w:val="none" w:sz="0" w:space="0" w:color="auto"/>
                <w:bottom w:val="none" w:sz="0" w:space="0" w:color="auto"/>
                <w:right w:val="none" w:sz="0" w:space="0" w:color="auto"/>
              </w:divBdr>
            </w:div>
            <w:div w:id="179202898">
              <w:marLeft w:val="0"/>
              <w:marRight w:val="0"/>
              <w:marTop w:val="0"/>
              <w:marBottom w:val="0"/>
              <w:divBdr>
                <w:top w:val="none" w:sz="0" w:space="0" w:color="auto"/>
                <w:left w:val="none" w:sz="0" w:space="0" w:color="auto"/>
                <w:bottom w:val="none" w:sz="0" w:space="0" w:color="auto"/>
                <w:right w:val="none" w:sz="0" w:space="0" w:color="auto"/>
              </w:divBdr>
            </w:div>
            <w:div w:id="1280146187">
              <w:marLeft w:val="0"/>
              <w:marRight w:val="0"/>
              <w:marTop w:val="0"/>
              <w:marBottom w:val="0"/>
              <w:divBdr>
                <w:top w:val="none" w:sz="0" w:space="0" w:color="auto"/>
                <w:left w:val="none" w:sz="0" w:space="0" w:color="auto"/>
                <w:bottom w:val="none" w:sz="0" w:space="0" w:color="auto"/>
                <w:right w:val="none" w:sz="0" w:space="0" w:color="auto"/>
              </w:divBdr>
            </w:div>
            <w:div w:id="2118912076">
              <w:marLeft w:val="0"/>
              <w:marRight w:val="0"/>
              <w:marTop w:val="0"/>
              <w:marBottom w:val="0"/>
              <w:divBdr>
                <w:top w:val="none" w:sz="0" w:space="0" w:color="auto"/>
                <w:left w:val="none" w:sz="0" w:space="0" w:color="auto"/>
                <w:bottom w:val="none" w:sz="0" w:space="0" w:color="auto"/>
                <w:right w:val="none" w:sz="0" w:space="0" w:color="auto"/>
              </w:divBdr>
            </w:div>
            <w:div w:id="1570767133">
              <w:marLeft w:val="0"/>
              <w:marRight w:val="0"/>
              <w:marTop w:val="0"/>
              <w:marBottom w:val="0"/>
              <w:divBdr>
                <w:top w:val="none" w:sz="0" w:space="0" w:color="auto"/>
                <w:left w:val="none" w:sz="0" w:space="0" w:color="auto"/>
                <w:bottom w:val="none" w:sz="0" w:space="0" w:color="auto"/>
                <w:right w:val="none" w:sz="0" w:space="0" w:color="auto"/>
              </w:divBdr>
            </w:div>
            <w:div w:id="881020576">
              <w:marLeft w:val="0"/>
              <w:marRight w:val="0"/>
              <w:marTop w:val="0"/>
              <w:marBottom w:val="0"/>
              <w:divBdr>
                <w:top w:val="none" w:sz="0" w:space="0" w:color="auto"/>
                <w:left w:val="none" w:sz="0" w:space="0" w:color="auto"/>
                <w:bottom w:val="none" w:sz="0" w:space="0" w:color="auto"/>
                <w:right w:val="none" w:sz="0" w:space="0" w:color="auto"/>
              </w:divBdr>
            </w:div>
            <w:div w:id="1812406300">
              <w:marLeft w:val="0"/>
              <w:marRight w:val="0"/>
              <w:marTop w:val="0"/>
              <w:marBottom w:val="0"/>
              <w:divBdr>
                <w:top w:val="none" w:sz="0" w:space="0" w:color="auto"/>
                <w:left w:val="none" w:sz="0" w:space="0" w:color="auto"/>
                <w:bottom w:val="none" w:sz="0" w:space="0" w:color="auto"/>
                <w:right w:val="none" w:sz="0" w:space="0" w:color="auto"/>
              </w:divBdr>
            </w:div>
            <w:div w:id="1469395991">
              <w:marLeft w:val="0"/>
              <w:marRight w:val="0"/>
              <w:marTop w:val="0"/>
              <w:marBottom w:val="0"/>
              <w:divBdr>
                <w:top w:val="none" w:sz="0" w:space="0" w:color="auto"/>
                <w:left w:val="none" w:sz="0" w:space="0" w:color="auto"/>
                <w:bottom w:val="none" w:sz="0" w:space="0" w:color="auto"/>
                <w:right w:val="none" w:sz="0" w:space="0" w:color="auto"/>
              </w:divBdr>
            </w:div>
            <w:div w:id="2057923410">
              <w:marLeft w:val="0"/>
              <w:marRight w:val="0"/>
              <w:marTop w:val="0"/>
              <w:marBottom w:val="0"/>
              <w:divBdr>
                <w:top w:val="none" w:sz="0" w:space="0" w:color="auto"/>
                <w:left w:val="none" w:sz="0" w:space="0" w:color="auto"/>
                <w:bottom w:val="none" w:sz="0" w:space="0" w:color="auto"/>
                <w:right w:val="none" w:sz="0" w:space="0" w:color="auto"/>
              </w:divBdr>
            </w:div>
            <w:div w:id="1170946400">
              <w:marLeft w:val="0"/>
              <w:marRight w:val="0"/>
              <w:marTop w:val="0"/>
              <w:marBottom w:val="0"/>
              <w:divBdr>
                <w:top w:val="none" w:sz="0" w:space="0" w:color="auto"/>
                <w:left w:val="none" w:sz="0" w:space="0" w:color="auto"/>
                <w:bottom w:val="none" w:sz="0" w:space="0" w:color="auto"/>
                <w:right w:val="none" w:sz="0" w:space="0" w:color="auto"/>
              </w:divBdr>
            </w:div>
            <w:div w:id="921765777">
              <w:marLeft w:val="0"/>
              <w:marRight w:val="0"/>
              <w:marTop w:val="0"/>
              <w:marBottom w:val="0"/>
              <w:divBdr>
                <w:top w:val="none" w:sz="0" w:space="0" w:color="auto"/>
                <w:left w:val="none" w:sz="0" w:space="0" w:color="auto"/>
                <w:bottom w:val="none" w:sz="0" w:space="0" w:color="auto"/>
                <w:right w:val="none" w:sz="0" w:space="0" w:color="auto"/>
              </w:divBdr>
            </w:div>
            <w:div w:id="1115517417">
              <w:marLeft w:val="0"/>
              <w:marRight w:val="0"/>
              <w:marTop w:val="0"/>
              <w:marBottom w:val="0"/>
              <w:divBdr>
                <w:top w:val="none" w:sz="0" w:space="0" w:color="auto"/>
                <w:left w:val="none" w:sz="0" w:space="0" w:color="auto"/>
                <w:bottom w:val="none" w:sz="0" w:space="0" w:color="auto"/>
                <w:right w:val="none" w:sz="0" w:space="0" w:color="auto"/>
              </w:divBdr>
            </w:div>
            <w:div w:id="257451750">
              <w:marLeft w:val="0"/>
              <w:marRight w:val="0"/>
              <w:marTop w:val="0"/>
              <w:marBottom w:val="0"/>
              <w:divBdr>
                <w:top w:val="none" w:sz="0" w:space="0" w:color="auto"/>
                <w:left w:val="none" w:sz="0" w:space="0" w:color="auto"/>
                <w:bottom w:val="none" w:sz="0" w:space="0" w:color="auto"/>
                <w:right w:val="none" w:sz="0" w:space="0" w:color="auto"/>
              </w:divBdr>
            </w:div>
            <w:div w:id="742145299">
              <w:marLeft w:val="0"/>
              <w:marRight w:val="0"/>
              <w:marTop w:val="0"/>
              <w:marBottom w:val="0"/>
              <w:divBdr>
                <w:top w:val="none" w:sz="0" w:space="0" w:color="auto"/>
                <w:left w:val="none" w:sz="0" w:space="0" w:color="auto"/>
                <w:bottom w:val="none" w:sz="0" w:space="0" w:color="auto"/>
                <w:right w:val="none" w:sz="0" w:space="0" w:color="auto"/>
              </w:divBdr>
            </w:div>
            <w:div w:id="254091409">
              <w:marLeft w:val="0"/>
              <w:marRight w:val="0"/>
              <w:marTop w:val="0"/>
              <w:marBottom w:val="0"/>
              <w:divBdr>
                <w:top w:val="none" w:sz="0" w:space="0" w:color="auto"/>
                <w:left w:val="none" w:sz="0" w:space="0" w:color="auto"/>
                <w:bottom w:val="none" w:sz="0" w:space="0" w:color="auto"/>
                <w:right w:val="none" w:sz="0" w:space="0" w:color="auto"/>
              </w:divBdr>
            </w:div>
            <w:div w:id="1693845861">
              <w:marLeft w:val="0"/>
              <w:marRight w:val="0"/>
              <w:marTop w:val="0"/>
              <w:marBottom w:val="0"/>
              <w:divBdr>
                <w:top w:val="none" w:sz="0" w:space="0" w:color="auto"/>
                <w:left w:val="none" w:sz="0" w:space="0" w:color="auto"/>
                <w:bottom w:val="none" w:sz="0" w:space="0" w:color="auto"/>
                <w:right w:val="none" w:sz="0" w:space="0" w:color="auto"/>
              </w:divBdr>
            </w:div>
            <w:div w:id="1850024331">
              <w:marLeft w:val="0"/>
              <w:marRight w:val="0"/>
              <w:marTop w:val="0"/>
              <w:marBottom w:val="0"/>
              <w:divBdr>
                <w:top w:val="none" w:sz="0" w:space="0" w:color="auto"/>
                <w:left w:val="none" w:sz="0" w:space="0" w:color="auto"/>
                <w:bottom w:val="none" w:sz="0" w:space="0" w:color="auto"/>
                <w:right w:val="none" w:sz="0" w:space="0" w:color="auto"/>
              </w:divBdr>
            </w:div>
            <w:div w:id="1399983259">
              <w:marLeft w:val="0"/>
              <w:marRight w:val="0"/>
              <w:marTop w:val="0"/>
              <w:marBottom w:val="0"/>
              <w:divBdr>
                <w:top w:val="none" w:sz="0" w:space="0" w:color="auto"/>
                <w:left w:val="none" w:sz="0" w:space="0" w:color="auto"/>
                <w:bottom w:val="none" w:sz="0" w:space="0" w:color="auto"/>
                <w:right w:val="none" w:sz="0" w:space="0" w:color="auto"/>
              </w:divBdr>
            </w:div>
            <w:div w:id="485706953">
              <w:marLeft w:val="0"/>
              <w:marRight w:val="0"/>
              <w:marTop w:val="0"/>
              <w:marBottom w:val="0"/>
              <w:divBdr>
                <w:top w:val="none" w:sz="0" w:space="0" w:color="auto"/>
                <w:left w:val="none" w:sz="0" w:space="0" w:color="auto"/>
                <w:bottom w:val="none" w:sz="0" w:space="0" w:color="auto"/>
                <w:right w:val="none" w:sz="0" w:space="0" w:color="auto"/>
              </w:divBdr>
            </w:div>
            <w:div w:id="1735543020">
              <w:marLeft w:val="0"/>
              <w:marRight w:val="0"/>
              <w:marTop w:val="0"/>
              <w:marBottom w:val="0"/>
              <w:divBdr>
                <w:top w:val="none" w:sz="0" w:space="0" w:color="auto"/>
                <w:left w:val="none" w:sz="0" w:space="0" w:color="auto"/>
                <w:bottom w:val="none" w:sz="0" w:space="0" w:color="auto"/>
                <w:right w:val="none" w:sz="0" w:space="0" w:color="auto"/>
              </w:divBdr>
            </w:div>
            <w:div w:id="447431783">
              <w:marLeft w:val="0"/>
              <w:marRight w:val="0"/>
              <w:marTop w:val="0"/>
              <w:marBottom w:val="0"/>
              <w:divBdr>
                <w:top w:val="none" w:sz="0" w:space="0" w:color="auto"/>
                <w:left w:val="none" w:sz="0" w:space="0" w:color="auto"/>
                <w:bottom w:val="none" w:sz="0" w:space="0" w:color="auto"/>
                <w:right w:val="none" w:sz="0" w:space="0" w:color="auto"/>
              </w:divBdr>
            </w:div>
            <w:div w:id="871957602">
              <w:marLeft w:val="0"/>
              <w:marRight w:val="0"/>
              <w:marTop w:val="0"/>
              <w:marBottom w:val="0"/>
              <w:divBdr>
                <w:top w:val="none" w:sz="0" w:space="0" w:color="auto"/>
                <w:left w:val="none" w:sz="0" w:space="0" w:color="auto"/>
                <w:bottom w:val="none" w:sz="0" w:space="0" w:color="auto"/>
                <w:right w:val="none" w:sz="0" w:space="0" w:color="auto"/>
              </w:divBdr>
            </w:div>
            <w:div w:id="766732167">
              <w:marLeft w:val="0"/>
              <w:marRight w:val="0"/>
              <w:marTop w:val="0"/>
              <w:marBottom w:val="0"/>
              <w:divBdr>
                <w:top w:val="none" w:sz="0" w:space="0" w:color="auto"/>
                <w:left w:val="none" w:sz="0" w:space="0" w:color="auto"/>
                <w:bottom w:val="none" w:sz="0" w:space="0" w:color="auto"/>
                <w:right w:val="none" w:sz="0" w:space="0" w:color="auto"/>
              </w:divBdr>
            </w:div>
            <w:div w:id="1557081777">
              <w:marLeft w:val="0"/>
              <w:marRight w:val="0"/>
              <w:marTop w:val="0"/>
              <w:marBottom w:val="0"/>
              <w:divBdr>
                <w:top w:val="none" w:sz="0" w:space="0" w:color="auto"/>
                <w:left w:val="none" w:sz="0" w:space="0" w:color="auto"/>
                <w:bottom w:val="none" w:sz="0" w:space="0" w:color="auto"/>
                <w:right w:val="none" w:sz="0" w:space="0" w:color="auto"/>
              </w:divBdr>
            </w:div>
            <w:div w:id="1225144166">
              <w:marLeft w:val="0"/>
              <w:marRight w:val="0"/>
              <w:marTop w:val="0"/>
              <w:marBottom w:val="0"/>
              <w:divBdr>
                <w:top w:val="none" w:sz="0" w:space="0" w:color="auto"/>
                <w:left w:val="none" w:sz="0" w:space="0" w:color="auto"/>
                <w:bottom w:val="none" w:sz="0" w:space="0" w:color="auto"/>
                <w:right w:val="none" w:sz="0" w:space="0" w:color="auto"/>
              </w:divBdr>
            </w:div>
            <w:div w:id="1339191162">
              <w:marLeft w:val="0"/>
              <w:marRight w:val="0"/>
              <w:marTop w:val="0"/>
              <w:marBottom w:val="0"/>
              <w:divBdr>
                <w:top w:val="none" w:sz="0" w:space="0" w:color="auto"/>
                <w:left w:val="none" w:sz="0" w:space="0" w:color="auto"/>
                <w:bottom w:val="none" w:sz="0" w:space="0" w:color="auto"/>
                <w:right w:val="none" w:sz="0" w:space="0" w:color="auto"/>
              </w:divBdr>
            </w:div>
            <w:div w:id="1286540914">
              <w:marLeft w:val="0"/>
              <w:marRight w:val="0"/>
              <w:marTop w:val="0"/>
              <w:marBottom w:val="0"/>
              <w:divBdr>
                <w:top w:val="none" w:sz="0" w:space="0" w:color="auto"/>
                <w:left w:val="none" w:sz="0" w:space="0" w:color="auto"/>
                <w:bottom w:val="none" w:sz="0" w:space="0" w:color="auto"/>
                <w:right w:val="none" w:sz="0" w:space="0" w:color="auto"/>
              </w:divBdr>
            </w:div>
            <w:div w:id="626357075">
              <w:marLeft w:val="0"/>
              <w:marRight w:val="0"/>
              <w:marTop w:val="0"/>
              <w:marBottom w:val="0"/>
              <w:divBdr>
                <w:top w:val="none" w:sz="0" w:space="0" w:color="auto"/>
                <w:left w:val="none" w:sz="0" w:space="0" w:color="auto"/>
                <w:bottom w:val="none" w:sz="0" w:space="0" w:color="auto"/>
                <w:right w:val="none" w:sz="0" w:space="0" w:color="auto"/>
              </w:divBdr>
            </w:div>
            <w:div w:id="1683318823">
              <w:marLeft w:val="0"/>
              <w:marRight w:val="0"/>
              <w:marTop w:val="0"/>
              <w:marBottom w:val="0"/>
              <w:divBdr>
                <w:top w:val="none" w:sz="0" w:space="0" w:color="auto"/>
                <w:left w:val="none" w:sz="0" w:space="0" w:color="auto"/>
                <w:bottom w:val="none" w:sz="0" w:space="0" w:color="auto"/>
                <w:right w:val="none" w:sz="0" w:space="0" w:color="auto"/>
              </w:divBdr>
            </w:div>
            <w:div w:id="1112361511">
              <w:marLeft w:val="0"/>
              <w:marRight w:val="0"/>
              <w:marTop w:val="0"/>
              <w:marBottom w:val="0"/>
              <w:divBdr>
                <w:top w:val="none" w:sz="0" w:space="0" w:color="auto"/>
                <w:left w:val="none" w:sz="0" w:space="0" w:color="auto"/>
                <w:bottom w:val="none" w:sz="0" w:space="0" w:color="auto"/>
                <w:right w:val="none" w:sz="0" w:space="0" w:color="auto"/>
              </w:divBdr>
            </w:div>
            <w:div w:id="1795172065">
              <w:marLeft w:val="0"/>
              <w:marRight w:val="0"/>
              <w:marTop w:val="0"/>
              <w:marBottom w:val="0"/>
              <w:divBdr>
                <w:top w:val="none" w:sz="0" w:space="0" w:color="auto"/>
                <w:left w:val="none" w:sz="0" w:space="0" w:color="auto"/>
                <w:bottom w:val="none" w:sz="0" w:space="0" w:color="auto"/>
                <w:right w:val="none" w:sz="0" w:space="0" w:color="auto"/>
              </w:divBdr>
            </w:div>
            <w:div w:id="113252574">
              <w:marLeft w:val="0"/>
              <w:marRight w:val="0"/>
              <w:marTop w:val="0"/>
              <w:marBottom w:val="0"/>
              <w:divBdr>
                <w:top w:val="none" w:sz="0" w:space="0" w:color="auto"/>
                <w:left w:val="none" w:sz="0" w:space="0" w:color="auto"/>
                <w:bottom w:val="none" w:sz="0" w:space="0" w:color="auto"/>
                <w:right w:val="none" w:sz="0" w:space="0" w:color="auto"/>
              </w:divBdr>
            </w:div>
            <w:div w:id="490754623">
              <w:marLeft w:val="0"/>
              <w:marRight w:val="0"/>
              <w:marTop w:val="0"/>
              <w:marBottom w:val="0"/>
              <w:divBdr>
                <w:top w:val="none" w:sz="0" w:space="0" w:color="auto"/>
                <w:left w:val="none" w:sz="0" w:space="0" w:color="auto"/>
                <w:bottom w:val="none" w:sz="0" w:space="0" w:color="auto"/>
                <w:right w:val="none" w:sz="0" w:space="0" w:color="auto"/>
              </w:divBdr>
            </w:div>
            <w:div w:id="1564759166">
              <w:marLeft w:val="0"/>
              <w:marRight w:val="0"/>
              <w:marTop w:val="0"/>
              <w:marBottom w:val="0"/>
              <w:divBdr>
                <w:top w:val="none" w:sz="0" w:space="0" w:color="auto"/>
                <w:left w:val="none" w:sz="0" w:space="0" w:color="auto"/>
                <w:bottom w:val="none" w:sz="0" w:space="0" w:color="auto"/>
                <w:right w:val="none" w:sz="0" w:space="0" w:color="auto"/>
              </w:divBdr>
            </w:div>
            <w:div w:id="2018385678">
              <w:marLeft w:val="0"/>
              <w:marRight w:val="0"/>
              <w:marTop w:val="0"/>
              <w:marBottom w:val="0"/>
              <w:divBdr>
                <w:top w:val="none" w:sz="0" w:space="0" w:color="auto"/>
                <w:left w:val="none" w:sz="0" w:space="0" w:color="auto"/>
                <w:bottom w:val="none" w:sz="0" w:space="0" w:color="auto"/>
                <w:right w:val="none" w:sz="0" w:space="0" w:color="auto"/>
              </w:divBdr>
            </w:div>
            <w:div w:id="2046441480">
              <w:marLeft w:val="0"/>
              <w:marRight w:val="0"/>
              <w:marTop w:val="0"/>
              <w:marBottom w:val="0"/>
              <w:divBdr>
                <w:top w:val="none" w:sz="0" w:space="0" w:color="auto"/>
                <w:left w:val="none" w:sz="0" w:space="0" w:color="auto"/>
                <w:bottom w:val="none" w:sz="0" w:space="0" w:color="auto"/>
                <w:right w:val="none" w:sz="0" w:space="0" w:color="auto"/>
              </w:divBdr>
            </w:div>
            <w:div w:id="702752626">
              <w:marLeft w:val="0"/>
              <w:marRight w:val="0"/>
              <w:marTop w:val="0"/>
              <w:marBottom w:val="0"/>
              <w:divBdr>
                <w:top w:val="none" w:sz="0" w:space="0" w:color="auto"/>
                <w:left w:val="none" w:sz="0" w:space="0" w:color="auto"/>
                <w:bottom w:val="none" w:sz="0" w:space="0" w:color="auto"/>
                <w:right w:val="none" w:sz="0" w:space="0" w:color="auto"/>
              </w:divBdr>
            </w:div>
            <w:div w:id="1335064792">
              <w:marLeft w:val="0"/>
              <w:marRight w:val="0"/>
              <w:marTop w:val="0"/>
              <w:marBottom w:val="0"/>
              <w:divBdr>
                <w:top w:val="none" w:sz="0" w:space="0" w:color="auto"/>
                <w:left w:val="none" w:sz="0" w:space="0" w:color="auto"/>
                <w:bottom w:val="none" w:sz="0" w:space="0" w:color="auto"/>
                <w:right w:val="none" w:sz="0" w:space="0" w:color="auto"/>
              </w:divBdr>
            </w:div>
            <w:div w:id="744575153">
              <w:marLeft w:val="0"/>
              <w:marRight w:val="0"/>
              <w:marTop w:val="0"/>
              <w:marBottom w:val="0"/>
              <w:divBdr>
                <w:top w:val="none" w:sz="0" w:space="0" w:color="auto"/>
                <w:left w:val="none" w:sz="0" w:space="0" w:color="auto"/>
                <w:bottom w:val="none" w:sz="0" w:space="0" w:color="auto"/>
                <w:right w:val="none" w:sz="0" w:space="0" w:color="auto"/>
              </w:divBdr>
            </w:div>
            <w:div w:id="822622818">
              <w:marLeft w:val="0"/>
              <w:marRight w:val="0"/>
              <w:marTop w:val="0"/>
              <w:marBottom w:val="0"/>
              <w:divBdr>
                <w:top w:val="none" w:sz="0" w:space="0" w:color="auto"/>
                <w:left w:val="none" w:sz="0" w:space="0" w:color="auto"/>
                <w:bottom w:val="none" w:sz="0" w:space="0" w:color="auto"/>
                <w:right w:val="none" w:sz="0" w:space="0" w:color="auto"/>
              </w:divBdr>
            </w:div>
            <w:div w:id="1783258823">
              <w:marLeft w:val="0"/>
              <w:marRight w:val="0"/>
              <w:marTop w:val="0"/>
              <w:marBottom w:val="0"/>
              <w:divBdr>
                <w:top w:val="none" w:sz="0" w:space="0" w:color="auto"/>
                <w:left w:val="none" w:sz="0" w:space="0" w:color="auto"/>
                <w:bottom w:val="none" w:sz="0" w:space="0" w:color="auto"/>
                <w:right w:val="none" w:sz="0" w:space="0" w:color="auto"/>
              </w:divBdr>
            </w:div>
            <w:div w:id="717506916">
              <w:marLeft w:val="0"/>
              <w:marRight w:val="0"/>
              <w:marTop w:val="0"/>
              <w:marBottom w:val="0"/>
              <w:divBdr>
                <w:top w:val="none" w:sz="0" w:space="0" w:color="auto"/>
                <w:left w:val="none" w:sz="0" w:space="0" w:color="auto"/>
                <w:bottom w:val="none" w:sz="0" w:space="0" w:color="auto"/>
                <w:right w:val="none" w:sz="0" w:space="0" w:color="auto"/>
              </w:divBdr>
            </w:div>
            <w:div w:id="526875564">
              <w:marLeft w:val="0"/>
              <w:marRight w:val="0"/>
              <w:marTop w:val="0"/>
              <w:marBottom w:val="0"/>
              <w:divBdr>
                <w:top w:val="none" w:sz="0" w:space="0" w:color="auto"/>
                <w:left w:val="none" w:sz="0" w:space="0" w:color="auto"/>
                <w:bottom w:val="none" w:sz="0" w:space="0" w:color="auto"/>
                <w:right w:val="none" w:sz="0" w:space="0" w:color="auto"/>
              </w:divBdr>
            </w:div>
            <w:div w:id="591935216">
              <w:marLeft w:val="0"/>
              <w:marRight w:val="0"/>
              <w:marTop w:val="0"/>
              <w:marBottom w:val="0"/>
              <w:divBdr>
                <w:top w:val="none" w:sz="0" w:space="0" w:color="auto"/>
                <w:left w:val="none" w:sz="0" w:space="0" w:color="auto"/>
                <w:bottom w:val="none" w:sz="0" w:space="0" w:color="auto"/>
                <w:right w:val="none" w:sz="0" w:space="0" w:color="auto"/>
              </w:divBdr>
            </w:div>
            <w:div w:id="799154477">
              <w:marLeft w:val="0"/>
              <w:marRight w:val="0"/>
              <w:marTop w:val="0"/>
              <w:marBottom w:val="0"/>
              <w:divBdr>
                <w:top w:val="none" w:sz="0" w:space="0" w:color="auto"/>
                <w:left w:val="none" w:sz="0" w:space="0" w:color="auto"/>
                <w:bottom w:val="none" w:sz="0" w:space="0" w:color="auto"/>
                <w:right w:val="none" w:sz="0" w:space="0" w:color="auto"/>
              </w:divBdr>
            </w:div>
            <w:div w:id="983119058">
              <w:marLeft w:val="0"/>
              <w:marRight w:val="0"/>
              <w:marTop w:val="0"/>
              <w:marBottom w:val="0"/>
              <w:divBdr>
                <w:top w:val="none" w:sz="0" w:space="0" w:color="auto"/>
                <w:left w:val="none" w:sz="0" w:space="0" w:color="auto"/>
                <w:bottom w:val="none" w:sz="0" w:space="0" w:color="auto"/>
                <w:right w:val="none" w:sz="0" w:space="0" w:color="auto"/>
              </w:divBdr>
            </w:div>
            <w:div w:id="2142646478">
              <w:marLeft w:val="0"/>
              <w:marRight w:val="0"/>
              <w:marTop w:val="0"/>
              <w:marBottom w:val="0"/>
              <w:divBdr>
                <w:top w:val="none" w:sz="0" w:space="0" w:color="auto"/>
                <w:left w:val="none" w:sz="0" w:space="0" w:color="auto"/>
                <w:bottom w:val="none" w:sz="0" w:space="0" w:color="auto"/>
                <w:right w:val="none" w:sz="0" w:space="0" w:color="auto"/>
              </w:divBdr>
            </w:div>
            <w:div w:id="1404259142">
              <w:marLeft w:val="0"/>
              <w:marRight w:val="0"/>
              <w:marTop w:val="0"/>
              <w:marBottom w:val="0"/>
              <w:divBdr>
                <w:top w:val="none" w:sz="0" w:space="0" w:color="auto"/>
                <w:left w:val="none" w:sz="0" w:space="0" w:color="auto"/>
                <w:bottom w:val="none" w:sz="0" w:space="0" w:color="auto"/>
                <w:right w:val="none" w:sz="0" w:space="0" w:color="auto"/>
              </w:divBdr>
            </w:div>
            <w:div w:id="1517841139">
              <w:marLeft w:val="0"/>
              <w:marRight w:val="0"/>
              <w:marTop w:val="0"/>
              <w:marBottom w:val="0"/>
              <w:divBdr>
                <w:top w:val="none" w:sz="0" w:space="0" w:color="auto"/>
                <w:left w:val="none" w:sz="0" w:space="0" w:color="auto"/>
                <w:bottom w:val="none" w:sz="0" w:space="0" w:color="auto"/>
                <w:right w:val="none" w:sz="0" w:space="0" w:color="auto"/>
              </w:divBdr>
            </w:div>
            <w:div w:id="562520376">
              <w:marLeft w:val="0"/>
              <w:marRight w:val="0"/>
              <w:marTop w:val="0"/>
              <w:marBottom w:val="0"/>
              <w:divBdr>
                <w:top w:val="none" w:sz="0" w:space="0" w:color="auto"/>
                <w:left w:val="none" w:sz="0" w:space="0" w:color="auto"/>
                <w:bottom w:val="none" w:sz="0" w:space="0" w:color="auto"/>
                <w:right w:val="none" w:sz="0" w:space="0" w:color="auto"/>
              </w:divBdr>
            </w:div>
            <w:div w:id="1320228761">
              <w:marLeft w:val="0"/>
              <w:marRight w:val="0"/>
              <w:marTop w:val="0"/>
              <w:marBottom w:val="0"/>
              <w:divBdr>
                <w:top w:val="none" w:sz="0" w:space="0" w:color="auto"/>
                <w:left w:val="none" w:sz="0" w:space="0" w:color="auto"/>
                <w:bottom w:val="none" w:sz="0" w:space="0" w:color="auto"/>
                <w:right w:val="none" w:sz="0" w:space="0" w:color="auto"/>
              </w:divBdr>
            </w:div>
            <w:div w:id="1333683862">
              <w:marLeft w:val="0"/>
              <w:marRight w:val="0"/>
              <w:marTop w:val="0"/>
              <w:marBottom w:val="0"/>
              <w:divBdr>
                <w:top w:val="none" w:sz="0" w:space="0" w:color="auto"/>
                <w:left w:val="none" w:sz="0" w:space="0" w:color="auto"/>
                <w:bottom w:val="none" w:sz="0" w:space="0" w:color="auto"/>
                <w:right w:val="none" w:sz="0" w:space="0" w:color="auto"/>
              </w:divBdr>
            </w:div>
            <w:div w:id="600141712">
              <w:marLeft w:val="0"/>
              <w:marRight w:val="0"/>
              <w:marTop w:val="0"/>
              <w:marBottom w:val="0"/>
              <w:divBdr>
                <w:top w:val="none" w:sz="0" w:space="0" w:color="auto"/>
                <w:left w:val="none" w:sz="0" w:space="0" w:color="auto"/>
                <w:bottom w:val="none" w:sz="0" w:space="0" w:color="auto"/>
                <w:right w:val="none" w:sz="0" w:space="0" w:color="auto"/>
              </w:divBdr>
            </w:div>
            <w:div w:id="556279043">
              <w:marLeft w:val="0"/>
              <w:marRight w:val="0"/>
              <w:marTop w:val="0"/>
              <w:marBottom w:val="0"/>
              <w:divBdr>
                <w:top w:val="none" w:sz="0" w:space="0" w:color="auto"/>
                <w:left w:val="none" w:sz="0" w:space="0" w:color="auto"/>
                <w:bottom w:val="none" w:sz="0" w:space="0" w:color="auto"/>
                <w:right w:val="none" w:sz="0" w:space="0" w:color="auto"/>
              </w:divBdr>
            </w:div>
            <w:div w:id="29457871">
              <w:marLeft w:val="0"/>
              <w:marRight w:val="0"/>
              <w:marTop w:val="0"/>
              <w:marBottom w:val="0"/>
              <w:divBdr>
                <w:top w:val="none" w:sz="0" w:space="0" w:color="auto"/>
                <w:left w:val="none" w:sz="0" w:space="0" w:color="auto"/>
                <w:bottom w:val="none" w:sz="0" w:space="0" w:color="auto"/>
                <w:right w:val="none" w:sz="0" w:space="0" w:color="auto"/>
              </w:divBdr>
            </w:div>
            <w:div w:id="408232978">
              <w:marLeft w:val="0"/>
              <w:marRight w:val="0"/>
              <w:marTop w:val="0"/>
              <w:marBottom w:val="0"/>
              <w:divBdr>
                <w:top w:val="none" w:sz="0" w:space="0" w:color="auto"/>
                <w:left w:val="none" w:sz="0" w:space="0" w:color="auto"/>
                <w:bottom w:val="none" w:sz="0" w:space="0" w:color="auto"/>
                <w:right w:val="none" w:sz="0" w:space="0" w:color="auto"/>
              </w:divBdr>
            </w:div>
            <w:div w:id="1704133005">
              <w:marLeft w:val="0"/>
              <w:marRight w:val="0"/>
              <w:marTop w:val="0"/>
              <w:marBottom w:val="0"/>
              <w:divBdr>
                <w:top w:val="none" w:sz="0" w:space="0" w:color="auto"/>
                <w:left w:val="none" w:sz="0" w:space="0" w:color="auto"/>
                <w:bottom w:val="none" w:sz="0" w:space="0" w:color="auto"/>
                <w:right w:val="none" w:sz="0" w:space="0" w:color="auto"/>
              </w:divBdr>
            </w:div>
            <w:div w:id="197934920">
              <w:marLeft w:val="0"/>
              <w:marRight w:val="0"/>
              <w:marTop w:val="0"/>
              <w:marBottom w:val="0"/>
              <w:divBdr>
                <w:top w:val="none" w:sz="0" w:space="0" w:color="auto"/>
                <w:left w:val="none" w:sz="0" w:space="0" w:color="auto"/>
                <w:bottom w:val="none" w:sz="0" w:space="0" w:color="auto"/>
                <w:right w:val="none" w:sz="0" w:space="0" w:color="auto"/>
              </w:divBdr>
            </w:div>
            <w:div w:id="1090078655">
              <w:marLeft w:val="0"/>
              <w:marRight w:val="0"/>
              <w:marTop w:val="0"/>
              <w:marBottom w:val="0"/>
              <w:divBdr>
                <w:top w:val="none" w:sz="0" w:space="0" w:color="auto"/>
                <w:left w:val="none" w:sz="0" w:space="0" w:color="auto"/>
                <w:bottom w:val="none" w:sz="0" w:space="0" w:color="auto"/>
                <w:right w:val="none" w:sz="0" w:space="0" w:color="auto"/>
              </w:divBdr>
            </w:div>
            <w:div w:id="299116624">
              <w:marLeft w:val="0"/>
              <w:marRight w:val="0"/>
              <w:marTop w:val="0"/>
              <w:marBottom w:val="0"/>
              <w:divBdr>
                <w:top w:val="none" w:sz="0" w:space="0" w:color="auto"/>
                <w:left w:val="none" w:sz="0" w:space="0" w:color="auto"/>
                <w:bottom w:val="none" w:sz="0" w:space="0" w:color="auto"/>
                <w:right w:val="none" w:sz="0" w:space="0" w:color="auto"/>
              </w:divBdr>
            </w:div>
            <w:div w:id="236281746">
              <w:marLeft w:val="0"/>
              <w:marRight w:val="0"/>
              <w:marTop w:val="0"/>
              <w:marBottom w:val="0"/>
              <w:divBdr>
                <w:top w:val="none" w:sz="0" w:space="0" w:color="auto"/>
                <w:left w:val="none" w:sz="0" w:space="0" w:color="auto"/>
                <w:bottom w:val="none" w:sz="0" w:space="0" w:color="auto"/>
                <w:right w:val="none" w:sz="0" w:space="0" w:color="auto"/>
              </w:divBdr>
            </w:div>
            <w:div w:id="85925577">
              <w:marLeft w:val="0"/>
              <w:marRight w:val="0"/>
              <w:marTop w:val="0"/>
              <w:marBottom w:val="0"/>
              <w:divBdr>
                <w:top w:val="none" w:sz="0" w:space="0" w:color="auto"/>
                <w:left w:val="none" w:sz="0" w:space="0" w:color="auto"/>
                <w:bottom w:val="none" w:sz="0" w:space="0" w:color="auto"/>
                <w:right w:val="none" w:sz="0" w:space="0" w:color="auto"/>
              </w:divBdr>
            </w:div>
            <w:div w:id="261302652">
              <w:marLeft w:val="0"/>
              <w:marRight w:val="0"/>
              <w:marTop w:val="0"/>
              <w:marBottom w:val="0"/>
              <w:divBdr>
                <w:top w:val="none" w:sz="0" w:space="0" w:color="auto"/>
                <w:left w:val="none" w:sz="0" w:space="0" w:color="auto"/>
                <w:bottom w:val="none" w:sz="0" w:space="0" w:color="auto"/>
                <w:right w:val="none" w:sz="0" w:space="0" w:color="auto"/>
              </w:divBdr>
            </w:div>
            <w:div w:id="250897073">
              <w:marLeft w:val="0"/>
              <w:marRight w:val="0"/>
              <w:marTop w:val="0"/>
              <w:marBottom w:val="0"/>
              <w:divBdr>
                <w:top w:val="none" w:sz="0" w:space="0" w:color="auto"/>
                <w:left w:val="none" w:sz="0" w:space="0" w:color="auto"/>
                <w:bottom w:val="none" w:sz="0" w:space="0" w:color="auto"/>
                <w:right w:val="none" w:sz="0" w:space="0" w:color="auto"/>
              </w:divBdr>
            </w:div>
            <w:div w:id="1072194037">
              <w:marLeft w:val="0"/>
              <w:marRight w:val="0"/>
              <w:marTop w:val="0"/>
              <w:marBottom w:val="0"/>
              <w:divBdr>
                <w:top w:val="none" w:sz="0" w:space="0" w:color="auto"/>
                <w:left w:val="none" w:sz="0" w:space="0" w:color="auto"/>
                <w:bottom w:val="none" w:sz="0" w:space="0" w:color="auto"/>
                <w:right w:val="none" w:sz="0" w:space="0" w:color="auto"/>
              </w:divBdr>
            </w:div>
            <w:div w:id="528953261">
              <w:marLeft w:val="0"/>
              <w:marRight w:val="0"/>
              <w:marTop w:val="0"/>
              <w:marBottom w:val="0"/>
              <w:divBdr>
                <w:top w:val="none" w:sz="0" w:space="0" w:color="auto"/>
                <w:left w:val="none" w:sz="0" w:space="0" w:color="auto"/>
                <w:bottom w:val="none" w:sz="0" w:space="0" w:color="auto"/>
                <w:right w:val="none" w:sz="0" w:space="0" w:color="auto"/>
              </w:divBdr>
            </w:div>
            <w:div w:id="177546264">
              <w:marLeft w:val="0"/>
              <w:marRight w:val="0"/>
              <w:marTop w:val="0"/>
              <w:marBottom w:val="0"/>
              <w:divBdr>
                <w:top w:val="none" w:sz="0" w:space="0" w:color="auto"/>
                <w:left w:val="none" w:sz="0" w:space="0" w:color="auto"/>
                <w:bottom w:val="none" w:sz="0" w:space="0" w:color="auto"/>
                <w:right w:val="none" w:sz="0" w:space="0" w:color="auto"/>
              </w:divBdr>
            </w:div>
            <w:div w:id="878667116">
              <w:marLeft w:val="0"/>
              <w:marRight w:val="0"/>
              <w:marTop w:val="0"/>
              <w:marBottom w:val="0"/>
              <w:divBdr>
                <w:top w:val="none" w:sz="0" w:space="0" w:color="auto"/>
                <w:left w:val="none" w:sz="0" w:space="0" w:color="auto"/>
                <w:bottom w:val="none" w:sz="0" w:space="0" w:color="auto"/>
                <w:right w:val="none" w:sz="0" w:space="0" w:color="auto"/>
              </w:divBdr>
            </w:div>
            <w:div w:id="2082675907">
              <w:marLeft w:val="0"/>
              <w:marRight w:val="0"/>
              <w:marTop w:val="0"/>
              <w:marBottom w:val="0"/>
              <w:divBdr>
                <w:top w:val="none" w:sz="0" w:space="0" w:color="auto"/>
                <w:left w:val="none" w:sz="0" w:space="0" w:color="auto"/>
                <w:bottom w:val="none" w:sz="0" w:space="0" w:color="auto"/>
                <w:right w:val="none" w:sz="0" w:space="0" w:color="auto"/>
              </w:divBdr>
            </w:div>
            <w:div w:id="1902057591">
              <w:marLeft w:val="0"/>
              <w:marRight w:val="0"/>
              <w:marTop w:val="0"/>
              <w:marBottom w:val="0"/>
              <w:divBdr>
                <w:top w:val="none" w:sz="0" w:space="0" w:color="auto"/>
                <w:left w:val="none" w:sz="0" w:space="0" w:color="auto"/>
                <w:bottom w:val="none" w:sz="0" w:space="0" w:color="auto"/>
                <w:right w:val="none" w:sz="0" w:space="0" w:color="auto"/>
              </w:divBdr>
            </w:div>
            <w:div w:id="226843397">
              <w:marLeft w:val="0"/>
              <w:marRight w:val="0"/>
              <w:marTop w:val="0"/>
              <w:marBottom w:val="0"/>
              <w:divBdr>
                <w:top w:val="none" w:sz="0" w:space="0" w:color="auto"/>
                <w:left w:val="none" w:sz="0" w:space="0" w:color="auto"/>
                <w:bottom w:val="none" w:sz="0" w:space="0" w:color="auto"/>
                <w:right w:val="none" w:sz="0" w:space="0" w:color="auto"/>
              </w:divBdr>
            </w:div>
            <w:div w:id="1967655766">
              <w:marLeft w:val="0"/>
              <w:marRight w:val="0"/>
              <w:marTop w:val="0"/>
              <w:marBottom w:val="0"/>
              <w:divBdr>
                <w:top w:val="none" w:sz="0" w:space="0" w:color="auto"/>
                <w:left w:val="none" w:sz="0" w:space="0" w:color="auto"/>
                <w:bottom w:val="none" w:sz="0" w:space="0" w:color="auto"/>
                <w:right w:val="none" w:sz="0" w:space="0" w:color="auto"/>
              </w:divBdr>
            </w:div>
            <w:div w:id="1673489653">
              <w:marLeft w:val="0"/>
              <w:marRight w:val="0"/>
              <w:marTop w:val="0"/>
              <w:marBottom w:val="0"/>
              <w:divBdr>
                <w:top w:val="none" w:sz="0" w:space="0" w:color="auto"/>
                <w:left w:val="none" w:sz="0" w:space="0" w:color="auto"/>
                <w:bottom w:val="none" w:sz="0" w:space="0" w:color="auto"/>
                <w:right w:val="none" w:sz="0" w:space="0" w:color="auto"/>
              </w:divBdr>
            </w:div>
            <w:div w:id="521749182">
              <w:marLeft w:val="0"/>
              <w:marRight w:val="0"/>
              <w:marTop w:val="0"/>
              <w:marBottom w:val="0"/>
              <w:divBdr>
                <w:top w:val="none" w:sz="0" w:space="0" w:color="auto"/>
                <w:left w:val="none" w:sz="0" w:space="0" w:color="auto"/>
                <w:bottom w:val="none" w:sz="0" w:space="0" w:color="auto"/>
                <w:right w:val="none" w:sz="0" w:space="0" w:color="auto"/>
              </w:divBdr>
            </w:div>
            <w:div w:id="13188367">
              <w:marLeft w:val="0"/>
              <w:marRight w:val="0"/>
              <w:marTop w:val="0"/>
              <w:marBottom w:val="0"/>
              <w:divBdr>
                <w:top w:val="none" w:sz="0" w:space="0" w:color="auto"/>
                <w:left w:val="none" w:sz="0" w:space="0" w:color="auto"/>
                <w:bottom w:val="none" w:sz="0" w:space="0" w:color="auto"/>
                <w:right w:val="none" w:sz="0" w:space="0" w:color="auto"/>
              </w:divBdr>
            </w:div>
            <w:div w:id="2006319352">
              <w:marLeft w:val="0"/>
              <w:marRight w:val="0"/>
              <w:marTop w:val="0"/>
              <w:marBottom w:val="0"/>
              <w:divBdr>
                <w:top w:val="none" w:sz="0" w:space="0" w:color="auto"/>
                <w:left w:val="none" w:sz="0" w:space="0" w:color="auto"/>
                <w:bottom w:val="none" w:sz="0" w:space="0" w:color="auto"/>
                <w:right w:val="none" w:sz="0" w:space="0" w:color="auto"/>
              </w:divBdr>
            </w:div>
            <w:div w:id="1089037066">
              <w:marLeft w:val="0"/>
              <w:marRight w:val="0"/>
              <w:marTop w:val="0"/>
              <w:marBottom w:val="0"/>
              <w:divBdr>
                <w:top w:val="none" w:sz="0" w:space="0" w:color="auto"/>
                <w:left w:val="none" w:sz="0" w:space="0" w:color="auto"/>
                <w:bottom w:val="none" w:sz="0" w:space="0" w:color="auto"/>
                <w:right w:val="none" w:sz="0" w:space="0" w:color="auto"/>
              </w:divBdr>
            </w:div>
            <w:div w:id="471413186">
              <w:marLeft w:val="0"/>
              <w:marRight w:val="0"/>
              <w:marTop w:val="0"/>
              <w:marBottom w:val="0"/>
              <w:divBdr>
                <w:top w:val="none" w:sz="0" w:space="0" w:color="auto"/>
                <w:left w:val="none" w:sz="0" w:space="0" w:color="auto"/>
                <w:bottom w:val="none" w:sz="0" w:space="0" w:color="auto"/>
                <w:right w:val="none" w:sz="0" w:space="0" w:color="auto"/>
              </w:divBdr>
            </w:div>
            <w:div w:id="1908615047">
              <w:marLeft w:val="0"/>
              <w:marRight w:val="0"/>
              <w:marTop w:val="0"/>
              <w:marBottom w:val="0"/>
              <w:divBdr>
                <w:top w:val="none" w:sz="0" w:space="0" w:color="auto"/>
                <w:left w:val="none" w:sz="0" w:space="0" w:color="auto"/>
                <w:bottom w:val="none" w:sz="0" w:space="0" w:color="auto"/>
                <w:right w:val="none" w:sz="0" w:space="0" w:color="auto"/>
              </w:divBdr>
            </w:div>
            <w:div w:id="2129346618">
              <w:marLeft w:val="0"/>
              <w:marRight w:val="0"/>
              <w:marTop w:val="0"/>
              <w:marBottom w:val="0"/>
              <w:divBdr>
                <w:top w:val="none" w:sz="0" w:space="0" w:color="auto"/>
                <w:left w:val="none" w:sz="0" w:space="0" w:color="auto"/>
                <w:bottom w:val="none" w:sz="0" w:space="0" w:color="auto"/>
                <w:right w:val="none" w:sz="0" w:space="0" w:color="auto"/>
              </w:divBdr>
            </w:div>
            <w:div w:id="332924629">
              <w:marLeft w:val="0"/>
              <w:marRight w:val="0"/>
              <w:marTop w:val="0"/>
              <w:marBottom w:val="0"/>
              <w:divBdr>
                <w:top w:val="none" w:sz="0" w:space="0" w:color="auto"/>
                <w:left w:val="none" w:sz="0" w:space="0" w:color="auto"/>
                <w:bottom w:val="none" w:sz="0" w:space="0" w:color="auto"/>
                <w:right w:val="none" w:sz="0" w:space="0" w:color="auto"/>
              </w:divBdr>
            </w:div>
            <w:div w:id="298150353">
              <w:marLeft w:val="0"/>
              <w:marRight w:val="0"/>
              <w:marTop w:val="0"/>
              <w:marBottom w:val="0"/>
              <w:divBdr>
                <w:top w:val="none" w:sz="0" w:space="0" w:color="auto"/>
                <w:left w:val="none" w:sz="0" w:space="0" w:color="auto"/>
                <w:bottom w:val="none" w:sz="0" w:space="0" w:color="auto"/>
                <w:right w:val="none" w:sz="0" w:space="0" w:color="auto"/>
              </w:divBdr>
            </w:div>
            <w:div w:id="527184046">
              <w:marLeft w:val="0"/>
              <w:marRight w:val="0"/>
              <w:marTop w:val="0"/>
              <w:marBottom w:val="0"/>
              <w:divBdr>
                <w:top w:val="none" w:sz="0" w:space="0" w:color="auto"/>
                <w:left w:val="none" w:sz="0" w:space="0" w:color="auto"/>
                <w:bottom w:val="none" w:sz="0" w:space="0" w:color="auto"/>
                <w:right w:val="none" w:sz="0" w:space="0" w:color="auto"/>
              </w:divBdr>
            </w:div>
            <w:div w:id="600722806">
              <w:marLeft w:val="0"/>
              <w:marRight w:val="0"/>
              <w:marTop w:val="0"/>
              <w:marBottom w:val="0"/>
              <w:divBdr>
                <w:top w:val="none" w:sz="0" w:space="0" w:color="auto"/>
                <w:left w:val="none" w:sz="0" w:space="0" w:color="auto"/>
                <w:bottom w:val="none" w:sz="0" w:space="0" w:color="auto"/>
                <w:right w:val="none" w:sz="0" w:space="0" w:color="auto"/>
              </w:divBdr>
            </w:div>
            <w:div w:id="1051877822">
              <w:marLeft w:val="0"/>
              <w:marRight w:val="0"/>
              <w:marTop w:val="0"/>
              <w:marBottom w:val="0"/>
              <w:divBdr>
                <w:top w:val="none" w:sz="0" w:space="0" w:color="auto"/>
                <w:left w:val="none" w:sz="0" w:space="0" w:color="auto"/>
                <w:bottom w:val="none" w:sz="0" w:space="0" w:color="auto"/>
                <w:right w:val="none" w:sz="0" w:space="0" w:color="auto"/>
              </w:divBdr>
            </w:div>
            <w:div w:id="1368338687">
              <w:marLeft w:val="0"/>
              <w:marRight w:val="0"/>
              <w:marTop w:val="0"/>
              <w:marBottom w:val="0"/>
              <w:divBdr>
                <w:top w:val="none" w:sz="0" w:space="0" w:color="auto"/>
                <w:left w:val="none" w:sz="0" w:space="0" w:color="auto"/>
                <w:bottom w:val="none" w:sz="0" w:space="0" w:color="auto"/>
                <w:right w:val="none" w:sz="0" w:space="0" w:color="auto"/>
              </w:divBdr>
            </w:div>
            <w:div w:id="1221138975">
              <w:marLeft w:val="0"/>
              <w:marRight w:val="0"/>
              <w:marTop w:val="0"/>
              <w:marBottom w:val="0"/>
              <w:divBdr>
                <w:top w:val="none" w:sz="0" w:space="0" w:color="auto"/>
                <w:left w:val="none" w:sz="0" w:space="0" w:color="auto"/>
                <w:bottom w:val="none" w:sz="0" w:space="0" w:color="auto"/>
                <w:right w:val="none" w:sz="0" w:space="0" w:color="auto"/>
              </w:divBdr>
            </w:div>
            <w:div w:id="816802598">
              <w:marLeft w:val="0"/>
              <w:marRight w:val="0"/>
              <w:marTop w:val="0"/>
              <w:marBottom w:val="0"/>
              <w:divBdr>
                <w:top w:val="none" w:sz="0" w:space="0" w:color="auto"/>
                <w:left w:val="none" w:sz="0" w:space="0" w:color="auto"/>
                <w:bottom w:val="none" w:sz="0" w:space="0" w:color="auto"/>
                <w:right w:val="none" w:sz="0" w:space="0" w:color="auto"/>
              </w:divBdr>
            </w:div>
            <w:div w:id="973675706">
              <w:marLeft w:val="0"/>
              <w:marRight w:val="0"/>
              <w:marTop w:val="0"/>
              <w:marBottom w:val="0"/>
              <w:divBdr>
                <w:top w:val="none" w:sz="0" w:space="0" w:color="auto"/>
                <w:left w:val="none" w:sz="0" w:space="0" w:color="auto"/>
                <w:bottom w:val="none" w:sz="0" w:space="0" w:color="auto"/>
                <w:right w:val="none" w:sz="0" w:space="0" w:color="auto"/>
              </w:divBdr>
            </w:div>
            <w:div w:id="481968985">
              <w:marLeft w:val="0"/>
              <w:marRight w:val="0"/>
              <w:marTop w:val="0"/>
              <w:marBottom w:val="0"/>
              <w:divBdr>
                <w:top w:val="none" w:sz="0" w:space="0" w:color="auto"/>
                <w:left w:val="none" w:sz="0" w:space="0" w:color="auto"/>
                <w:bottom w:val="none" w:sz="0" w:space="0" w:color="auto"/>
                <w:right w:val="none" w:sz="0" w:space="0" w:color="auto"/>
              </w:divBdr>
            </w:div>
            <w:div w:id="1144614918">
              <w:marLeft w:val="0"/>
              <w:marRight w:val="0"/>
              <w:marTop w:val="0"/>
              <w:marBottom w:val="0"/>
              <w:divBdr>
                <w:top w:val="none" w:sz="0" w:space="0" w:color="auto"/>
                <w:left w:val="none" w:sz="0" w:space="0" w:color="auto"/>
                <w:bottom w:val="none" w:sz="0" w:space="0" w:color="auto"/>
                <w:right w:val="none" w:sz="0" w:space="0" w:color="auto"/>
              </w:divBdr>
            </w:div>
            <w:div w:id="936057475">
              <w:marLeft w:val="0"/>
              <w:marRight w:val="0"/>
              <w:marTop w:val="0"/>
              <w:marBottom w:val="0"/>
              <w:divBdr>
                <w:top w:val="none" w:sz="0" w:space="0" w:color="auto"/>
                <w:left w:val="none" w:sz="0" w:space="0" w:color="auto"/>
                <w:bottom w:val="none" w:sz="0" w:space="0" w:color="auto"/>
                <w:right w:val="none" w:sz="0" w:space="0" w:color="auto"/>
              </w:divBdr>
            </w:div>
            <w:div w:id="753094176">
              <w:marLeft w:val="0"/>
              <w:marRight w:val="0"/>
              <w:marTop w:val="0"/>
              <w:marBottom w:val="0"/>
              <w:divBdr>
                <w:top w:val="none" w:sz="0" w:space="0" w:color="auto"/>
                <w:left w:val="none" w:sz="0" w:space="0" w:color="auto"/>
                <w:bottom w:val="none" w:sz="0" w:space="0" w:color="auto"/>
                <w:right w:val="none" w:sz="0" w:space="0" w:color="auto"/>
              </w:divBdr>
            </w:div>
            <w:div w:id="974749358">
              <w:marLeft w:val="0"/>
              <w:marRight w:val="0"/>
              <w:marTop w:val="0"/>
              <w:marBottom w:val="0"/>
              <w:divBdr>
                <w:top w:val="none" w:sz="0" w:space="0" w:color="auto"/>
                <w:left w:val="none" w:sz="0" w:space="0" w:color="auto"/>
                <w:bottom w:val="none" w:sz="0" w:space="0" w:color="auto"/>
                <w:right w:val="none" w:sz="0" w:space="0" w:color="auto"/>
              </w:divBdr>
            </w:div>
            <w:div w:id="2784119">
              <w:marLeft w:val="0"/>
              <w:marRight w:val="0"/>
              <w:marTop w:val="0"/>
              <w:marBottom w:val="0"/>
              <w:divBdr>
                <w:top w:val="none" w:sz="0" w:space="0" w:color="auto"/>
                <w:left w:val="none" w:sz="0" w:space="0" w:color="auto"/>
                <w:bottom w:val="none" w:sz="0" w:space="0" w:color="auto"/>
                <w:right w:val="none" w:sz="0" w:space="0" w:color="auto"/>
              </w:divBdr>
            </w:div>
            <w:div w:id="961686305">
              <w:marLeft w:val="0"/>
              <w:marRight w:val="0"/>
              <w:marTop w:val="0"/>
              <w:marBottom w:val="0"/>
              <w:divBdr>
                <w:top w:val="none" w:sz="0" w:space="0" w:color="auto"/>
                <w:left w:val="none" w:sz="0" w:space="0" w:color="auto"/>
                <w:bottom w:val="none" w:sz="0" w:space="0" w:color="auto"/>
                <w:right w:val="none" w:sz="0" w:space="0" w:color="auto"/>
              </w:divBdr>
            </w:div>
            <w:div w:id="759064315">
              <w:marLeft w:val="0"/>
              <w:marRight w:val="0"/>
              <w:marTop w:val="0"/>
              <w:marBottom w:val="0"/>
              <w:divBdr>
                <w:top w:val="none" w:sz="0" w:space="0" w:color="auto"/>
                <w:left w:val="none" w:sz="0" w:space="0" w:color="auto"/>
                <w:bottom w:val="none" w:sz="0" w:space="0" w:color="auto"/>
                <w:right w:val="none" w:sz="0" w:space="0" w:color="auto"/>
              </w:divBdr>
            </w:div>
            <w:div w:id="1540823448">
              <w:marLeft w:val="0"/>
              <w:marRight w:val="0"/>
              <w:marTop w:val="0"/>
              <w:marBottom w:val="0"/>
              <w:divBdr>
                <w:top w:val="none" w:sz="0" w:space="0" w:color="auto"/>
                <w:left w:val="none" w:sz="0" w:space="0" w:color="auto"/>
                <w:bottom w:val="none" w:sz="0" w:space="0" w:color="auto"/>
                <w:right w:val="none" w:sz="0" w:space="0" w:color="auto"/>
              </w:divBdr>
            </w:div>
            <w:div w:id="1848859095">
              <w:marLeft w:val="0"/>
              <w:marRight w:val="0"/>
              <w:marTop w:val="0"/>
              <w:marBottom w:val="0"/>
              <w:divBdr>
                <w:top w:val="none" w:sz="0" w:space="0" w:color="auto"/>
                <w:left w:val="none" w:sz="0" w:space="0" w:color="auto"/>
                <w:bottom w:val="none" w:sz="0" w:space="0" w:color="auto"/>
                <w:right w:val="none" w:sz="0" w:space="0" w:color="auto"/>
              </w:divBdr>
            </w:div>
            <w:div w:id="1071079838">
              <w:marLeft w:val="0"/>
              <w:marRight w:val="0"/>
              <w:marTop w:val="0"/>
              <w:marBottom w:val="0"/>
              <w:divBdr>
                <w:top w:val="none" w:sz="0" w:space="0" w:color="auto"/>
                <w:left w:val="none" w:sz="0" w:space="0" w:color="auto"/>
                <w:bottom w:val="none" w:sz="0" w:space="0" w:color="auto"/>
                <w:right w:val="none" w:sz="0" w:space="0" w:color="auto"/>
              </w:divBdr>
            </w:div>
            <w:div w:id="379670091">
              <w:marLeft w:val="0"/>
              <w:marRight w:val="0"/>
              <w:marTop w:val="0"/>
              <w:marBottom w:val="0"/>
              <w:divBdr>
                <w:top w:val="none" w:sz="0" w:space="0" w:color="auto"/>
                <w:left w:val="none" w:sz="0" w:space="0" w:color="auto"/>
                <w:bottom w:val="none" w:sz="0" w:space="0" w:color="auto"/>
                <w:right w:val="none" w:sz="0" w:space="0" w:color="auto"/>
              </w:divBdr>
            </w:div>
            <w:div w:id="777800515">
              <w:marLeft w:val="0"/>
              <w:marRight w:val="0"/>
              <w:marTop w:val="0"/>
              <w:marBottom w:val="0"/>
              <w:divBdr>
                <w:top w:val="none" w:sz="0" w:space="0" w:color="auto"/>
                <w:left w:val="none" w:sz="0" w:space="0" w:color="auto"/>
                <w:bottom w:val="none" w:sz="0" w:space="0" w:color="auto"/>
                <w:right w:val="none" w:sz="0" w:space="0" w:color="auto"/>
              </w:divBdr>
            </w:div>
            <w:div w:id="1556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29316">
      <w:bodyDiv w:val="1"/>
      <w:marLeft w:val="0"/>
      <w:marRight w:val="0"/>
      <w:marTop w:val="0"/>
      <w:marBottom w:val="0"/>
      <w:divBdr>
        <w:top w:val="none" w:sz="0" w:space="0" w:color="auto"/>
        <w:left w:val="none" w:sz="0" w:space="0" w:color="auto"/>
        <w:bottom w:val="none" w:sz="0" w:space="0" w:color="auto"/>
        <w:right w:val="none" w:sz="0" w:space="0" w:color="auto"/>
      </w:divBdr>
    </w:div>
    <w:div w:id="938023459">
      <w:bodyDiv w:val="1"/>
      <w:marLeft w:val="0"/>
      <w:marRight w:val="0"/>
      <w:marTop w:val="0"/>
      <w:marBottom w:val="0"/>
      <w:divBdr>
        <w:top w:val="none" w:sz="0" w:space="0" w:color="auto"/>
        <w:left w:val="none" w:sz="0" w:space="0" w:color="auto"/>
        <w:bottom w:val="none" w:sz="0" w:space="0" w:color="auto"/>
        <w:right w:val="none" w:sz="0" w:space="0" w:color="auto"/>
      </w:divBdr>
      <w:divsChild>
        <w:div w:id="916010850">
          <w:marLeft w:val="0"/>
          <w:marRight w:val="0"/>
          <w:marTop w:val="0"/>
          <w:marBottom w:val="0"/>
          <w:divBdr>
            <w:top w:val="none" w:sz="0" w:space="0" w:color="auto"/>
            <w:left w:val="none" w:sz="0" w:space="0" w:color="auto"/>
            <w:bottom w:val="none" w:sz="0" w:space="0" w:color="auto"/>
            <w:right w:val="none" w:sz="0" w:space="0" w:color="auto"/>
          </w:divBdr>
          <w:divsChild>
            <w:div w:id="171841685">
              <w:marLeft w:val="0"/>
              <w:marRight w:val="0"/>
              <w:marTop w:val="0"/>
              <w:marBottom w:val="0"/>
              <w:divBdr>
                <w:top w:val="none" w:sz="0" w:space="0" w:color="auto"/>
                <w:left w:val="none" w:sz="0" w:space="0" w:color="auto"/>
                <w:bottom w:val="none" w:sz="0" w:space="0" w:color="auto"/>
                <w:right w:val="none" w:sz="0" w:space="0" w:color="auto"/>
              </w:divBdr>
            </w:div>
            <w:div w:id="441219244">
              <w:marLeft w:val="0"/>
              <w:marRight w:val="0"/>
              <w:marTop w:val="0"/>
              <w:marBottom w:val="0"/>
              <w:divBdr>
                <w:top w:val="none" w:sz="0" w:space="0" w:color="auto"/>
                <w:left w:val="none" w:sz="0" w:space="0" w:color="auto"/>
                <w:bottom w:val="none" w:sz="0" w:space="0" w:color="auto"/>
                <w:right w:val="none" w:sz="0" w:space="0" w:color="auto"/>
              </w:divBdr>
            </w:div>
            <w:div w:id="26613836">
              <w:marLeft w:val="0"/>
              <w:marRight w:val="0"/>
              <w:marTop w:val="0"/>
              <w:marBottom w:val="0"/>
              <w:divBdr>
                <w:top w:val="none" w:sz="0" w:space="0" w:color="auto"/>
                <w:left w:val="none" w:sz="0" w:space="0" w:color="auto"/>
                <w:bottom w:val="none" w:sz="0" w:space="0" w:color="auto"/>
                <w:right w:val="none" w:sz="0" w:space="0" w:color="auto"/>
              </w:divBdr>
            </w:div>
            <w:div w:id="925311449">
              <w:marLeft w:val="0"/>
              <w:marRight w:val="0"/>
              <w:marTop w:val="0"/>
              <w:marBottom w:val="0"/>
              <w:divBdr>
                <w:top w:val="none" w:sz="0" w:space="0" w:color="auto"/>
                <w:left w:val="none" w:sz="0" w:space="0" w:color="auto"/>
                <w:bottom w:val="none" w:sz="0" w:space="0" w:color="auto"/>
                <w:right w:val="none" w:sz="0" w:space="0" w:color="auto"/>
              </w:divBdr>
            </w:div>
            <w:div w:id="474642850">
              <w:marLeft w:val="0"/>
              <w:marRight w:val="0"/>
              <w:marTop w:val="0"/>
              <w:marBottom w:val="0"/>
              <w:divBdr>
                <w:top w:val="none" w:sz="0" w:space="0" w:color="auto"/>
                <w:left w:val="none" w:sz="0" w:space="0" w:color="auto"/>
                <w:bottom w:val="none" w:sz="0" w:space="0" w:color="auto"/>
                <w:right w:val="none" w:sz="0" w:space="0" w:color="auto"/>
              </w:divBdr>
            </w:div>
            <w:div w:id="1517766032">
              <w:marLeft w:val="0"/>
              <w:marRight w:val="0"/>
              <w:marTop w:val="0"/>
              <w:marBottom w:val="0"/>
              <w:divBdr>
                <w:top w:val="none" w:sz="0" w:space="0" w:color="auto"/>
                <w:left w:val="none" w:sz="0" w:space="0" w:color="auto"/>
                <w:bottom w:val="none" w:sz="0" w:space="0" w:color="auto"/>
                <w:right w:val="none" w:sz="0" w:space="0" w:color="auto"/>
              </w:divBdr>
            </w:div>
            <w:div w:id="1107701492">
              <w:marLeft w:val="0"/>
              <w:marRight w:val="0"/>
              <w:marTop w:val="0"/>
              <w:marBottom w:val="0"/>
              <w:divBdr>
                <w:top w:val="none" w:sz="0" w:space="0" w:color="auto"/>
                <w:left w:val="none" w:sz="0" w:space="0" w:color="auto"/>
                <w:bottom w:val="none" w:sz="0" w:space="0" w:color="auto"/>
                <w:right w:val="none" w:sz="0" w:space="0" w:color="auto"/>
              </w:divBdr>
            </w:div>
            <w:div w:id="1872382030">
              <w:marLeft w:val="0"/>
              <w:marRight w:val="0"/>
              <w:marTop w:val="0"/>
              <w:marBottom w:val="0"/>
              <w:divBdr>
                <w:top w:val="none" w:sz="0" w:space="0" w:color="auto"/>
                <w:left w:val="none" w:sz="0" w:space="0" w:color="auto"/>
                <w:bottom w:val="none" w:sz="0" w:space="0" w:color="auto"/>
                <w:right w:val="none" w:sz="0" w:space="0" w:color="auto"/>
              </w:divBdr>
            </w:div>
            <w:div w:id="145711527">
              <w:marLeft w:val="0"/>
              <w:marRight w:val="0"/>
              <w:marTop w:val="0"/>
              <w:marBottom w:val="0"/>
              <w:divBdr>
                <w:top w:val="none" w:sz="0" w:space="0" w:color="auto"/>
                <w:left w:val="none" w:sz="0" w:space="0" w:color="auto"/>
                <w:bottom w:val="none" w:sz="0" w:space="0" w:color="auto"/>
                <w:right w:val="none" w:sz="0" w:space="0" w:color="auto"/>
              </w:divBdr>
            </w:div>
            <w:div w:id="1473593748">
              <w:marLeft w:val="0"/>
              <w:marRight w:val="0"/>
              <w:marTop w:val="0"/>
              <w:marBottom w:val="0"/>
              <w:divBdr>
                <w:top w:val="none" w:sz="0" w:space="0" w:color="auto"/>
                <w:left w:val="none" w:sz="0" w:space="0" w:color="auto"/>
                <w:bottom w:val="none" w:sz="0" w:space="0" w:color="auto"/>
                <w:right w:val="none" w:sz="0" w:space="0" w:color="auto"/>
              </w:divBdr>
            </w:div>
            <w:div w:id="1609195874">
              <w:marLeft w:val="0"/>
              <w:marRight w:val="0"/>
              <w:marTop w:val="0"/>
              <w:marBottom w:val="0"/>
              <w:divBdr>
                <w:top w:val="none" w:sz="0" w:space="0" w:color="auto"/>
                <w:left w:val="none" w:sz="0" w:space="0" w:color="auto"/>
                <w:bottom w:val="none" w:sz="0" w:space="0" w:color="auto"/>
                <w:right w:val="none" w:sz="0" w:space="0" w:color="auto"/>
              </w:divBdr>
            </w:div>
            <w:div w:id="17506173">
              <w:marLeft w:val="0"/>
              <w:marRight w:val="0"/>
              <w:marTop w:val="0"/>
              <w:marBottom w:val="0"/>
              <w:divBdr>
                <w:top w:val="none" w:sz="0" w:space="0" w:color="auto"/>
                <w:left w:val="none" w:sz="0" w:space="0" w:color="auto"/>
                <w:bottom w:val="none" w:sz="0" w:space="0" w:color="auto"/>
                <w:right w:val="none" w:sz="0" w:space="0" w:color="auto"/>
              </w:divBdr>
            </w:div>
            <w:div w:id="544365378">
              <w:marLeft w:val="0"/>
              <w:marRight w:val="0"/>
              <w:marTop w:val="0"/>
              <w:marBottom w:val="0"/>
              <w:divBdr>
                <w:top w:val="none" w:sz="0" w:space="0" w:color="auto"/>
                <w:left w:val="none" w:sz="0" w:space="0" w:color="auto"/>
                <w:bottom w:val="none" w:sz="0" w:space="0" w:color="auto"/>
                <w:right w:val="none" w:sz="0" w:space="0" w:color="auto"/>
              </w:divBdr>
            </w:div>
            <w:div w:id="294913965">
              <w:marLeft w:val="0"/>
              <w:marRight w:val="0"/>
              <w:marTop w:val="0"/>
              <w:marBottom w:val="0"/>
              <w:divBdr>
                <w:top w:val="none" w:sz="0" w:space="0" w:color="auto"/>
                <w:left w:val="none" w:sz="0" w:space="0" w:color="auto"/>
                <w:bottom w:val="none" w:sz="0" w:space="0" w:color="auto"/>
                <w:right w:val="none" w:sz="0" w:space="0" w:color="auto"/>
              </w:divBdr>
            </w:div>
            <w:div w:id="119034535">
              <w:marLeft w:val="0"/>
              <w:marRight w:val="0"/>
              <w:marTop w:val="0"/>
              <w:marBottom w:val="0"/>
              <w:divBdr>
                <w:top w:val="none" w:sz="0" w:space="0" w:color="auto"/>
                <w:left w:val="none" w:sz="0" w:space="0" w:color="auto"/>
                <w:bottom w:val="none" w:sz="0" w:space="0" w:color="auto"/>
                <w:right w:val="none" w:sz="0" w:space="0" w:color="auto"/>
              </w:divBdr>
            </w:div>
            <w:div w:id="2081370312">
              <w:marLeft w:val="0"/>
              <w:marRight w:val="0"/>
              <w:marTop w:val="0"/>
              <w:marBottom w:val="0"/>
              <w:divBdr>
                <w:top w:val="none" w:sz="0" w:space="0" w:color="auto"/>
                <w:left w:val="none" w:sz="0" w:space="0" w:color="auto"/>
                <w:bottom w:val="none" w:sz="0" w:space="0" w:color="auto"/>
                <w:right w:val="none" w:sz="0" w:space="0" w:color="auto"/>
              </w:divBdr>
            </w:div>
            <w:div w:id="18744201">
              <w:marLeft w:val="0"/>
              <w:marRight w:val="0"/>
              <w:marTop w:val="0"/>
              <w:marBottom w:val="0"/>
              <w:divBdr>
                <w:top w:val="none" w:sz="0" w:space="0" w:color="auto"/>
                <w:left w:val="none" w:sz="0" w:space="0" w:color="auto"/>
                <w:bottom w:val="none" w:sz="0" w:space="0" w:color="auto"/>
                <w:right w:val="none" w:sz="0" w:space="0" w:color="auto"/>
              </w:divBdr>
            </w:div>
            <w:div w:id="572013010">
              <w:marLeft w:val="0"/>
              <w:marRight w:val="0"/>
              <w:marTop w:val="0"/>
              <w:marBottom w:val="0"/>
              <w:divBdr>
                <w:top w:val="none" w:sz="0" w:space="0" w:color="auto"/>
                <w:left w:val="none" w:sz="0" w:space="0" w:color="auto"/>
                <w:bottom w:val="none" w:sz="0" w:space="0" w:color="auto"/>
                <w:right w:val="none" w:sz="0" w:space="0" w:color="auto"/>
              </w:divBdr>
            </w:div>
            <w:div w:id="1291783872">
              <w:marLeft w:val="0"/>
              <w:marRight w:val="0"/>
              <w:marTop w:val="0"/>
              <w:marBottom w:val="0"/>
              <w:divBdr>
                <w:top w:val="none" w:sz="0" w:space="0" w:color="auto"/>
                <w:left w:val="none" w:sz="0" w:space="0" w:color="auto"/>
                <w:bottom w:val="none" w:sz="0" w:space="0" w:color="auto"/>
                <w:right w:val="none" w:sz="0" w:space="0" w:color="auto"/>
              </w:divBdr>
            </w:div>
            <w:div w:id="2026251513">
              <w:marLeft w:val="0"/>
              <w:marRight w:val="0"/>
              <w:marTop w:val="0"/>
              <w:marBottom w:val="0"/>
              <w:divBdr>
                <w:top w:val="none" w:sz="0" w:space="0" w:color="auto"/>
                <w:left w:val="none" w:sz="0" w:space="0" w:color="auto"/>
                <w:bottom w:val="none" w:sz="0" w:space="0" w:color="auto"/>
                <w:right w:val="none" w:sz="0" w:space="0" w:color="auto"/>
              </w:divBdr>
            </w:div>
            <w:div w:id="47195456">
              <w:marLeft w:val="0"/>
              <w:marRight w:val="0"/>
              <w:marTop w:val="0"/>
              <w:marBottom w:val="0"/>
              <w:divBdr>
                <w:top w:val="none" w:sz="0" w:space="0" w:color="auto"/>
                <w:left w:val="none" w:sz="0" w:space="0" w:color="auto"/>
                <w:bottom w:val="none" w:sz="0" w:space="0" w:color="auto"/>
                <w:right w:val="none" w:sz="0" w:space="0" w:color="auto"/>
              </w:divBdr>
            </w:div>
            <w:div w:id="445851755">
              <w:marLeft w:val="0"/>
              <w:marRight w:val="0"/>
              <w:marTop w:val="0"/>
              <w:marBottom w:val="0"/>
              <w:divBdr>
                <w:top w:val="none" w:sz="0" w:space="0" w:color="auto"/>
                <w:left w:val="none" w:sz="0" w:space="0" w:color="auto"/>
                <w:bottom w:val="none" w:sz="0" w:space="0" w:color="auto"/>
                <w:right w:val="none" w:sz="0" w:space="0" w:color="auto"/>
              </w:divBdr>
            </w:div>
            <w:div w:id="368771341">
              <w:marLeft w:val="0"/>
              <w:marRight w:val="0"/>
              <w:marTop w:val="0"/>
              <w:marBottom w:val="0"/>
              <w:divBdr>
                <w:top w:val="none" w:sz="0" w:space="0" w:color="auto"/>
                <w:left w:val="none" w:sz="0" w:space="0" w:color="auto"/>
                <w:bottom w:val="none" w:sz="0" w:space="0" w:color="auto"/>
                <w:right w:val="none" w:sz="0" w:space="0" w:color="auto"/>
              </w:divBdr>
            </w:div>
            <w:div w:id="1380862678">
              <w:marLeft w:val="0"/>
              <w:marRight w:val="0"/>
              <w:marTop w:val="0"/>
              <w:marBottom w:val="0"/>
              <w:divBdr>
                <w:top w:val="none" w:sz="0" w:space="0" w:color="auto"/>
                <w:left w:val="none" w:sz="0" w:space="0" w:color="auto"/>
                <w:bottom w:val="none" w:sz="0" w:space="0" w:color="auto"/>
                <w:right w:val="none" w:sz="0" w:space="0" w:color="auto"/>
              </w:divBdr>
            </w:div>
            <w:div w:id="388310884">
              <w:marLeft w:val="0"/>
              <w:marRight w:val="0"/>
              <w:marTop w:val="0"/>
              <w:marBottom w:val="0"/>
              <w:divBdr>
                <w:top w:val="none" w:sz="0" w:space="0" w:color="auto"/>
                <w:left w:val="none" w:sz="0" w:space="0" w:color="auto"/>
                <w:bottom w:val="none" w:sz="0" w:space="0" w:color="auto"/>
                <w:right w:val="none" w:sz="0" w:space="0" w:color="auto"/>
              </w:divBdr>
            </w:div>
            <w:div w:id="939724864">
              <w:marLeft w:val="0"/>
              <w:marRight w:val="0"/>
              <w:marTop w:val="0"/>
              <w:marBottom w:val="0"/>
              <w:divBdr>
                <w:top w:val="none" w:sz="0" w:space="0" w:color="auto"/>
                <w:left w:val="none" w:sz="0" w:space="0" w:color="auto"/>
                <w:bottom w:val="none" w:sz="0" w:space="0" w:color="auto"/>
                <w:right w:val="none" w:sz="0" w:space="0" w:color="auto"/>
              </w:divBdr>
            </w:div>
            <w:div w:id="1709792876">
              <w:marLeft w:val="0"/>
              <w:marRight w:val="0"/>
              <w:marTop w:val="0"/>
              <w:marBottom w:val="0"/>
              <w:divBdr>
                <w:top w:val="none" w:sz="0" w:space="0" w:color="auto"/>
                <w:left w:val="none" w:sz="0" w:space="0" w:color="auto"/>
                <w:bottom w:val="none" w:sz="0" w:space="0" w:color="auto"/>
                <w:right w:val="none" w:sz="0" w:space="0" w:color="auto"/>
              </w:divBdr>
            </w:div>
            <w:div w:id="1793328529">
              <w:marLeft w:val="0"/>
              <w:marRight w:val="0"/>
              <w:marTop w:val="0"/>
              <w:marBottom w:val="0"/>
              <w:divBdr>
                <w:top w:val="none" w:sz="0" w:space="0" w:color="auto"/>
                <w:left w:val="none" w:sz="0" w:space="0" w:color="auto"/>
                <w:bottom w:val="none" w:sz="0" w:space="0" w:color="auto"/>
                <w:right w:val="none" w:sz="0" w:space="0" w:color="auto"/>
              </w:divBdr>
            </w:div>
            <w:div w:id="448285305">
              <w:marLeft w:val="0"/>
              <w:marRight w:val="0"/>
              <w:marTop w:val="0"/>
              <w:marBottom w:val="0"/>
              <w:divBdr>
                <w:top w:val="none" w:sz="0" w:space="0" w:color="auto"/>
                <w:left w:val="none" w:sz="0" w:space="0" w:color="auto"/>
                <w:bottom w:val="none" w:sz="0" w:space="0" w:color="auto"/>
                <w:right w:val="none" w:sz="0" w:space="0" w:color="auto"/>
              </w:divBdr>
            </w:div>
            <w:div w:id="781999936">
              <w:marLeft w:val="0"/>
              <w:marRight w:val="0"/>
              <w:marTop w:val="0"/>
              <w:marBottom w:val="0"/>
              <w:divBdr>
                <w:top w:val="none" w:sz="0" w:space="0" w:color="auto"/>
                <w:left w:val="none" w:sz="0" w:space="0" w:color="auto"/>
                <w:bottom w:val="none" w:sz="0" w:space="0" w:color="auto"/>
                <w:right w:val="none" w:sz="0" w:space="0" w:color="auto"/>
              </w:divBdr>
            </w:div>
            <w:div w:id="1337732378">
              <w:marLeft w:val="0"/>
              <w:marRight w:val="0"/>
              <w:marTop w:val="0"/>
              <w:marBottom w:val="0"/>
              <w:divBdr>
                <w:top w:val="none" w:sz="0" w:space="0" w:color="auto"/>
                <w:left w:val="none" w:sz="0" w:space="0" w:color="auto"/>
                <w:bottom w:val="none" w:sz="0" w:space="0" w:color="auto"/>
                <w:right w:val="none" w:sz="0" w:space="0" w:color="auto"/>
              </w:divBdr>
            </w:div>
            <w:div w:id="1513758373">
              <w:marLeft w:val="0"/>
              <w:marRight w:val="0"/>
              <w:marTop w:val="0"/>
              <w:marBottom w:val="0"/>
              <w:divBdr>
                <w:top w:val="none" w:sz="0" w:space="0" w:color="auto"/>
                <w:left w:val="none" w:sz="0" w:space="0" w:color="auto"/>
                <w:bottom w:val="none" w:sz="0" w:space="0" w:color="auto"/>
                <w:right w:val="none" w:sz="0" w:space="0" w:color="auto"/>
              </w:divBdr>
            </w:div>
            <w:div w:id="757092835">
              <w:marLeft w:val="0"/>
              <w:marRight w:val="0"/>
              <w:marTop w:val="0"/>
              <w:marBottom w:val="0"/>
              <w:divBdr>
                <w:top w:val="none" w:sz="0" w:space="0" w:color="auto"/>
                <w:left w:val="none" w:sz="0" w:space="0" w:color="auto"/>
                <w:bottom w:val="none" w:sz="0" w:space="0" w:color="auto"/>
                <w:right w:val="none" w:sz="0" w:space="0" w:color="auto"/>
              </w:divBdr>
            </w:div>
            <w:div w:id="259487497">
              <w:marLeft w:val="0"/>
              <w:marRight w:val="0"/>
              <w:marTop w:val="0"/>
              <w:marBottom w:val="0"/>
              <w:divBdr>
                <w:top w:val="none" w:sz="0" w:space="0" w:color="auto"/>
                <w:left w:val="none" w:sz="0" w:space="0" w:color="auto"/>
                <w:bottom w:val="none" w:sz="0" w:space="0" w:color="auto"/>
                <w:right w:val="none" w:sz="0" w:space="0" w:color="auto"/>
              </w:divBdr>
            </w:div>
            <w:div w:id="1017582904">
              <w:marLeft w:val="0"/>
              <w:marRight w:val="0"/>
              <w:marTop w:val="0"/>
              <w:marBottom w:val="0"/>
              <w:divBdr>
                <w:top w:val="none" w:sz="0" w:space="0" w:color="auto"/>
                <w:left w:val="none" w:sz="0" w:space="0" w:color="auto"/>
                <w:bottom w:val="none" w:sz="0" w:space="0" w:color="auto"/>
                <w:right w:val="none" w:sz="0" w:space="0" w:color="auto"/>
              </w:divBdr>
            </w:div>
            <w:div w:id="230770517">
              <w:marLeft w:val="0"/>
              <w:marRight w:val="0"/>
              <w:marTop w:val="0"/>
              <w:marBottom w:val="0"/>
              <w:divBdr>
                <w:top w:val="none" w:sz="0" w:space="0" w:color="auto"/>
                <w:left w:val="none" w:sz="0" w:space="0" w:color="auto"/>
                <w:bottom w:val="none" w:sz="0" w:space="0" w:color="auto"/>
                <w:right w:val="none" w:sz="0" w:space="0" w:color="auto"/>
              </w:divBdr>
            </w:div>
            <w:div w:id="820922855">
              <w:marLeft w:val="0"/>
              <w:marRight w:val="0"/>
              <w:marTop w:val="0"/>
              <w:marBottom w:val="0"/>
              <w:divBdr>
                <w:top w:val="none" w:sz="0" w:space="0" w:color="auto"/>
                <w:left w:val="none" w:sz="0" w:space="0" w:color="auto"/>
                <w:bottom w:val="none" w:sz="0" w:space="0" w:color="auto"/>
                <w:right w:val="none" w:sz="0" w:space="0" w:color="auto"/>
              </w:divBdr>
            </w:div>
            <w:div w:id="1106078639">
              <w:marLeft w:val="0"/>
              <w:marRight w:val="0"/>
              <w:marTop w:val="0"/>
              <w:marBottom w:val="0"/>
              <w:divBdr>
                <w:top w:val="none" w:sz="0" w:space="0" w:color="auto"/>
                <w:left w:val="none" w:sz="0" w:space="0" w:color="auto"/>
                <w:bottom w:val="none" w:sz="0" w:space="0" w:color="auto"/>
                <w:right w:val="none" w:sz="0" w:space="0" w:color="auto"/>
              </w:divBdr>
            </w:div>
            <w:div w:id="972905984">
              <w:marLeft w:val="0"/>
              <w:marRight w:val="0"/>
              <w:marTop w:val="0"/>
              <w:marBottom w:val="0"/>
              <w:divBdr>
                <w:top w:val="none" w:sz="0" w:space="0" w:color="auto"/>
                <w:left w:val="none" w:sz="0" w:space="0" w:color="auto"/>
                <w:bottom w:val="none" w:sz="0" w:space="0" w:color="auto"/>
                <w:right w:val="none" w:sz="0" w:space="0" w:color="auto"/>
              </w:divBdr>
            </w:div>
            <w:div w:id="1232931202">
              <w:marLeft w:val="0"/>
              <w:marRight w:val="0"/>
              <w:marTop w:val="0"/>
              <w:marBottom w:val="0"/>
              <w:divBdr>
                <w:top w:val="none" w:sz="0" w:space="0" w:color="auto"/>
                <w:left w:val="none" w:sz="0" w:space="0" w:color="auto"/>
                <w:bottom w:val="none" w:sz="0" w:space="0" w:color="auto"/>
                <w:right w:val="none" w:sz="0" w:space="0" w:color="auto"/>
              </w:divBdr>
            </w:div>
            <w:div w:id="1541821325">
              <w:marLeft w:val="0"/>
              <w:marRight w:val="0"/>
              <w:marTop w:val="0"/>
              <w:marBottom w:val="0"/>
              <w:divBdr>
                <w:top w:val="none" w:sz="0" w:space="0" w:color="auto"/>
                <w:left w:val="none" w:sz="0" w:space="0" w:color="auto"/>
                <w:bottom w:val="none" w:sz="0" w:space="0" w:color="auto"/>
                <w:right w:val="none" w:sz="0" w:space="0" w:color="auto"/>
              </w:divBdr>
            </w:div>
            <w:div w:id="1863393490">
              <w:marLeft w:val="0"/>
              <w:marRight w:val="0"/>
              <w:marTop w:val="0"/>
              <w:marBottom w:val="0"/>
              <w:divBdr>
                <w:top w:val="none" w:sz="0" w:space="0" w:color="auto"/>
                <w:left w:val="none" w:sz="0" w:space="0" w:color="auto"/>
                <w:bottom w:val="none" w:sz="0" w:space="0" w:color="auto"/>
                <w:right w:val="none" w:sz="0" w:space="0" w:color="auto"/>
              </w:divBdr>
            </w:div>
            <w:div w:id="1003969273">
              <w:marLeft w:val="0"/>
              <w:marRight w:val="0"/>
              <w:marTop w:val="0"/>
              <w:marBottom w:val="0"/>
              <w:divBdr>
                <w:top w:val="none" w:sz="0" w:space="0" w:color="auto"/>
                <w:left w:val="none" w:sz="0" w:space="0" w:color="auto"/>
                <w:bottom w:val="none" w:sz="0" w:space="0" w:color="auto"/>
                <w:right w:val="none" w:sz="0" w:space="0" w:color="auto"/>
              </w:divBdr>
            </w:div>
            <w:div w:id="804276265">
              <w:marLeft w:val="0"/>
              <w:marRight w:val="0"/>
              <w:marTop w:val="0"/>
              <w:marBottom w:val="0"/>
              <w:divBdr>
                <w:top w:val="none" w:sz="0" w:space="0" w:color="auto"/>
                <w:left w:val="none" w:sz="0" w:space="0" w:color="auto"/>
                <w:bottom w:val="none" w:sz="0" w:space="0" w:color="auto"/>
                <w:right w:val="none" w:sz="0" w:space="0" w:color="auto"/>
              </w:divBdr>
            </w:div>
            <w:div w:id="1934170303">
              <w:marLeft w:val="0"/>
              <w:marRight w:val="0"/>
              <w:marTop w:val="0"/>
              <w:marBottom w:val="0"/>
              <w:divBdr>
                <w:top w:val="none" w:sz="0" w:space="0" w:color="auto"/>
                <w:left w:val="none" w:sz="0" w:space="0" w:color="auto"/>
                <w:bottom w:val="none" w:sz="0" w:space="0" w:color="auto"/>
                <w:right w:val="none" w:sz="0" w:space="0" w:color="auto"/>
              </w:divBdr>
            </w:div>
            <w:div w:id="2010717586">
              <w:marLeft w:val="0"/>
              <w:marRight w:val="0"/>
              <w:marTop w:val="0"/>
              <w:marBottom w:val="0"/>
              <w:divBdr>
                <w:top w:val="none" w:sz="0" w:space="0" w:color="auto"/>
                <w:left w:val="none" w:sz="0" w:space="0" w:color="auto"/>
                <w:bottom w:val="none" w:sz="0" w:space="0" w:color="auto"/>
                <w:right w:val="none" w:sz="0" w:space="0" w:color="auto"/>
              </w:divBdr>
            </w:div>
            <w:div w:id="155539467">
              <w:marLeft w:val="0"/>
              <w:marRight w:val="0"/>
              <w:marTop w:val="0"/>
              <w:marBottom w:val="0"/>
              <w:divBdr>
                <w:top w:val="none" w:sz="0" w:space="0" w:color="auto"/>
                <w:left w:val="none" w:sz="0" w:space="0" w:color="auto"/>
                <w:bottom w:val="none" w:sz="0" w:space="0" w:color="auto"/>
                <w:right w:val="none" w:sz="0" w:space="0" w:color="auto"/>
              </w:divBdr>
            </w:div>
            <w:div w:id="839002708">
              <w:marLeft w:val="0"/>
              <w:marRight w:val="0"/>
              <w:marTop w:val="0"/>
              <w:marBottom w:val="0"/>
              <w:divBdr>
                <w:top w:val="none" w:sz="0" w:space="0" w:color="auto"/>
                <w:left w:val="none" w:sz="0" w:space="0" w:color="auto"/>
                <w:bottom w:val="none" w:sz="0" w:space="0" w:color="auto"/>
                <w:right w:val="none" w:sz="0" w:space="0" w:color="auto"/>
              </w:divBdr>
            </w:div>
            <w:div w:id="1940022896">
              <w:marLeft w:val="0"/>
              <w:marRight w:val="0"/>
              <w:marTop w:val="0"/>
              <w:marBottom w:val="0"/>
              <w:divBdr>
                <w:top w:val="none" w:sz="0" w:space="0" w:color="auto"/>
                <w:left w:val="none" w:sz="0" w:space="0" w:color="auto"/>
                <w:bottom w:val="none" w:sz="0" w:space="0" w:color="auto"/>
                <w:right w:val="none" w:sz="0" w:space="0" w:color="auto"/>
              </w:divBdr>
            </w:div>
            <w:div w:id="84039221">
              <w:marLeft w:val="0"/>
              <w:marRight w:val="0"/>
              <w:marTop w:val="0"/>
              <w:marBottom w:val="0"/>
              <w:divBdr>
                <w:top w:val="none" w:sz="0" w:space="0" w:color="auto"/>
                <w:left w:val="none" w:sz="0" w:space="0" w:color="auto"/>
                <w:bottom w:val="none" w:sz="0" w:space="0" w:color="auto"/>
                <w:right w:val="none" w:sz="0" w:space="0" w:color="auto"/>
              </w:divBdr>
            </w:div>
            <w:div w:id="1538662980">
              <w:marLeft w:val="0"/>
              <w:marRight w:val="0"/>
              <w:marTop w:val="0"/>
              <w:marBottom w:val="0"/>
              <w:divBdr>
                <w:top w:val="none" w:sz="0" w:space="0" w:color="auto"/>
                <w:left w:val="none" w:sz="0" w:space="0" w:color="auto"/>
                <w:bottom w:val="none" w:sz="0" w:space="0" w:color="auto"/>
                <w:right w:val="none" w:sz="0" w:space="0" w:color="auto"/>
              </w:divBdr>
            </w:div>
            <w:div w:id="359161503">
              <w:marLeft w:val="0"/>
              <w:marRight w:val="0"/>
              <w:marTop w:val="0"/>
              <w:marBottom w:val="0"/>
              <w:divBdr>
                <w:top w:val="none" w:sz="0" w:space="0" w:color="auto"/>
                <w:left w:val="none" w:sz="0" w:space="0" w:color="auto"/>
                <w:bottom w:val="none" w:sz="0" w:space="0" w:color="auto"/>
                <w:right w:val="none" w:sz="0" w:space="0" w:color="auto"/>
              </w:divBdr>
            </w:div>
            <w:div w:id="560139085">
              <w:marLeft w:val="0"/>
              <w:marRight w:val="0"/>
              <w:marTop w:val="0"/>
              <w:marBottom w:val="0"/>
              <w:divBdr>
                <w:top w:val="none" w:sz="0" w:space="0" w:color="auto"/>
                <w:left w:val="none" w:sz="0" w:space="0" w:color="auto"/>
                <w:bottom w:val="none" w:sz="0" w:space="0" w:color="auto"/>
                <w:right w:val="none" w:sz="0" w:space="0" w:color="auto"/>
              </w:divBdr>
            </w:div>
            <w:div w:id="647056744">
              <w:marLeft w:val="0"/>
              <w:marRight w:val="0"/>
              <w:marTop w:val="0"/>
              <w:marBottom w:val="0"/>
              <w:divBdr>
                <w:top w:val="none" w:sz="0" w:space="0" w:color="auto"/>
                <w:left w:val="none" w:sz="0" w:space="0" w:color="auto"/>
                <w:bottom w:val="none" w:sz="0" w:space="0" w:color="auto"/>
                <w:right w:val="none" w:sz="0" w:space="0" w:color="auto"/>
              </w:divBdr>
            </w:div>
            <w:div w:id="453837925">
              <w:marLeft w:val="0"/>
              <w:marRight w:val="0"/>
              <w:marTop w:val="0"/>
              <w:marBottom w:val="0"/>
              <w:divBdr>
                <w:top w:val="none" w:sz="0" w:space="0" w:color="auto"/>
                <w:left w:val="none" w:sz="0" w:space="0" w:color="auto"/>
                <w:bottom w:val="none" w:sz="0" w:space="0" w:color="auto"/>
                <w:right w:val="none" w:sz="0" w:space="0" w:color="auto"/>
              </w:divBdr>
            </w:div>
            <w:div w:id="349650482">
              <w:marLeft w:val="0"/>
              <w:marRight w:val="0"/>
              <w:marTop w:val="0"/>
              <w:marBottom w:val="0"/>
              <w:divBdr>
                <w:top w:val="none" w:sz="0" w:space="0" w:color="auto"/>
                <w:left w:val="none" w:sz="0" w:space="0" w:color="auto"/>
                <w:bottom w:val="none" w:sz="0" w:space="0" w:color="auto"/>
                <w:right w:val="none" w:sz="0" w:space="0" w:color="auto"/>
              </w:divBdr>
            </w:div>
            <w:div w:id="199245573">
              <w:marLeft w:val="0"/>
              <w:marRight w:val="0"/>
              <w:marTop w:val="0"/>
              <w:marBottom w:val="0"/>
              <w:divBdr>
                <w:top w:val="none" w:sz="0" w:space="0" w:color="auto"/>
                <w:left w:val="none" w:sz="0" w:space="0" w:color="auto"/>
                <w:bottom w:val="none" w:sz="0" w:space="0" w:color="auto"/>
                <w:right w:val="none" w:sz="0" w:space="0" w:color="auto"/>
              </w:divBdr>
            </w:div>
            <w:div w:id="963384864">
              <w:marLeft w:val="0"/>
              <w:marRight w:val="0"/>
              <w:marTop w:val="0"/>
              <w:marBottom w:val="0"/>
              <w:divBdr>
                <w:top w:val="none" w:sz="0" w:space="0" w:color="auto"/>
                <w:left w:val="none" w:sz="0" w:space="0" w:color="auto"/>
                <w:bottom w:val="none" w:sz="0" w:space="0" w:color="auto"/>
                <w:right w:val="none" w:sz="0" w:space="0" w:color="auto"/>
              </w:divBdr>
            </w:div>
            <w:div w:id="1217934520">
              <w:marLeft w:val="0"/>
              <w:marRight w:val="0"/>
              <w:marTop w:val="0"/>
              <w:marBottom w:val="0"/>
              <w:divBdr>
                <w:top w:val="none" w:sz="0" w:space="0" w:color="auto"/>
                <w:left w:val="none" w:sz="0" w:space="0" w:color="auto"/>
                <w:bottom w:val="none" w:sz="0" w:space="0" w:color="auto"/>
                <w:right w:val="none" w:sz="0" w:space="0" w:color="auto"/>
              </w:divBdr>
            </w:div>
            <w:div w:id="386032646">
              <w:marLeft w:val="0"/>
              <w:marRight w:val="0"/>
              <w:marTop w:val="0"/>
              <w:marBottom w:val="0"/>
              <w:divBdr>
                <w:top w:val="none" w:sz="0" w:space="0" w:color="auto"/>
                <w:left w:val="none" w:sz="0" w:space="0" w:color="auto"/>
                <w:bottom w:val="none" w:sz="0" w:space="0" w:color="auto"/>
                <w:right w:val="none" w:sz="0" w:space="0" w:color="auto"/>
              </w:divBdr>
            </w:div>
            <w:div w:id="1294284963">
              <w:marLeft w:val="0"/>
              <w:marRight w:val="0"/>
              <w:marTop w:val="0"/>
              <w:marBottom w:val="0"/>
              <w:divBdr>
                <w:top w:val="none" w:sz="0" w:space="0" w:color="auto"/>
                <w:left w:val="none" w:sz="0" w:space="0" w:color="auto"/>
                <w:bottom w:val="none" w:sz="0" w:space="0" w:color="auto"/>
                <w:right w:val="none" w:sz="0" w:space="0" w:color="auto"/>
              </w:divBdr>
            </w:div>
            <w:div w:id="1641962826">
              <w:marLeft w:val="0"/>
              <w:marRight w:val="0"/>
              <w:marTop w:val="0"/>
              <w:marBottom w:val="0"/>
              <w:divBdr>
                <w:top w:val="none" w:sz="0" w:space="0" w:color="auto"/>
                <w:left w:val="none" w:sz="0" w:space="0" w:color="auto"/>
                <w:bottom w:val="none" w:sz="0" w:space="0" w:color="auto"/>
                <w:right w:val="none" w:sz="0" w:space="0" w:color="auto"/>
              </w:divBdr>
            </w:div>
            <w:div w:id="268198700">
              <w:marLeft w:val="0"/>
              <w:marRight w:val="0"/>
              <w:marTop w:val="0"/>
              <w:marBottom w:val="0"/>
              <w:divBdr>
                <w:top w:val="none" w:sz="0" w:space="0" w:color="auto"/>
                <w:left w:val="none" w:sz="0" w:space="0" w:color="auto"/>
                <w:bottom w:val="none" w:sz="0" w:space="0" w:color="auto"/>
                <w:right w:val="none" w:sz="0" w:space="0" w:color="auto"/>
              </w:divBdr>
            </w:div>
            <w:div w:id="1145006190">
              <w:marLeft w:val="0"/>
              <w:marRight w:val="0"/>
              <w:marTop w:val="0"/>
              <w:marBottom w:val="0"/>
              <w:divBdr>
                <w:top w:val="none" w:sz="0" w:space="0" w:color="auto"/>
                <w:left w:val="none" w:sz="0" w:space="0" w:color="auto"/>
                <w:bottom w:val="none" w:sz="0" w:space="0" w:color="auto"/>
                <w:right w:val="none" w:sz="0" w:space="0" w:color="auto"/>
              </w:divBdr>
            </w:div>
            <w:div w:id="1827277902">
              <w:marLeft w:val="0"/>
              <w:marRight w:val="0"/>
              <w:marTop w:val="0"/>
              <w:marBottom w:val="0"/>
              <w:divBdr>
                <w:top w:val="none" w:sz="0" w:space="0" w:color="auto"/>
                <w:left w:val="none" w:sz="0" w:space="0" w:color="auto"/>
                <w:bottom w:val="none" w:sz="0" w:space="0" w:color="auto"/>
                <w:right w:val="none" w:sz="0" w:space="0" w:color="auto"/>
              </w:divBdr>
            </w:div>
            <w:div w:id="605963751">
              <w:marLeft w:val="0"/>
              <w:marRight w:val="0"/>
              <w:marTop w:val="0"/>
              <w:marBottom w:val="0"/>
              <w:divBdr>
                <w:top w:val="none" w:sz="0" w:space="0" w:color="auto"/>
                <w:left w:val="none" w:sz="0" w:space="0" w:color="auto"/>
                <w:bottom w:val="none" w:sz="0" w:space="0" w:color="auto"/>
                <w:right w:val="none" w:sz="0" w:space="0" w:color="auto"/>
              </w:divBdr>
            </w:div>
            <w:div w:id="1043561916">
              <w:marLeft w:val="0"/>
              <w:marRight w:val="0"/>
              <w:marTop w:val="0"/>
              <w:marBottom w:val="0"/>
              <w:divBdr>
                <w:top w:val="none" w:sz="0" w:space="0" w:color="auto"/>
                <w:left w:val="none" w:sz="0" w:space="0" w:color="auto"/>
                <w:bottom w:val="none" w:sz="0" w:space="0" w:color="auto"/>
                <w:right w:val="none" w:sz="0" w:space="0" w:color="auto"/>
              </w:divBdr>
            </w:div>
            <w:div w:id="1300306312">
              <w:marLeft w:val="0"/>
              <w:marRight w:val="0"/>
              <w:marTop w:val="0"/>
              <w:marBottom w:val="0"/>
              <w:divBdr>
                <w:top w:val="none" w:sz="0" w:space="0" w:color="auto"/>
                <w:left w:val="none" w:sz="0" w:space="0" w:color="auto"/>
                <w:bottom w:val="none" w:sz="0" w:space="0" w:color="auto"/>
                <w:right w:val="none" w:sz="0" w:space="0" w:color="auto"/>
              </w:divBdr>
            </w:div>
            <w:div w:id="33426188">
              <w:marLeft w:val="0"/>
              <w:marRight w:val="0"/>
              <w:marTop w:val="0"/>
              <w:marBottom w:val="0"/>
              <w:divBdr>
                <w:top w:val="none" w:sz="0" w:space="0" w:color="auto"/>
                <w:left w:val="none" w:sz="0" w:space="0" w:color="auto"/>
                <w:bottom w:val="none" w:sz="0" w:space="0" w:color="auto"/>
                <w:right w:val="none" w:sz="0" w:space="0" w:color="auto"/>
              </w:divBdr>
            </w:div>
            <w:div w:id="1609236738">
              <w:marLeft w:val="0"/>
              <w:marRight w:val="0"/>
              <w:marTop w:val="0"/>
              <w:marBottom w:val="0"/>
              <w:divBdr>
                <w:top w:val="none" w:sz="0" w:space="0" w:color="auto"/>
                <w:left w:val="none" w:sz="0" w:space="0" w:color="auto"/>
                <w:bottom w:val="none" w:sz="0" w:space="0" w:color="auto"/>
                <w:right w:val="none" w:sz="0" w:space="0" w:color="auto"/>
              </w:divBdr>
            </w:div>
            <w:div w:id="652562431">
              <w:marLeft w:val="0"/>
              <w:marRight w:val="0"/>
              <w:marTop w:val="0"/>
              <w:marBottom w:val="0"/>
              <w:divBdr>
                <w:top w:val="none" w:sz="0" w:space="0" w:color="auto"/>
                <w:left w:val="none" w:sz="0" w:space="0" w:color="auto"/>
                <w:bottom w:val="none" w:sz="0" w:space="0" w:color="auto"/>
                <w:right w:val="none" w:sz="0" w:space="0" w:color="auto"/>
              </w:divBdr>
            </w:div>
            <w:div w:id="2064064372">
              <w:marLeft w:val="0"/>
              <w:marRight w:val="0"/>
              <w:marTop w:val="0"/>
              <w:marBottom w:val="0"/>
              <w:divBdr>
                <w:top w:val="none" w:sz="0" w:space="0" w:color="auto"/>
                <w:left w:val="none" w:sz="0" w:space="0" w:color="auto"/>
                <w:bottom w:val="none" w:sz="0" w:space="0" w:color="auto"/>
                <w:right w:val="none" w:sz="0" w:space="0" w:color="auto"/>
              </w:divBdr>
            </w:div>
            <w:div w:id="1098721729">
              <w:marLeft w:val="0"/>
              <w:marRight w:val="0"/>
              <w:marTop w:val="0"/>
              <w:marBottom w:val="0"/>
              <w:divBdr>
                <w:top w:val="none" w:sz="0" w:space="0" w:color="auto"/>
                <w:left w:val="none" w:sz="0" w:space="0" w:color="auto"/>
                <w:bottom w:val="none" w:sz="0" w:space="0" w:color="auto"/>
                <w:right w:val="none" w:sz="0" w:space="0" w:color="auto"/>
              </w:divBdr>
            </w:div>
            <w:div w:id="1904561052">
              <w:marLeft w:val="0"/>
              <w:marRight w:val="0"/>
              <w:marTop w:val="0"/>
              <w:marBottom w:val="0"/>
              <w:divBdr>
                <w:top w:val="none" w:sz="0" w:space="0" w:color="auto"/>
                <w:left w:val="none" w:sz="0" w:space="0" w:color="auto"/>
                <w:bottom w:val="none" w:sz="0" w:space="0" w:color="auto"/>
                <w:right w:val="none" w:sz="0" w:space="0" w:color="auto"/>
              </w:divBdr>
            </w:div>
            <w:div w:id="745692894">
              <w:marLeft w:val="0"/>
              <w:marRight w:val="0"/>
              <w:marTop w:val="0"/>
              <w:marBottom w:val="0"/>
              <w:divBdr>
                <w:top w:val="none" w:sz="0" w:space="0" w:color="auto"/>
                <w:left w:val="none" w:sz="0" w:space="0" w:color="auto"/>
                <w:bottom w:val="none" w:sz="0" w:space="0" w:color="auto"/>
                <w:right w:val="none" w:sz="0" w:space="0" w:color="auto"/>
              </w:divBdr>
            </w:div>
            <w:div w:id="326056827">
              <w:marLeft w:val="0"/>
              <w:marRight w:val="0"/>
              <w:marTop w:val="0"/>
              <w:marBottom w:val="0"/>
              <w:divBdr>
                <w:top w:val="none" w:sz="0" w:space="0" w:color="auto"/>
                <w:left w:val="none" w:sz="0" w:space="0" w:color="auto"/>
                <w:bottom w:val="none" w:sz="0" w:space="0" w:color="auto"/>
                <w:right w:val="none" w:sz="0" w:space="0" w:color="auto"/>
              </w:divBdr>
            </w:div>
            <w:div w:id="22100909">
              <w:marLeft w:val="0"/>
              <w:marRight w:val="0"/>
              <w:marTop w:val="0"/>
              <w:marBottom w:val="0"/>
              <w:divBdr>
                <w:top w:val="none" w:sz="0" w:space="0" w:color="auto"/>
                <w:left w:val="none" w:sz="0" w:space="0" w:color="auto"/>
                <w:bottom w:val="none" w:sz="0" w:space="0" w:color="auto"/>
                <w:right w:val="none" w:sz="0" w:space="0" w:color="auto"/>
              </w:divBdr>
            </w:div>
            <w:div w:id="2092850502">
              <w:marLeft w:val="0"/>
              <w:marRight w:val="0"/>
              <w:marTop w:val="0"/>
              <w:marBottom w:val="0"/>
              <w:divBdr>
                <w:top w:val="none" w:sz="0" w:space="0" w:color="auto"/>
                <w:left w:val="none" w:sz="0" w:space="0" w:color="auto"/>
                <w:bottom w:val="none" w:sz="0" w:space="0" w:color="auto"/>
                <w:right w:val="none" w:sz="0" w:space="0" w:color="auto"/>
              </w:divBdr>
            </w:div>
            <w:div w:id="1999115912">
              <w:marLeft w:val="0"/>
              <w:marRight w:val="0"/>
              <w:marTop w:val="0"/>
              <w:marBottom w:val="0"/>
              <w:divBdr>
                <w:top w:val="none" w:sz="0" w:space="0" w:color="auto"/>
                <w:left w:val="none" w:sz="0" w:space="0" w:color="auto"/>
                <w:bottom w:val="none" w:sz="0" w:space="0" w:color="auto"/>
                <w:right w:val="none" w:sz="0" w:space="0" w:color="auto"/>
              </w:divBdr>
            </w:div>
            <w:div w:id="1956476639">
              <w:marLeft w:val="0"/>
              <w:marRight w:val="0"/>
              <w:marTop w:val="0"/>
              <w:marBottom w:val="0"/>
              <w:divBdr>
                <w:top w:val="none" w:sz="0" w:space="0" w:color="auto"/>
                <w:left w:val="none" w:sz="0" w:space="0" w:color="auto"/>
                <w:bottom w:val="none" w:sz="0" w:space="0" w:color="auto"/>
                <w:right w:val="none" w:sz="0" w:space="0" w:color="auto"/>
              </w:divBdr>
            </w:div>
            <w:div w:id="1683170084">
              <w:marLeft w:val="0"/>
              <w:marRight w:val="0"/>
              <w:marTop w:val="0"/>
              <w:marBottom w:val="0"/>
              <w:divBdr>
                <w:top w:val="none" w:sz="0" w:space="0" w:color="auto"/>
                <w:left w:val="none" w:sz="0" w:space="0" w:color="auto"/>
                <w:bottom w:val="none" w:sz="0" w:space="0" w:color="auto"/>
                <w:right w:val="none" w:sz="0" w:space="0" w:color="auto"/>
              </w:divBdr>
            </w:div>
            <w:div w:id="870145299">
              <w:marLeft w:val="0"/>
              <w:marRight w:val="0"/>
              <w:marTop w:val="0"/>
              <w:marBottom w:val="0"/>
              <w:divBdr>
                <w:top w:val="none" w:sz="0" w:space="0" w:color="auto"/>
                <w:left w:val="none" w:sz="0" w:space="0" w:color="auto"/>
                <w:bottom w:val="none" w:sz="0" w:space="0" w:color="auto"/>
                <w:right w:val="none" w:sz="0" w:space="0" w:color="auto"/>
              </w:divBdr>
            </w:div>
            <w:div w:id="1265188619">
              <w:marLeft w:val="0"/>
              <w:marRight w:val="0"/>
              <w:marTop w:val="0"/>
              <w:marBottom w:val="0"/>
              <w:divBdr>
                <w:top w:val="none" w:sz="0" w:space="0" w:color="auto"/>
                <w:left w:val="none" w:sz="0" w:space="0" w:color="auto"/>
                <w:bottom w:val="none" w:sz="0" w:space="0" w:color="auto"/>
                <w:right w:val="none" w:sz="0" w:space="0" w:color="auto"/>
              </w:divBdr>
            </w:div>
            <w:div w:id="438373260">
              <w:marLeft w:val="0"/>
              <w:marRight w:val="0"/>
              <w:marTop w:val="0"/>
              <w:marBottom w:val="0"/>
              <w:divBdr>
                <w:top w:val="none" w:sz="0" w:space="0" w:color="auto"/>
                <w:left w:val="none" w:sz="0" w:space="0" w:color="auto"/>
                <w:bottom w:val="none" w:sz="0" w:space="0" w:color="auto"/>
                <w:right w:val="none" w:sz="0" w:space="0" w:color="auto"/>
              </w:divBdr>
            </w:div>
            <w:div w:id="336156076">
              <w:marLeft w:val="0"/>
              <w:marRight w:val="0"/>
              <w:marTop w:val="0"/>
              <w:marBottom w:val="0"/>
              <w:divBdr>
                <w:top w:val="none" w:sz="0" w:space="0" w:color="auto"/>
                <w:left w:val="none" w:sz="0" w:space="0" w:color="auto"/>
                <w:bottom w:val="none" w:sz="0" w:space="0" w:color="auto"/>
                <w:right w:val="none" w:sz="0" w:space="0" w:color="auto"/>
              </w:divBdr>
            </w:div>
            <w:div w:id="1303004853">
              <w:marLeft w:val="0"/>
              <w:marRight w:val="0"/>
              <w:marTop w:val="0"/>
              <w:marBottom w:val="0"/>
              <w:divBdr>
                <w:top w:val="none" w:sz="0" w:space="0" w:color="auto"/>
                <w:left w:val="none" w:sz="0" w:space="0" w:color="auto"/>
                <w:bottom w:val="none" w:sz="0" w:space="0" w:color="auto"/>
                <w:right w:val="none" w:sz="0" w:space="0" w:color="auto"/>
              </w:divBdr>
            </w:div>
            <w:div w:id="567031509">
              <w:marLeft w:val="0"/>
              <w:marRight w:val="0"/>
              <w:marTop w:val="0"/>
              <w:marBottom w:val="0"/>
              <w:divBdr>
                <w:top w:val="none" w:sz="0" w:space="0" w:color="auto"/>
                <w:left w:val="none" w:sz="0" w:space="0" w:color="auto"/>
                <w:bottom w:val="none" w:sz="0" w:space="0" w:color="auto"/>
                <w:right w:val="none" w:sz="0" w:space="0" w:color="auto"/>
              </w:divBdr>
            </w:div>
            <w:div w:id="838543046">
              <w:marLeft w:val="0"/>
              <w:marRight w:val="0"/>
              <w:marTop w:val="0"/>
              <w:marBottom w:val="0"/>
              <w:divBdr>
                <w:top w:val="none" w:sz="0" w:space="0" w:color="auto"/>
                <w:left w:val="none" w:sz="0" w:space="0" w:color="auto"/>
                <w:bottom w:val="none" w:sz="0" w:space="0" w:color="auto"/>
                <w:right w:val="none" w:sz="0" w:space="0" w:color="auto"/>
              </w:divBdr>
            </w:div>
            <w:div w:id="513612943">
              <w:marLeft w:val="0"/>
              <w:marRight w:val="0"/>
              <w:marTop w:val="0"/>
              <w:marBottom w:val="0"/>
              <w:divBdr>
                <w:top w:val="none" w:sz="0" w:space="0" w:color="auto"/>
                <w:left w:val="none" w:sz="0" w:space="0" w:color="auto"/>
                <w:bottom w:val="none" w:sz="0" w:space="0" w:color="auto"/>
                <w:right w:val="none" w:sz="0" w:space="0" w:color="auto"/>
              </w:divBdr>
            </w:div>
            <w:div w:id="736243318">
              <w:marLeft w:val="0"/>
              <w:marRight w:val="0"/>
              <w:marTop w:val="0"/>
              <w:marBottom w:val="0"/>
              <w:divBdr>
                <w:top w:val="none" w:sz="0" w:space="0" w:color="auto"/>
                <w:left w:val="none" w:sz="0" w:space="0" w:color="auto"/>
                <w:bottom w:val="none" w:sz="0" w:space="0" w:color="auto"/>
                <w:right w:val="none" w:sz="0" w:space="0" w:color="auto"/>
              </w:divBdr>
            </w:div>
            <w:div w:id="132020216">
              <w:marLeft w:val="0"/>
              <w:marRight w:val="0"/>
              <w:marTop w:val="0"/>
              <w:marBottom w:val="0"/>
              <w:divBdr>
                <w:top w:val="none" w:sz="0" w:space="0" w:color="auto"/>
                <w:left w:val="none" w:sz="0" w:space="0" w:color="auto"/>
                <w:bottom w:val="none" w:sz="0" w:space="0" w:color="auto"/>
                <w:right w:val="none" w:sz="0" w:space="0" w:color="auto"/>
              </w:divBdr>
            </w:div>
            <w:div w:id="317999922">
              <w:marLeft w:val="0"/>
              <w:marRight w:val="0"/>
              <w:marTop w:val="0"/>
              <w:marBottom w:val="0"/>
              <w:divBdr>
                <w:top w:val="none" w:sz="0" w:space="0" w:color="auto"/>
                <w:left w:val="none" w:sz="0" w:space="0" w:color="auto"/>
                <w:bottom w:val="none" w:sz="0" w:space="0" w:color="auto"/>
                <w:right w:val="none" w:sz="0" w:space="0" w:color="auto"/>
              </w:divBdr>
            </w:div>
            <w:div w:id="1224832044">
              <w:marLeft w:val="0"/>
              <w:marRight w:val="0"/>
              <w:marTop w:val="0"/>
              <w:marBottom w:val="0"/>
              <w:divBdr>
                <w:top w:val="none" w:sz="0" w:space="0" w:color="auto"/>
                <w:left w:val="none" w:sz="0" w:space="0" w:color="auto"/>
                <w:bottom w:val="none" w:sz="0" w:space="0" w:color="auto"/>
                <w:right w:val="none" w:sz="0" w:space="0" w:color="auto"/>
              </w:divBdr>
            </w:div>
            <w:div w:id="1913809635">
              <w:marLeft w:val="0"/>
              <w:marRight w:val="0"/>
              <w:marTop w:val="0"/>
              <w:marBottom w:val="0"/>
              <w:divBdr>
                <w:top w:val="none" w:sz="0" w:space="0" w:color="auto"/>
                <w:left w:val="none" w:sz="0" w:space="0" w:color="auto"/>
                <w:bottom w:val="none" w:sz="0" w:space="0" w:color="auto"/>
                <w:right w:val="none" w:sz="0" w:space="0" w:color="auto"/>
              </w:divBdr>
            </w:div>
            <w:div w:id="926767975">
              <w:marLeft w:val="0"/>
              <w:marRight w:val="0"/>
              <w:marTop w:val="0"/>
              <w:marBottom w:val="0"/>
              <w:divBdr>
                <w:top w:val="none" w:sz="0" w:space="0" w:color="auto"/>
                <w:left w:val="none" w:sz="0" w:space="0" w:color="auto"/>
                <w:bottom w:val="none" w:sz="0" w:space="0" w:color="auto"/>
                <w:right w:val="none" w:sz="0" w:space="0" w:color="auto"/>
              </w:divBdr>
            </w:div>
            <w:div w:id="658852741">
              <w:marLeft w:val="0"/>
              <w:marRight w:val="0"/>
              <w:marTop w:val="0"/>
              <w:marBottom w:val="0"/>
              <w:divBdr>
                <w:top w:val="none" w:sz="0" w:space="0" w:color="auto"/>
                <w:left w:val="none" w:sz="0" w:space="0" w:color="auto"/>
                <w:bottom w:val="none" w:sz="0" w:space="0" w:color="auto"/>
                <w:right w:val="none" w:sz="0" w:space="0" w:color="auto"/>
              </w:divBdr>
            </w:div>
            <w:div w:id="1348405825">
              <w:marLeft w:val="0"/>
              <w:marRight w:val="0"/>
              <w:marTop w:val="0"/>
              <w:marBottom w:val="0"/>
              <w:divBdr>
                <w:top w:val="none" w:sz="0" w:space="0" w:color="auto"/>
                <w:left w:val="none" w:sz="0" w:space="0" w:color="auto"/>
                <w:bottom w:val="none" w:sz="0" w:space="0" w:color="auto"/>
                <w:right w:val="none" w:sz="0" w:space="0" w:color="auto"/>
              </w:divBdr>
            </w:div>
            <w:div w:id="1969511648">
              <w:marLeft w:val="0"/>
              <w:marRight w:val="0"/>
              <w:marTop w:val="0"/>
              <w:marBottom w:val="0"/>
              <w:divBdr>
                <w:top w:val="none" w:sz="0" w:space="0" w:color="auto"/>
                <w:left w:val="none" w:sz="0" w:space="0" w:color="auto"/>
                <w:bottom w:val="none" w:sz="0" w:space="0" w:color="auto"/>
                <w:right w:val="none" w:sz="0" w:space="0" w:color="auto"/>
              </w:divBdr>
            </w:div>
            <w:div w:id="248781610">
              <w:marLeft w:val="0"/>
              <w:marRight w:val="0"/>
              <w:marTop w:val="0"/>
              <w:marBottom w:val="0"/>
              <w:divBdr>
                <w:top w:val="none" w:sz="0" w:space="0" w:color="auto"/>
                <w:left w:val="none" w:sz="0" w:space="0" w:color="auto"/>
                <w:bottom w:val="none" w:sz="0" w:space="0" w:color="auto"/>
                <w:right w:val="none" w:sz="0" w:space="0" w:color="auto"/>
              </w:divBdr>
            </w:div>
            <w:div w:id="549615887">
              <w:marLeft w:val="0"/>
              <w:marRight w:val="0"/>
              <w:marTop w:val="0"/>
              <w:marBottom w:val="0"/>
              <w:divBdr>
                <w:top w:val="none" w:sz="0" w:space="0" w:color="auto"/>
                <w:left w:val="none" w:sz="0" w:space="0" w:color="auto"/>
                <w:bottom w:val="none" w:sz="0" w:space="0" w:color="auto"/>
                <w:right w:val="none" w:sz="0" w:space="0" w:color="auto"/>
              </w:divBdr>
            </w:div>
            <w:div w:id="1729956862">
              <w:marLeft w:val="0"/>
              <w:marRight w:val="0"/>
              <w:marTop w:val="0"/>
              <w:marBottom w:val="0"/>
              <w:divBdr>
                <w:top w:val="none" w:sz="0" w:space="0" w:color="auto"/>
                <w:left w:val="none" w:sz="0" w:space="0" w:color="auto"/>
                <w:bottom w:val="none" w:sz="0" w:space="0" w:color="auto"/>
                <w:right w:val="none" w:sz="0" w:space="0" w:color="auto"/>
              </w:divBdr>
            </w:div>
            <w:div w:id="181480981">
              <w:marLeft w:val="0"/>
              <w:marRight w:val="0"/>
              <w:marTop w:val="0"/>
              <w:marBottom w:val="0"/>
              <w:divBdr>
                <w:top w:val="none" w:sz="0" w:space="0" w:color="auto"/>
                <w:left w:val="none" w:sz="0" w:space="0" w:color="auto"/>
                <w:bottom w:val="none" w:sz="0" w:space="0" w:color="auto"/>
                <w:right w:val="none" w:sz="0" w:space="0" w:color="auto"/>
              </w:divBdr>
            </w:div>
            <w:div w:id="1647852844">
              <w:marLeft w:val="0"/>
              <w:marRight w:val="0"/>
              <w:marTop w:val="0"/>
              <w:marBottom w:val="0"/>
              <w:divBdr>
                <w:top w:val="none" w:sz="0" w:space="0" w:color="auto"/>
                <w:left w:val="none" w:sz="0" w:space="0" w:color="auto"/>
                <w:bottom w:val="none" w:sz="0" w:space="0" w:color="auto"/>
                <w:right w:val="none" w:sz="0" w:space="0" w:color="auto"/>
              </w:divBdr>
            </w:div>
            <w:div w:id="1474299663">
              <w:marLeft w:val="0"/>
              <w:marRight w:val="0"/>
              <w:marTop w:val="0"/>
              <w:marBottom w:val="0"/>
              <w:divBdr>
                <w:top w:val="none" w:sz="0" w:space="0" w:color="auto"/>
                <w:left w:val="none" w:sz="0" w:space="0" w:color="auto"/>
                <w:bottom w:val="none" w:sz="0" w:space="0" w:color="auto"/>
                <w:right w:val="none" w:sz="0" w:space="0" w:color="auto"/>
              </w:divBdr>
            </w:div>
            <w:div w:id="1580559096">
              <w:marLeft w:val="0"/>
              <w:marRight w:val="0"/>
              <w:marTop w:val="0"/>
              <w:marBottom w:val="0"/>
              <w:divBdr>
                <w:top w:val="none" w:sz="0" w:space="0" w:color="auto"/>
                <w:left w:val="none" w:sz="0" w:space="0" w:color="auto"/>
                <w:bottom w:val="none" w:sz="0" w:space="0" w:color="auto"/>
                <w:right w:val="none" w:sz="0" w:space="0" w:color="auto"/>
              </w:divBdr>
            </w:div>
            <w:div w:id="1271932617">
              <w:marLeft w:val="0"/>
              <w:marRight w:val="0"/>
              <w:marTop w:val="0"/>
              <w:marBottom w:val="0"/>
              <w:divBdr>
                <w:top w:val="none" w:sz="0" w:space="0" w:color="auto"/>
                <w:left w:val="none" w:sz="0" w:space="0" w:color="auto"/>
                <w:bottom w:val="none" w:sz="0" w:space="0" w:color="auto"/>
                <w:right w:val="none" w:sz="0" w:space="0" w:color="auto"/>
              </w:divBdr>
            </w:div>
            <w:div w:id="91047092">
              <w:marLeft w:val="0"/>
              <w:marRight w:val="0"/>
              <w:marTop w:val="0"/>
              <w:marBottom w:val="0"/>
              <w:divBdr>
                <w:top w:val="none" w:sz="0" w:space="0" w:color="auto"/>
                <w:left w:val="none" w:sz="0" w:space="0" w:color="auto"/>
                <w:bottom w:val="none" w:sz="0" w:space="0" w:color="auto"/>
                <w:right w:val="none" w:sz="0" w:space="0" w:color="auto"/>
              </w:divBdr>
            </w:div>
            <w:div w:id="1279216868">
              <w:marLeft w:val="0"/>
              <w:marRight w:val="0"/>
              <w:marTop w:val="0"/>
              <w:marBottom w:val="0"/>
              <w:divBdr>
                <w:top w:val="none" w:sz="0" w:space="0" w:color="auto"/>
                <w:left w:val="none" w:sz="0" w:space="0" w:color="auto"/>
                <w:bottom w:val="none" w:sz="0" w:space="0" w:color="auto"/>
                <w:right w:val="none" w:sz="0" w:space="0" w:color="auto"/>
              </w:divBdr>
            </w:div>
            <w:div w:id="1452822140">
              <w:marLeft w:val="0"/>
              <w:marRight w:val="0"/>
              <w:marTop w:val="0"/>
              <w:marBottom w:val="0"/>
              <w:divBdr>
                <w:top w:val="none" w:sz="0" w:space="0" w:color="auto"/>
                <w:left w:val="none" w:sz="0" w:space="0" w:color="auto"/>
                <w:bottom w:val="none" w:sz="0" w:space="0" w:color="auto"/>
                <w:right w:val="none" w:sz="0" w:space="0" w:color="auto"/>
              </w:divBdr>
            </w:div>
            <w:div w:id="462046260">
              <w:marLeft w:val="0"/>
              <w:marRight w:val="0"/>
              <w:marTop w:val="0"/>
              <w:marBottom w:val="0"/>
              <w:divBdr>
                <w:top w:val="none" w:sz="0" w:space="0" w:color="auto"/>
                <w:left w:val="none" w:sz="0" w:space="0" w:color="auto"/>
                <w:bottom w:val="none" w:sz="0" w:space="0" w:color="auto"/>
                <w:right w:val="none" w:sz="0" w:space="0" w:color="auto"/>
              </w:divBdr>
            </w:div>
            <w:div w:id="447509429">
              <w:marLeft w:val="0"/>
              <w:marRight w:val="0"/>
              <w:marTop w:val="0"/>
              <w:marBottom w:val="0"/>
              <w:divBdr>
                <w:top w:val="none" w:sz="0" w:space="0" w:color="auto"/>
                <w:left w:val="none" w:sz="0" w:space="0" w:color="auto"/>
                <w:bottom w:val="none" w:sz="0" w:space="0" w:color="auto"/>
                <w:right w:val="none" w:sz="0" w:space="0" w:color="auto"/>
              </w:divBdr>
            </w:div>
            <w:div w:id="370884063">
              <w:marLeft w:val="0"/>
              <w:marRight w:val="0"/>
              <w:marTop w:val="0"/>
              <w:marBottom w:val="0"/>
              <w:divBdr>
                <w:top w:val="none" w:sz="0" w:space="0" w:color="auto"/>
                <w:left w:val="none" w:sz="0" w:space="0" w:color="auto"/>
                <w:bottom w:val="none" w:sz="0" w:space="0" w:color="auto"/>
                <w:right w:val="none" w:sz="0" w:space="0" w:color="auto"/>
              </w:divBdr>
            </w:div>
            <w:div w:id="1024332850">
              <w:marLeft w:val="0"/>
              <w:marRight w:val="0"/>
              <w:marTop w:val="0"/>
              <w:marBottom w:val="0"/>
              <w:divBdr>
                <w:top w:val="none" w:sz="0" w:space="0" w:color="auto"/>
                <w:left w:val="none" w:sz="0" w:space="0" w:color="auto"/>
                <w:bottom w:val="none" w:sz="0" w:space="0" w:color="auto"/>
                <w:right w:val="none" w:sz="0" w:space="0" w:color="auto"/>
              </w:divBdr>
            </w:div>
            <w:div w:id="1078359467">
              <w:marLeft w:val="0"/>
              <w:marRight w:val="0"/>
              <w:marTop w:val="0"/>
              <w:marBottom w:val="0"/>
              <w:divBdr>
                <w:top w:val="none" w:sz="0" w:space="0" w:color="auto"/>
                <w:left w:val="none" w:sz="0" w:space="0" w:color="auto"/>
                <w:bottom w:val="none" w:sz="0" w:space="0" w:color="auto"/>
                <w:right w:val="none" w:sz="0" w:space="0" w:color="auto"/>
              </w:divBdr>
            </w:div>
            <w:div w:id="1378822427">
              <w:marLeft w:val="0"/>
              <w:marRight w:val="0"/>
              <w:marTop w:val="0"/>
              <w:marBottom w:val="0"/>
              <w:divBdr>
                <w:top w:val="none" w:sz="0" w:space="0" w:color="auto"/>
                <w:left w:val="none" w:sz="0" w:space="0" w:color="auto"/>
                <w:bottom w:val="none" w:sz="0" w:space="0" w:color="auto"/>
                <w:right w:val="none" w:sz="0" w:space="0" w:color="auto"/>
              </w:divBdr>
            </w:div>
            <w:div w:id="322045817">
              <w:marLeft w:val="0"/>
              <w:marRight w:val="0"/>
              <w:marTop w:val="0"/>
              <w:marBottom w:val="0"/>
              <w:divBdr>
                <w:top w:val="none" w:sz="0" w:space="0" w:color="auto"/>
                <w:left w:val="none" w:sz="0" w:space="0" w:color="auto"/>
                <w:bottom w:val="none" w:sz="0" w:space="0" w:color="auto"/>
                <w:right w:val="none" w:sz="0" w:space="0" w:color="auto"/>
              </w:divBdr>
            </w:div>
            <w:div w:id="881215267">
              <w:marLeft w:val="0"/>
              <w:marRight w:val="0"/>
              <w:marTop w:val="0"/>
              <w:marBottom w:val="0"/>
              <w:divBdr>
                <w:top w:val="none" w:sz="0" w:space="0" w:color="auto"/>
                <w:left w:val="none" w:sz="0" w:space="0" w:color="auto"/>
                <w:bottom w:val="none" w:sz="0" w:space="0" w:color="auto"/>
                <w:right w:val="none" w:sz="0" w:space="0" w:color="auto"/>
              </w:divBdr>
            </w:div>
            <w:div w:id="577985469">
              <w:marLeft w:val="0"/>
              <w:marRight w:val="0"/>
              <w:marTop w:val="0"/>
              <w:marBottom w:val="0"/>
              <w:divBdr>
                <w:top w:val="none" w:sz="0" w:space="0" w:color="auto"/>
                <w:left w:val="none" w:sz="0" w:space="0" w:color="auto"/>
                <w:bottom w:val="none" w:sz="0" w:space="0" w:color="auto"/>
                <w:right w:val="none" w:sz="0" w:space="0" w:color="auto"/>
              </w:divBdr>
            </w:div>
            <w:div w:id="152375087">
              <w:marLeft w:val="0"/>
              <w:marRight w:val="0"/>
              <w:marTop w:val="0"/>
              <w:marBottom w:val="0"/>
              <w:divBdr>
                <w:top w:val="none" w:sz="0" w:space="0" w:color="auto"/>
                <w:left w:val="none" w:sz="0" w:space="0" w:color="auto"/>
                <w:bottom w:val="none" w:sz="0" w:space="0" w:color="auto"/>
                <w:right w:val="none" w:sz="0" w:space="0" w:color="auto"/>
              </w:divBdr>
            </w:div>
            <w:div w:id="314143621">
              <w:marLeft w:val="0"/>
              <w:marRight w:val="0"/>
              <w:marTop w:val="0"/>
              <w:marBottom w:val="0"/>
              <w:divBdr>
                <w:top w:val="none" w:sz="0" w:space="0" w:color="auto"/>
                <w:left w:val="none" w:sz="0" w:space="0" w:color="auto"/>
                <w:bottom w:val="none" w:sz="0" w:space="0" w:color="auto"/>
                <w:right w:val="none" w:sz="0" w:space="0" w:color="auto"/>
              </w:divBdr>
            </w:div>
            <w:div w:id="1469012863">
              <w:marLeft w:val="0"/>
              <w:marRight w:val="0"/>
              <w:marTop w:val="0"/>
              <w:marBottom w:val="0"/>
              <w:divBdr>
                <w:top w:val="none" w:sz="0" w:space="0" w:color="auto"/>
                <w:left w:val="none" w:sz="0" w:space="0" w:color="auto"/>
                <w:bottom w:val="none" w:sz="0" w:space="0" w:color="auto"/>
                <w:right w:val="none" w:sz="0" w:space="0" w:color="auto"/>
              </w:divBdr>
            </w:div>
            <w:div w:id="799303794">
              <w:marLeft w:val="0"/>
              <w:marRight w:val="0"/>
              <w:marTop w:val="0"/>
              <w:marBottom w:val="0"/>
              <w:divBdr>
                <w:top w:val="none" w:sz="0" w:space="0" w:color="auto"/>
                <w:left w:val="none" w:sz="0" w:space="0" w:color="auto"/>
                <w:bottom w:val="none" w:sz="0" w:space="0" w:color="auto"/>
                <w:right w:val="none" w:sz="0" w:space="0" w:color="auto"/>
              </w:divBdr>
            </w:div>
            <w:div w:id="92668680">
              <w:marLeft w:val="0"/>
              <w:marRight w:val="0"/>
              <w:marTop w:val="0"/>
              <w:marBottom w:val="0"/>
              <w:divBdr>
                <w:top w:val="none" w:sz="0" w:space="0" w:color="auto"/>
                <w:left w:val="none" w:sz="0" w:space="0" w:color="auto"/>
                <w:bottom w:val="none" w:sz="0" w:space="0" w:color="auto"/>
                <w:right w:val="none" w:sz="0" w:space="0" w:color="auto"/>
              </w:divBdr>
            </w:div>
            <w:div w:id="1296061510">
              <w:marLeft w:val="0"/>
              <w:marRight w:val="0"/>
              <w:marTop w:val="0"/>
              <w:marBottom w:val="0"/>
              <w:divBdr>
                <w:top w:val="none" w:sz="0" w:space="0" w:color="auto"/>
                <w:left w:val="none" w:sz="0" w:space="0" w:color="auto"/>
                <w:bottom w:val="none" w:sz="0" w:space="0" w:color="auto"/>
                <w:right w:val="none" w:sz="0" w:space="0" w:color="auto"/>
              </w:divBdr>
            </w:div>
            <w:div w:id="773863244">
              <w:marLeft w:val="0"/>
              <w:marRight w:val="0"/>
              <w:marTop w:val="0"/>
              <w:marBottom w:val="0"/>
              <w:divBdr>
                <w:top w:val="none" w:sz="0" w:space="0" w:color="auto"/>
                <w:left w:val="none" w:sz="0" w:space="0" w:color="auto"/>
                <w:bottom w:val="none" w:sz="0" w:space="0" w:color="auto"/>
                <w:right w:val="none" w:sz="0" w:space="0" w:color="auto"/>
              </w:divBdr>
            </w:div>
            <w:div w:id="2101753815">
              <w:marLeft w:val="0"/>
              <w:marRight w:val="0"/>
              <w:marTop w:val="0"/>
              <w:marBottom w:val="0"/>
              <w:divBdr>
                <w:top w:val="none" w:sz="0" w:space="0" w:color="auto"/>
                <w:left w:val="none" w:sz="0" w:space="0" w:color="auto"/>
                <w:bottom w:val="none" w:sz="0" w:space="0" w:color="auto"/>
                <w:right w:val="none" w:sz="0" w:space="0" w:color="auto"/>
              </w:divBdr>
            </w:div>
            <w:div w:id="1550265349">
              <w:marLeft w:val="0"/>
              <w:marRight w:val="0"/>
              <w:marTop w:val="0"/>
              <w:marBottom w:val="0"/>
              <w:divBdr>
                <w:top w:val="none" w:sz="0" w:space="0" w:color="auto"/>
                <w:left w:val="none" w:sz="0" w:space="0" w:color="auto"/>
                <w:bottom w:val="none" w:sz="0" w:space="0" w:color="auto"/>
                <w:right w:val="none" w:sz="0" w:space="0" w:color="auto"/>
              </w:divBdr>
            </w:div>
            <w:div w:id="1456483757">
              <w:marLeft w:val="0"/>
              <w:marRight w:val="0"/>
              <w:marTop w:val="0"/>
              <w:marBottom w:val="0"/>
              <w:divBdr>
                <w:top w:val="none" w:sz="0" w:space="0" w:color="auto"/>
                <w:left w:val="none" w:sz="0" w:space="0" w:color="auto"/>
                <w:bottom w:val="none" w:sz="0" w:space="0" w:color="auto"/>
                <w:right w:val="none" w:sz="0" w:space="0" w:color="auto"/>
              </w:divBdr>
            </w:div>
            <w:div w:id="1741057055">
              <w:marLeft w:val="0"/>
              <w:marRight w:val="0"/>
              <w:marTop w:val="0"/>
              <w:marBottom w:val="0"/>
              <w:divBdr>
                <w:top w:val="none" w:sz="0" w:space="0" w:color="auto"/>
                <w:left w:val="none" w:sz="0" w:space="0" w:color="auto"/>
                <w:bottom w:val="none" w:sz="0" w:space="0" w:color="auto"/>
                <w:right w:val="none" w:sz="0" w:space="0" w:color="auto"/>
              </w:divBdr>
            </w:div>
            <w:div w:id="96020762">
              <w:marLeft w:val="0"/>
              <w:marRight w:val="0"/>
              <w:marTop w:val="0"/>
              <w:marBottom w:val="0"/>
              <w:divBdr>
                <w:top w:val="none" w:sz="0" w:space="0" w:color="auto"/>
                <w:left w:val="none" w:sz="0" w:space="0" w:color="auto"/>
                <w:bottom w:val="none" w:sz="0" w:space="0" w:color="auto"/>
                <w:right w:val="none" w:sz="0" w:space="0" w:color="auto"/>
              </w:divBdr>
            </w:div>
            <w:div w:id="1874919774">
              <w:marLeft w:val="0"/>
              <w:marRight w:val="0"/>
              <w:marTop w:val="0"/>
              <w:marBottom w:val="0"/>
              <w:divBdr>
                <w:top w:val="none" w:sz="0" w:space="0" w:color="auto"/>
                <w:left w:val="none" w:sz="0" w:space="0" w:color="auto"/>
                <w:bottom w:val="none" w:sz="0" w:space="0" w:color="auto"/>
                <w:right w:val="none" w:sz="0" w:space="0" w:color="auto"/>
              </w:divBdr>
            </w:div>
            <w:div w:id="1909656519">
              <w:marLeft w:val="0"/>
              <w:marRight w:val="0"/>
              <w:marTop w:val="0"/>
              <w:marBottom w:val="0"/>
              <w:divBdr>
                <w:top w:val="none" w:sz="0" w:space="0" w:color="auto"/>
                <w:left w:val="none" w:sz="0" w:space="0" w:color="auto"/>
                <w:bottom w:val="none" w:sz="0" w:space="0" w:color="auto"/>
                <w:right w:val="none" w:sz="0" w:space="0" w:color="auto"/>
              </w:divBdr>
            </w:div>
            <w:div w:id="1582837718">
              <w:marLeft w:val="0"/>
              <w:marRight w:val="0"/>
              <w:marTop w:val="0"/>
              <w:marBottom w:val="0"/>
              <w:divBdr>
                <w:top w:val="none" w:sz="0" w:space="0" w:color="auto"/>
                <w:left w:val="none" w:sz="0" w:space="0" w:color="auto"/>
                <w:bottom w:val="none" w:sz="0" w:space="0" w:color="auto"/>
                <w:right w:val="none" w:sz="0" w:space="0" w:color="auto"/>
              </w:divBdr>
            </w:div>
            <w:div w:id="911890814">
              <w:marLeft w:val="0"/>
              <w:marRight w:val="0"/>
              <w:marTop w:val="0"/>
              <w:marBottom w:val="0"/>
              <w:divBdr>
                <w:top w:val="none" w:sz="0" w:space="0" w:color="auto"/>
                <w:left w:val="none" w:sz="0" w:space="0" w:color="auto"/>
                <w:bottom w:val="none" w:sz="0" w:space="0" w:color="auto"/>
                <w:right w:val="none" w:sz="0" w:space="0" w:color="auto"/>
              </w:divBdr>
            </w:div>
            <w:div w:id="1685015936">
              <w:marLeft w:val="0"/>
              <w:marRight w:val="0"/>
              <w:marTop w:val="0"/>
              <w:marBottom w:val="0"/>
              <w:divBdr>
                <w:top w:val="none" w:sz="0" w:space="0" w:color="auto"/>
                <w:left w:val="none" w:sz="0" w:space="0" w:color="auto"/>
                <w:bottom w:val="none" w:sz="0" w:space="0" w:color="auto"/>
                <w:right w:val="none" w:sz="0" w:space="0" w:color="auto"/>
              </w:divBdr>
            </w:div>
            <w:div w:id="966006186">
              <w:marLeft w:val="0"/>
              <w:marRight w:val="0"/>
              <w:marTop w:val="0"/>
              <w:marBottom w:val="0"/>
              <w:divBdr>
                <w:top w:val="none" w:sz="0" w:space="0" w:color="auto"/>
                <w:left w:val="none" w:sz="0" w:space="0" w:color="auto"/>
                <w:bottom w:val="none" w:sz="0" w:space="0" w:color="auto"/>
                <w:right w:val="none" w:sz="0" w:space="0" w:color="auto"/>
              </w:divBdr>
            </w:div>
            <w:div w:id="517424493">
              <w:marLeft w:val="0"/>
              <w:marRight w:val="0"/>
              <w:marTop w:val="0"/>
              <w:marBottom w:val="0"/>
              <w:divBdr>
                <w:top w:val="none" w:sz="0" w:space="0" w:color="auto"/>
                <w:left w:val="none" w:sz="0" w:space="0" w:color="auto"/>
                <w:bottom w:val="none" w:sz="0" w:space="0" w:color="auto"/>
                <w:right w:val="none" w:sz="0" w:space="0" w:color="auto"/>
              </w:divBdr>
            </w:div>
            <w:div w:id="2119324311">
              <w:marLeft w:val="0"/>
              <w:marRight w:val="0"/>
              <w:marTop w:val="0"/>
              <w:marBottom w:val="0"/>
              <w:divBdr>
                <w:top w:val="none" w:sz="0" w:space="0" w:color="auto"/>
                <w:left w:val="none" w:sz="0" w:space="0" w:color="auto"/>
                <w:bottom w:val="none" w:sz="0" w:space="0" w:color="auto"/>
                <w:right w:val="none" w:sz="0" w:space="0" w:color="auto"/>
              </w:divBdr>
            </w:div>
            <w:div w:id="177895732">
              <w:marLeft w:val="0"/>
              <w:marRight w:val="0"/>
              <w:marTop w:val="0"/>
              <w:marBottom w:val="0"/>
              <w:divBdr>
                <w:top w:val="none" w:sz="0" w:space="0" w:color="auto"/>
                <w:left w:val="none" w:sz="0" w:space="0" w:color="auto"/>
                <w:bottom w:val="none" w:sz="0" w:space="0" w:color="auto"/>
                <w:right w:val="none" w:sz="0" w:space="0" w:color="auto"/>
              </w:divBdr>
            </w:div>
            <w:div w:id="1948846017">
              <w:marLeft w:val="0"/>
              <w:marRight w:val="0"/>
              <w:marTop w:val="0"/>
              <w:marBottom w:val="0"/>
              <w:divBdr>
                <w:top w:val="none" w:sz="0" w:space="0" w:color="auto"/>
                <w:left w:val="none" w:sz="0" w:space="0" w:color="auto"/>
                <w:bottom w:val="none" w:sz="0" w:space="0" w:color="auto"/>
                <w:right w:val="none" w:sz="0" w:space="0" w:color="auto"/>
              </w:divBdr>
            </w:div>
            <w:div w:id="1954287005">
              <w:marLeft w:val="0"/>
              <w:marRight w:val="0"/>
              <w:marTop w:val="0"/>
              <w:marBottom w:val="0"/>
              <w:divBdr>
                <w:top w:val="none" w:sz="0" w:space="0" w:color="auto"/>
                <w:left w:val="none" w:sz="0" w:space="0" w:color="auto"/>
                <w:bottom w:val="none" w:sz="0" w:space="0" w:color="auto"/>
                <w:right w:val="none" w:sz="0" w:space="0" w:color="auto"/>
              </w:divBdr>
            </w:div>
            <w:div w:id="1134059324">
              <w:marLeft w:val="0"/>
              <w:marRight w:val="0"/>
              <w:marTop w:val="0"/>
              <w:marBottom w:val="0"/>
              <w:divBdr>
                <w:top w:val="none" w:sz="0" w:space="0" w:color="auto"/>
                <w:left w:val="none" w:sz="0" w:space="0" w:color="auto"/>
                <w:bottom w:val="none" w:sz="0" w:space="0" w:color="auto"/>
                <w:right w:val="none" w:sz="0" w:space="0" w:color="auto"/>
              </w:divBdr>
            </w:div>
            <w:div w:id="493306430">
              <w:marLeft w:val="0"/>
              <w:marRight w:val="0"/>
              <w:marTop w:val="0"/>
              <w:marBottom w:val="0"/>
              <w:divBdr>
                <w:top w:val="none" w:sz="0" w:space="0" w:color="auto"/>
                <w:left w:val="none" w:sz="0" w:space="0" w:color="auto"/>
                <w:bottom w:val="none" w:sz="0" w:space="0" w:color="auto"/>
                <w:right w:val="none" w:sz="0" w:space="0" w:color="auto"/>
              </w:divBdr>
            </w:div>
            <w:div w:id="1804423232">
              <w:marLeft w:val="0"/>
              <w:marRight w:val="0"/>
              <w:marTop w:val="0"/>
              <w:marBottom w:val="0"/>
              <w:divBdr>
                <w:top w:val="none" w:sz="0" w:space="0" w:color="auto"/>
                <w:left w:val="none" w:sz="0" w:space="0" w:color="auto"/>
                <w:bottom w:val="none" w:sz="0" w:space="0" w:color="auto"/>
                <w:right w:val="none" w:sz="0" w:space="0" w:color="auto"/>
              </w:divBdr>
            </w:div>
            <w:div w:id="1001470479">
              <w:marLeft w:val="0"/>
              <w:marRight w:val="0"/>
              <w:marTop w:val="0"/>
              <w:marBottom w:val="0"/>
              <w:divBdr>
                <w:top w:val="none" w:sz="0" w:space="0" w:color="auto"/>
                <w:left w:val="none" w:sz="0" w:space="0" w:color="auto"/>
                <w:bottom w:val="none" w:sz="0" w:space="0" w:color="auto"/>
                <w:right w:val="none" w:sz="0" w:space="0" w:color="auto"/>
              </w:divBdr>
            </w:div>
            <w:div w:id="1897816955">
              <w:marLeft w:val="0"/>
              <w:marRight w:val="0"/>
              <w:marTop w:val="0"/>
              <w:marBottom w:val="0"/>
              <w:divBdr>
                <w:top w:val="none" w:sz="0" w:space="0" w:color="auto"/>
                <w:left w:val="none" w:sz="0" w:space="0" w:color="auto"/>
                <w:bottom w:val="none" w:sz="0" w:space="0" w:color="auto"/>
                <w:right w:val="none" w:sz="0" w:space="0" w:color="auto"/>
              </w:divBdr>
            </w:div>
            <w:div w:id="342443159">
              <w:marLeft w:val="0"/>
              <w:marRight w:val="0"/>
              <w:marTop w:val="0"/>
              <w:marBottom w:val="0"/>
              <w:divBdr>
                <w:top w:val="none" w:sz="0" w:space="0" w:color="auto"/>
                <w:left w:val="none" w:sz="0" w:space="0" w:color="auto"/>
                <w:bottom w:val="none" w:sz="0" w:space="0" w:color="auto"/>
                <w:right w:val="none" w:sz="0" w:space="0" w:color="auto"/>
              </w:divBdr>
            </w:div>
            <w:div w:id="2142575942">
              <w:marLeft w:val="0"/>
              <w:marRight w:val="0"/>
              <w:marTop w:val="0"/>
              <w:marBottom w:val="0"/>
              <w:divBdr>
                <w:top w:val="none" w:sz="0" w:space="0" w:color="auto"/>
                <w:left w:val="none" w:sz="0" w:space="0" w:color="auto"/>
                <w:bottom w:val="none" w:sz="0" w:space="0" w:color="auto"/>
                <w:right w:val="none" w:sz="0" w:space="0" w:color="auto"/>
              </w:divBdr>
            </w:div>
            <w:div w:id="147480698">
              <w:marLeft w:val="0"/>
              <w:marRight w:val="0"/>
              <w:marTop w:val="0"/>
              <w:marBottom w:val="0"/>
              <w:divBdr>
                <w:top w:val="none" w:sz="0" w:space="0" w:color="auto"/>
                <w:left w:val="none" w:sz="0" w:space="0" w:color="auto"/>
                <w:bottom w:val="none" w:sz="0" w:space="0" w:color="auto"/>
                <w:right w:val="none" w:sz="0" w:space="0" w:color="auto"/>
              </w:divBdr>
            </w:div>
            <w:div w:id="1482649072">
              <w:marLeft w:val="0"/>
              <w:marRight w:val="0"/>
              <w:marTop w:val="0"/>
              <w:marBottom w:val="0"/>
              <w:divBdr>
                <w:top w:val="none" w:sz="0" w:space="0" w:color="auto"/>
                <w:left w:val="none" w:sz="0" w:space="0" w:color="auto"/>
                <w:bottom w:val="none" w:sz="0" w:space="0" w:color="auto"/>
                <w:right w:val="none" w:sz="0" w:space="0" w:color="auto"/>
              </w:divBdr>
            </w:div>
            <w:div w:id="754666008">
              <w:marLeft w:val="0"/>
              <w:marRight w:val="0"/>
              <w:marTop w:val="0"/>
              <w:marBottom w:val="0"/>
              <w:divBdr>
                <w:top w:val="none" w:sz="0" w:space="0" w:color="auto"/>
                <w:left w:val="none" w:sz="0" w:space="0" w:color="auto"/>
                <w:bottom w:val="none" w:sz="0" w:space="0" w:color="auto"/>
                <w:right w:val="none" w:sz="0" w:space="0" w:color="auto"/>
              </w:divBdr>
            </w:div>
            <w:div w:id="581329742">
              <w:marLeft w:val="0"/>
              <w:marRight w:val="0"/>
              <w:marTop w:val="0"/>
              <w:marBottom w:val="0"/>
              <w:divBdr>
                <w:top w:val="none" w:sz="0" w:space="0" w:color="auto"/>
                <w:left w:val="none" w:sz="0" w:space="0" w:color="auto"/>
                <w:bottom w:val="none" w:sz="0" w:space="0" w:color="auto"/>
                <w:right w:val="none" w:sz="0" w:space="0" w:color="auto"/>
              </w:divBdr>
            </w:div>
            <w:div w:id="1116172243">
              <w:marLeft w:val="0"/>
              <w:marRight w:val="0"/>
              <w:marTop w:val="0"/>
              <w:marBottom w:val="0"/>
              <w:divBdr>
                <w:top w:val="none" w:sz="0" w:space="0" w:color="auto"/>
                <w:left w:val="none" w:sz="0" w:space="0" w:color="auto"/>
                <w:bottom w:val="none" w:sz="0" w:space="0" w:color="auto"/>
                <w:right w:val="none" w:sz="0" w:space="0" w:color="auto"/>
              </w:divBdr>
            </w:div>
            <w:div w:id="486215480">
              <w:marLeft w:val="0"/>
              <w:marRight w:val="0"/>
              <w:marTop w:val="0"/>
              <w:marBottom w:val="0"/>
              <w:divBdr>
                <w:top w:val="none" w:sz="0" w:space="0" w:color="auto"/>
                <w:left w:val="none" w:sz="0" w:space="0" w:color="auto"/>
                <w:bottom w:val="none" w:sz="0" w:space="0" w:color="auto"/>
                <w:right w:val="none" w:sz="0" w:space="0" w:color="auto"/>
              </w:divBdr>
            </w:div>
            <w:div w:id="1650210640">
              <w:marLeft w:val="0"/>
              <w:marRight w:val="0"/>
              <w:marTop w:val="0"/>
              <w:marBottom w:val="0"/>
              <w:divBdr>
                <w:top w:val="none" w:sz="0" w:space="0" w:color="auto"/>
                <w:left w:val="none" w:sz="0" w:space="0" w:color="auto"/>
                <w:bottom w:val="none" w:sz="0" w:space="0" w:color="auto"/>
                <w:right w:val="none" w:sz="0" w:space="0" w:color="auto"/>
              </w:divBdr>
            </w:div>
            <w:div w:id="250743730">
              <w:marLeft w:val="0"/>
              <w:marRight w:val="0"/>
              <w:marTop w:val="0"/>
              <w:marBottom w:val="0"/>
              <w:divBdr>
                <w:top w:val="none" w:sz="0" w:space="0" w:color="auto"/>
                <w:left w:val="none" w:sz="0" w:space="0" w:color="auto"/>
                <w:bottom w:val="none" w:sz="0" w:space="0" w:color="auto"/>
                <w:right w:val="none" w:sz="0" w:space="0" w:color="auto"/>
              </w:divBdr>
            </w:div>
            <w:div w:id="930359162">
              <w:marLeft w:val="0"/>
              <w:marRight w:val="0"/>
              <w:marTop w:val="0"/>
              <w:marBottom w:val="0"/>
              <w:divBdr>
                <w:top w:val="none" w:sz="0" w:space="0" w:color="auto"/>
                <w:left w:val="none" w:sz="0" w:space="0" w:color="auto"/>
                <w:bottom w:val="none" w:sz="0" w:space="0" w:color="auto"/>
                <w:right w:val="none" w:sz="0" w:space="0" w:color="auto"/>
              </w:divBdr>
            </w:div>
            <w:div w:id="288824211">
              <w:marLeft w:val="0"/>
              <w:marRight w:val="0"/>
              <w:marTop w:val="0"/>
              <w:marBottom w:val="0"/>
              <w:divBdr>
                <w:top w:val="none" w:sz="0" w:space="0" w:color="auto"/>
                <w:left w:val="none" w:sz="0" w:space="0" w:color="auto"/>
                <w:bottom w:val="none" w:sz="0" w:space="0" w:color="auto"/>
                <w:right w:val="none" w:sz="0" w:space="0" w:color="auto"/>
              </w:divBdr>
            </w:div>
            <w:div w:id="1899515872">
              <w:marLeft w:val="0"/>
              <w:marRight w:val="0"/>
              <w:marTop w:val="0"/>
              <w:marBottom w:val="0"/>
              <w:divBdr>
                <w:top w:val="none" w:sz="0" w:space="0" w:color="auto"/>
                <w:left w:val="none" w:sz="0" w:space="0" w:color="auto"/>
                <w:bottom w:val="none" w:sz="0" w:space="0" w:color="auto"/>
                <w:right w:val="none" w:sz="0" w:space="0" w:color="auto"/>
              </w:divBdr>
            </w:div>
            <w:div w:id="1447504663">
              <w:marLeft w:val="0"/>
              <w:marRight w:val="0"/>
              <w:marTop w:val="0"/>
              <w:marBottom w:val="0"/>
              <w:divBdr>
                <w:top w:val="none" w:sz="0" w:space="0" w:color="auto"/>
                <w:left w:val="none" w:sz="0" w:space="0" w:color="auto"/>
                <w:bottom w:val="none" w:sz="0" w:space="0" w:color="auto"/>
                <w:right w:val="none" w:sz="0" w:space="0" w:color="auto"/>
              </w:divBdr>
            </w:div>
            <w:div w:id="785664182">
              <w:marLeft w:val="0"/>
              <w:marRight w:val="0"/>
              <w:marTop w:val="0"/>
              <w:marBottom w:val="0"/>
              <w:divBdr>
                <w:top w:val="none" w:sz="0" w:space="0" w:color="auto"/>
                <w:left w:val="none" w:sz="0" w:space="0" w:color="auto"/>
                <w:bottom w:val="none" w:sz="0" w:space="0" w:color="auto"/>
                <w:right w:val="none" w:sz="0" w:space="0" w:color="auto"/>
              </w:divBdr>
            </w:div>
            <w:div w:id="293602139">
              <w:marLeft w:val="0"/>
              <w:marRight w:val="0"/>
              <w:marTop w:val="0"/>
              <w:marBottom w:val="0"/>
              <w:divBdr>
                <w:top w:val="none" w:sz="0" w:space="0" w:color="auto"/>
                <w:left w:val="none" w:sz="0" w:space="0" w:color="auto"/>
                <w:bottom w:val="none" w:sz="0" w:space="0" w:color="auto"/>
                <w:right w:val="none" w:sz="0" w:space="0" w:color="auto"/>
              </w:divBdr>
            </w:div>
            <w:div w:id="938021747">
              <w:marLeft w:val="0"/>
              <w:marRight w:val="0"/>
              <w:marTop w:val="0"/>
              <w:marBottom w:val="0"/>
              <w:divBdr>
                <w:top w:val="none" w:sz="0" w:space="0" w:color="auto"/>
                <w:left w:val="none" w:sz="0" w:space="0" w:color="auto"/>
                <w:bottom w:val="none" w:sz="0" w:space="0" w:color="auto"/>
                <w:right w:val="none" w:sz="0" w:space="0" w:color="auto"/>
              </w:divBdr>
            </w:div>
            <w:div w:id="1091392655">
              <w:marLeft w:val="0"/>
              <w:marRight w:val="0"/>
              <w:marTop w:val="0"/>
              <w:marBottom w:val="0"/>
              <w:divBdr>
                <w:top w:val="none" w:sz="0" w:space="0" w:color="auto"/>
                <w:left w:val="none" w:sz="0" w:space="0" w:color="auto"/>
                <w:bottom w:val="none" w:sz="0" w:space="0" w:color="auto"/>
                <w:right w:val="none" w:sz="0" w:space="0" w:color="auto"/>
              </w:divBdr>
            </w:div>
            <w:div w:id="241794701">
              <w:marLeft w:val="0"/>
              <w:marRight w:val="0"/>
              <w:marTop w:val="0"/>
              <w:marBottom w:val="0"/>
              <w:divBdr>
                <w:top w:val="none" w:sz="0" w:space="0" w:color="auto"/>
                <w:left w:val="none" w:sz="0" w:space="0" w:color="auto"/>
                <w:bottom w:val="none" w:sz="0" w:space="0" w:color="auto"/>
                <w:right w:val="none" w:sz="0" w:space="0" w:color="auto"/>
              </w:divBdr>
            </w:div>
            <w:div w:id="519315234">
              <w:marLeft w:val="0"/>
              <w:marRight w:val="0"/>
              <w:marTop w:val="0"/>
              <w:marBottom w:val="0"/>
              <w:divBdr>
                <w:top w:val="none" w:sz="0" w:space="0" w:color="auto"/>
                <w:left w:val="none" w:sz="0" w:space="0" w:color="auto"/>
                <w:bottom w:val="none" w:sz="0" w:space="0" w:color="auto"/>
                <w:right w:val="none" w:sz="0" w:space="0" w:color="auto"/>
              </w:divBdr>
            </w:div>
            <w:div w:id="1665164723">
              <w:marLeft w:val="0"/>
              <w:marRight w:val="0"/>
              <w:marTop w:val="0"/>
              <w:marBottom w:val="0"/>
              <w:divBdr>
                <w:top w:val="none" w:sz="0" w:space="0" w:color="auto"/>
                <w:left w:val="none" w:sz="0" w:space="0" w:color="auto"/>
                <w:bottom w:val="none" w:sz="0" w:space="0" w:color="auto"/>
                <w:right w:val="none" w:sz="0" w:space="0" w:color="auto"/>
              </w:divBdr>
            </w:div>
            <w:div w:id="730884520">
              <w:marLeft w:val="0"/>
              <w:marRight w:val="0"/>
              <w:marTop w:val="0"/>
              <w:marBottom w:val="0"/>
              <w:divBdr>
                <w:top w:val="none" w:sz="0" w:space="0" w:color="auto"/>
                <w:left w:val="none" w:sz="0" w:space="0" w:color="auto"/>
                <w:bottom w:val="none" w:sz="0" w:space="0" w:color="auto"/>
                <w:right w:val="none" w:sz="0" w:space="0" w:color="auto"/>
              </w:divBdr>
            </w:div>
            <w:div w:id="151680453">
              <w:marLeft w:val="0"/>
              <w:marRight w:val="0"/>
              <w:marTop w:val="0"/>
              <w:marBottom w:val="0"/>
              <w:divBdr>
                <w:top w:val="none" w:sz="0" w:space="0" w:color="auto"/>
                <w:left w:val="none" w:sz="0" w:space="0" w:color="auto"/>
                <w:bottom w:val="none" w:sz="0" w:space="0" w:color="auto"/>
                <w:right w:val="none" w:sz="0" w:space="0" w:color="auto"/>
              </w:divBdr>
            </w:div>
            <w:div w:id="593369191">
              <w:marLeft w:val="0"/>
              <w:marRight w:val="0"/>
              <w:marTop w:val="0"/>
              <w:marBottom w:val="0"/>
              <w:divBdr>
                <w:top w:val="none" w:sz="0" w:space="0" w:color="auto"/>
                <w:left w:val="none" w:sz="0" w:space="0" w:color="auto"/>
                <w:bottom w:val="none" w:sz="0" w:space="0" w:color="auto"/>
                <w:right w:val="none" w:sz="0" w:space="0" w:color="auto"/>
              </w:divBdr>
            </w:div>
            <w:div w:id="680012473">
              <w:marLeft w:val="0"/>
              <w:marRight w:val="0"/>
              <w:marTop w:val="0"/>
              <w:marBottom w:val="0"/>
              <w:divBdr>
                <w:top w:val="none" w:sz="0" w:space="0" w:color="auto"/>
                <w:left w:val="none" w:sz="0" w:space="0" w:color="auto"/>
                <w:bottom w:val="none" w:sz="0" w:space="0" w:color="auto"/>
                <w:right w:val="none" w:sz="0" w:space="0" w:color="auto"/>
              </w:divBdr>
            </w:div>
            <w:div w:id="453981410">
              <w:marLeft w:val="0"/>
              <w:marRight w:val="0"/>
              <w:marTop w:val="0"/>
              <w:marBottom w:val="0"/>
              <w:divBdr>
                <w:top w:val="none" w:sz="0" w:space="0" w:color="auto"/>
                <w:left w:val="none" w:sz="0" w:space="0" w:color="auto"/>
                <w:bottom w:val="none" w:sz="0" w:space="0" w:color="auto"/>
                <w:right w:val="none" w:sz="0" w:space="0" w:color="auto"/>
              </w:divBdr>
            </w:div>
            <w:div w:id="1709181519">
              <w:marLeft w:val="0"/>
              <w:marRight w:val="0"/>
              <w:marTop w:val="0"/>
              <w:marBottom w:val="0"/>
              <w:divBdr>
                <w:top w:val="none" w:sz="0" w:space="0" w:color="auto"/>
                <w:left w:val="none" w:sz="0" w:space="0" w:color="auto"/>
                <w:bottom w:val="none" w:sz="0" w:space="0" w:color="auto"/>
                <w:right w:val="none" w:sz="0" w:space="0" w:color="auto"/>
              </w:divBdr>
            </w:div>
            <w:div w:id="55251578">
              <w:marLeft w:val="0"/>
              <w:marRight w:val="0"/>
              <w:marTop w:val="0"/>
              <w:marBottom w:val="0"/>
              <w:divBdr>
                <w:top w:val="none" w:sz="0" w:space="0" w:color="auto"/>
                <w:left w:val="none" w:sz="0" w:space="0" w:color="auto"/>
                <w:bottom w:val="none" w:sz="0" w:space="0" w:color="auto"/>
                <w:right w:val="none" w:sz="0" w:space="0" w:color="auto"/>
              </w:divBdr>
            </w:div>
            <w:div w:id="1528176914">
              <w:marLeft w:val="0"/>
              <w:marRight w:val="0"/>
              <w:marTop w:val="0"/>
              <w:marBottom w:val="0"/>
              <w:divBdr>
                <w:top w:val="none" w:sz="0" w:space="0" w:color="auto"/>
                <w:left w:val="none" w:sz="0" w:space="0" w:color="auto"/>
                <w:bottom w:val="none" w:sz="0" w:space="0" w:color="auto"/>
                <w:right w:val="none" w:sz="0" w:space="0" w:color="auto"/>
              </w:divBdr>
            </w:div>
            <w:div w:id="1107231553">
              <w:marLeft w:val="0"/>
              <w:marRight w:val="0"/>
              <w:marTop w:val="0"/>
              <w:marBottom w:val="0"/>
              <w:divBdr>
                <w:top w:val="none" w:sz="0" w:space="0" w:color="auto"/>
                <w:left w:val="none" w:sz="0" w:space="0" w:color="auto"/>
                <w:bottom w:val="none" w:sz="0" w:space="0" w:color="auto"/>
                <w:right w:val="none" w:sz="0" w:space="0" w:color="auto"/>
              </w:divBdr>
            </w:div>
            <w:div w:id="1472600448">
              <w:marLeft w:val="0"/>
              <w:marRight w:val="0"/>
              <w:marTop w:val="0"/>
              <w:marBottom w:val="0"/>
              <w:divBdr>
                <w:top w:val="none" w:sz="0" w:space="0" w:color="auto"/>
                <w:left w:val="none" w:sz="0" w:space="0" w:color="auto"/>
                <w:bottom w:val="none" w:sz="0" w:space="0" w:color="auto"/>
                <w:right w:val="none" w:sz="0" w:space="0" w:color="auto"/>
              </w:divBdr>
            </w:div>
            <w:div w:id="1298217770">
              <w:marLeft w:val="0"/>
              <w:marRight w:val="0"/>
              <w:marTop w:val="0"/>
              <w:marBottom w:val="0"/>
              <w:divBdr>
                <w:top w:val="none" w:sz="0" w:space="0" w:color="auto"/>
                <w:left w:val="none" w:sz="0" w:space="0" w:color="auto"/>
                <w:bottom w:val="none" w:sz="0" w:space="0" w:color="auto"/>
                <w:right w:val="none" w:sz="0" w:space="0" w:color="auto"/>
              </w:divBdr>
            </w:div>
            <w:div w:id="1668749741">
              <w:marLeft w:val="0"/>
              <w:marRight w:val="0"/>
              <w:marTop w:val="0"/>
              <w:marBottom w:val="0"/>
              <w:divBdr>
                <w:top w:val="none" w:sz="0" w:space="0" w:color="auto"/>
                <w:left w:val="none" w:sz="0" w:space="0" w:color="auto"/>
                <w:bottom w:val="none" w:sz="0" w:space="0" w:color="auto"/>
                <w:right w:val="none" w:sz="0" w:space="0" w:color="auto"/>
              </w:divBdr>
            </w:div>
            <w:div w:id="300500857">
              <w:marLeft w:val="0"/>
              <w:marRight w:val="0"/>
              <w:marTop w:val="0"/>
              <w:marBottom w:val="0"/>
              <w:divBdr>
                <w:top w:val="none" w:sz="0" w:space="0" w:color="auto"/>
                <w:left w:val="none" w:sz="0" w:space="0" w:color="auto"/>
                <w:bottom w:val="none" w:sz="0" w:space="0" w:color="auto"/>
                <w:right w:val="none" w:sz="0" w:space="0" w:color="auto"/>
              </w:divBdr>
            </w:div>
            <w:div w:id="152332477">
              <w:marLeft w:val="0"/>
              <w:marRight w:val="0"/>
              <w:marTop w:val="0"/>
              <w:marBottom w:val="0"/>
              <w:divBdr>
                <w:top w:val="none" w:sz="0" w:space="0" w:color="auto"/>
                <w:left w:val="none" w:sz="0" w:space="0" w:color="auto"/>
                <w:bottom w:val="none" w:sz="0" w:space="0" w:color="auto"/>
                <w:right w:val="none" w:sz="0" w:space="0" w:color="auto"/>
              </w:divBdr>
            </w:div>
            <w:div w:id="991954518">
              <w:marLeft w:val="0"/>
              <w:marRight w:val="0"/>
              <w:marTop w:val="0"/>
              <w:marBottom w:val="0"/>
              <w:divBdr>
                <w:top w:val="none" w:sz="0" w:space="0" w:color="auto"/>
                <w:left w:val="none" w:sz="0" w:space="0" w:color="auto"/>
                <w:bottom w:val="none" w:sz="0" w:space="0" w:color="auto"/>
                <w:right w:val="none" w:sz="0" w:space="0" w:color="auto"/>
              </w:divBdr>
            </w:div>
            <w:div w:id="626666815">
              <w:marLeft w:val="0"/>
              <w:marRight w:val="0"/>
              <w:marTop w:val="0"/>
              <w:marBottom w:val="0"/>
              <w:divBdr>
                <w:top w:val="none" w:sz="0" w:space="0" w:color="auto"/>
                <w:left w:val="none" w:sz="0" w:space="0" w:color="auto"/>
                <w:bottom w:val="none" w:sz="0" w:space="0" w:color="auto"/>
                <w:right w:val="none" w:sz="0" w:space="0" w:color="auto"/>
              </w:divBdr>
            </w:div>
            <w:div w:id="1332641524">
              <w:marLeft w:val="0"/>
              <w:marRight w:val="0"/>
              <w:marTop w:val="0"/>
              <w:marBottom w:val="0"/>
              <w:divBdr>
                <w:top w:val="none" w:sz="0" w:space="0" w:color="auto"/>
                <w:left w:val="none" w:sz="0" w:space="0" w:color="auto"/>
                <w:bottom w:val="none" w:sz="0" w:space="0" w:color="auto"/>
                <w:right w:val="none" w:sz="0" w:space="0" w:color="auto"/>
              </w:divBdr>
            </w:div>
            <w:div w:id="201552966">
              <w:marLeft w:val="0"/>
              <w:marRight w:val="0"/>
              <w:marTop w:val="0"/>
              <w:marBottom w:val="0"/>
              <w:divBdr>
                <w:top w:val="none" w:sz="0" w:space="0" w:color="auto"/>
                <w:left w:val="none" w:sz="0" w:space="0" w:color="auto"/>
                <w:bottom w:val="none" w:sz="0" w:space="0" w:color="auto"/>
                <w:right w:val="none" w:sz="0" w:space="0" w:color="auto"/>
              </w:divBdr>
            </w:div>
            <w:div w:id="1191990566">
              <w:marLeft w:val="0"/>
              <w:marRight w:val="0"/>
              <w:marTop w:val="0"/>
              <w:marBottom w:val="0"/>
              <w:divBdr>
                <w:top w:val="none" w:sz="0" w:space="0" w:color="auto"/>
                <w:left w:val="none" w:sz="0" w:space="0" w:color="auto"/>
                <w:bottom w:val="none" w:sz="0" w:space="0" w:color="auto"/>
                <w:right w:val="none" w:sz="0" w:space="0" w:color="auto"/>
              </w:divBdr>
            </w:div>
            <w:div w:id="678047497">
              <w:marLeft w:val="0"/>
              <w:marRight w:val="0"/>
              <w:marTop w:val="0"/>
              <w:marBottom w:val="0"/>
              <w:divBdr>
                <w:top w:val="none" w:sz="0" w:space="0" w:color="auto"/>
                <w:left w:val="none" w:sz="0" w:space="0" w:color="auto"/>
                <w:bottom w:val="none" w:sz="0" w:space="0" w:color="auto"/>
                <w:right w:val="none" w:sz="0" w:space="0" w:color="auto"/>
              </w:divBdr>
            </w:div>
            <w:div w:id="240724735">
              <w:marLeft w:val="0"/>
              <w:marRight w:val="0"/>
              <w:marTop w:val="0"/>
              <w:marBottom w:val="0"/>
              <w:divBdr>
                <w:top w:val="none" w:sz="0" w:space="0" w:color="auto"/>
                <w:left w:val="none" w:sz="0" w:space="0" w:color="auto"/>
                <w:bottom w:val="none" w:sz="0" w:space="0" w:color="auto"/>
                <w:right w:val="none" w:sz="0" w:space="0" w:color="auto"/>
              </w:divBdr>
            </w:div>
            <w:div w:id="214439679">
              <w:marLeft w:val="0"/>
              <w:marRight w:val="0"/>
              <w:marTop w:val="0"/>
              <w:marBottom w:val="0"/>
              <w:divBdr>
                <w:top w:val="none" w:sz="0" w:space="0" w:color="auto"/>
                <w:left w:val="none" w:sz="0" w:space="0" w:color="auto"/>
                <w:bottom w:val="none" w:sz="0" w:space="0" w:color="auto"/>
                <w:right w:val="none" w:sz="0" w:space="0" w:color="auto"/>
              </w:divBdr>
            </w:div>
            <w:div w:id="1356154469">
              <w:marLeft w:val="0"/>
              <w:marRight w:val="0"/>
              <w:marTop w:val="0"/>
              <w:marBottom w:val="0"/>
              <w:divBdr>
                <w:top w:val="none" w:sz="0" w:space="0" w:color="auto"/>
                <w:left w:val="none" w:sz="0" w:space="0" w:color="auto"/>
                <w:bottom w:val="none" w:sz="0" w:space="0" w:color="auto"/>
                <w:right w:val="none" w:sz="0" w:space="0" w:color="auto"/>
              </w:divBdr>
            </w:div>
            <w:div w:id="806774576">
              <w:marLeft w:val="0"/>
              <w:marRight w:val="0"/>
              <w:marTop w:val="0"/>
              <w:marBottom w:val="0"/>
              <w:divBdr>
                <w:top w:val="none" w:sz="0" w:space="0" w:color="auto"/>
                <w:left w:val="none" w:sz="0" w:space="0" w:color="auto"/>
                <w:bottom w:val="none" w:sz="0" w:space="0" w:color="auto"/>
                <w:right w:val="none" w:sz="0" w:space="0" w:color="auto"/>
              </w:divBdr>
            </w:div>
            <w:div w:id="1384404867">
              <w:marLeft w:val="0"/>
              <w:marRight w:val="0"/>
              <w:marTop w:val="0"/>
              <w:marBottom w:val="0"/>
              <w:divBdr>
                <w:top w:val="none" w:sz="0" w:space="0" w:color="auto"/>
                <w:left w:val="none" w:sz="0" w:space="0" w:color="auto"/>
                <w:bottom w:val="none" w:sz="0" w:space="0" w:color="auto"/>
                <w:right w:val="none" w:sz="0" w:space="0" w:color="auto"/>
              </w:divBdr>
            </w:div>
            <w:div w:id="1736589142">
              <w:marLeft w:val="0"/>
              <w:marRight w:val="0"/>
              <w:marTop w:val="0"/>
              <w:marBottom w:val="0"/>
              <w:divBdr>
                <w:top w:val="none" w:sz="0" w:space="0" w:color="auto"/>
                <w:left w:val="none" w:sz="0" w:space="0" w:color="auto"/>
                <w:bottom w:val="none" w:sz="0" w:space="0" w:color="auto"/>
                <w:right w:val="none" w:sz="0" w:space="0" w:color="auto"/>
              </w:divBdr>
            </w:div>
            <w:div w:id="1923642128">
              <w:marLeft w:val="0"/>
              <w:marRight w:val="0"/>
              <w:marTop w:val="0"/>
              <w:marBottom w:val="0"/>
              <w:divBdr>
                <w:top w:val="none" w:sz="0" w:space="0" w:color="auto"/>
                <w:left w:val="none" w:sz="0" w:space="0" w:color="auto"/>
                <w:bottom w:val="none" w:sz="0" w:space="0" w:color="auto"/>
                <w:right w:val="none" w:sz="0" w:space="0" w:color="auto"/>
              </w:divBdr>
            </w:div>
            <w:div w:id="1215389288">
              <w:marLeft w:val="0"/>
              <w:marRight w:val="0"/>
              <w:marTop w:val="0"/>
              <w:marBottom w:val="0"/>
              <w:divBdr>
                <w:top w:val="none" w:sz="0" w:space="0" w:color="auto"/>
                <w:left w:val="none" w:sz="0" w:space="0" w:color="auto"/>
                <w:bottom w:val="none" w:sz="0" w:space="0" w:color="auto"/>
                <w:right w:val="none" w:sz="0" w:space="0" w:color="auto"/>
              </w:divBdr>
            </w:div>
            <w:div w:id="1567765999">
              <w:marLeft w:val="0"/>
              <w:marRight w:val="0"/>
              <w:marTop w:val="0"/>
              <w:marBottom w:val="0"/>
              <w:divBdr>
                <w:top w:val="none" w:sz="0" w:space="0" w:color="auto"/>
                <w:left w:val="none" w:sz="0" w:space="0" w:color="auto"/>
                <w:bottom w:val="none" w:sz="0" w:space="0" w:color="auto"/>
                <w:right w:val="none" w:sz="0" w:space="0" w:color="auto"/>
              </w:divBdr>
            </w:div>
            <w:div w:id="693189398">
              <w:marLeft w:val="0"/>
              <w:marRight w:val="0"/>
              <w:marTop w:val="0"/>
              <w:marBottom w:val="0"/>
              <w:divBdr>
                <w:top w:val="none" w:sz="0" w:space="0" w:color="auto"/>
                <w:left w:val="none" w:sz="0" w:space="0" w:color="auto"/>
                <w:bottom w:val="none" w:sz="0" w:space="0" w:color="auto"/>
                <w:right w:val="none" w:sz="0" w:space="0" w:color="auto"/>
              </w:divBdr>
            </w:div>
            <w:div w:id="1319575351">
              <w:marLeft w:val="0"/>
              <w:marRight w:val="0"/>
              <w:marTop w:val="0"/>
              <w:marBottom w:val="0"/>
              <w:divBdr>
                <w:top w:val="none" w:sz="0" w:space="0" w:color="auto"/>
                <w:left w:val="none" w:sz="0" w:space="0" w:color="auto"/>
                <w:bottom w:val="none" w:sz="0" w:space="0" w:color="auto"/>
                <w:right w:val="none" w:sz="0" w:space="0" w:color="auto"/>
              </w:divBdr>
            </w:div>
            <w:div w:id="498619289">
              <w:marLeft w:val="0"/>
              <w:marRight w:val="0"/>
              <w:marTop w:val="0"/>
              <w:marBottom w:val="0"/>
              <w:divBdr>
                <w:top w:val="none" w:sz="0" w:space="0" w:color="auto"/>
                <w:left w:val="none" w:sz="0" w:space="0" w:color="auto"/>
                <w:bottom w:val="none" w:sz="0" w:space="0" w:color="auto"/>
                <w:right w:val="none" w:sz="0" w:space="0" w:color="auto"/>
              </w:divBdr>
            </w:div>
            <w:div w:id="841899744">
              <w:marLeft w:val="0"/>
              <w:marRight w:val="0"/>
              <w:marTop w:val="0"/>
              <w:marBottom w:val="0"/>
              <w:divBdr>
                <w:top w:val="none" w:sz="0" w:space="0" w:color="auto"/>
                <w:left w:val="none" w:sz="0" w:space="0" w:color="auto"/>
                <w:bottom w:val="none" w:sz="0" w:space="0" w:color="auto"/>
                <w:right w:val="none" w:sz="0" w:space="0" w:color="auto"/>
              </w:divBdr>
            </w:div>
            <w:div w:id="1382367618">
              <w:marLeft w:val="0"/>
              <w:marRight w:val="0"/>
              <w:marTop w:val="0"/>
              <w:marBottom w:val="0"/>
              <w:divBdr>
                <w:top w:val="none" w:sz="0" w:space="0" w:color="auto"/>
                <w:left w:val="none" w:sz="0" w:space="0" w:color="auto"/>
                <w:bottom w:val="none" w:sz="0" w:space="0" w:color="auto"/>
                <w:right w:val="none" w:sz="0" w:space="0" w:color="auto"/>
              </w:divBdr>
            </w:div>
            <w:div w:id="66521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3322">
      <w:bodyDiv w:val="1"/>
      <w:marLeft w:val="0"/>
      <w:marRight w:val="0"/>
      <w:marTop w:val="0"/>
      <w:marBottom w:val="0"/>
      <w:divBdr>
        <w:top w:val="none" w:sz="0" w:space="0" w:color="auto"/>
        <w:left w:val="none" w:sz="0" w:space="0" w:color="auto"/>
        <w:bottom w:val="none" w:sz="0" w:space="0" w:color="auto"/>
        <w:right w:val="none" w:sz="0" w:space="0" w:color="auto"/>
      </w:divBdr>
    </w:div>
    <w:div w:id="1005129641">
      <w:bodyDiv w:val="1"/>
      <w:marLeft w:val="0"/>
      <w:marRight w:val="0"/>
      <w:marTop w:val="0"/>
      <w:marBottom w:val="0"/>
      <w:divBdr>
        <w:top w:val="none" w:sz="0" w:space="0" w:color="auto"/>
        <w:left w:val="none" w:sz="0" w:space="0" w:color="auto"/>
        <w:bottom w:val="none" w:sz="0" w:space="0" w:color="auto"/>
        <w:right w:val="none" w:sz="0" w:space="0" w:color="auto"/>
      </w:divBdr>
      <w:divsChild>
        <w:div w:id="859053139">
          <w:marLeft w:val="0"/>
          <w:marRight w:val="0"/>
          <w:marTop w:val="0"/>
          <w:marBottom w:val="0"/>
          <w:divBdr>
            <w:top w:val="none" w:sz="0" w:space="0" w:color="auto"/>
            <w:left w:val="none" w:sz="0" w:space="0" w:color="auto"/>
            <w:bottom w:val="none" w:sz="0" w:space="0" w:color="auto"/>
            <w:right w:val="none" w:sz="0" w:space="0" w:color="auto"/>
          </w:divBdr>
          <w:divsChild>
            <w:div w:id="727414538">
              <w:marLeft w:val="0"/>
              <w:marRight w:val="0"/>
              <w:marTop w:val="0"/>
              <w:marBottom w:val="0"/>
              <w:divBdr>
                <w:top w:val="none" w:sz="0" w:space="0" w:color="auto"/>
                <w:left w:val="none" w:sz="0" w:space="0" w:color="auto"/>
                <w:bottom w:val="none" w:sz="0" w:space="0" w:color="auto"/>
                <w:right w:val="none" w:sz="0" w:space="0" w:color="auto"/>
              </w:divBdr>
            </w:div>
            <w:div w:id="1633513554">
              <w:marLeft w:val="0"/>
              <w:marRight w:val="0"/>
              <w:marTop w:val="0"/>
              <w:marBottom w:val="0"/>
              <w:divBdr>
                <w:top w:val="none" w:sz="0" w:space="0" w:color="auto"/>
                <w:left w:val="none" w:sz="0" w:space="0" w:color="auto"/>
                <w:bottom w:val="none" w:sz="0" w:space="0" w:color="auto"/>
                <w:right w:val="none" w:sz="0" w:space="0" w:color="auto"/>
              </w:divBdr>
            </w:div>
            <w:div w:id="552811633">
              <w:marLeft w:val="0"/>
              <w:marRight w:val="0"/>
              <w:marTop w:val="0"/>
              <w:marBottom w:val="0"/>
              <w:divBdr>
                <w:top w:val="none" w:sz="0" w:space="0" w:color="auto"/>
                <w:left w:val="none" w:sz="0" w:space="0" w:color="auto"/>
                <w:bottom w:val="none" w:sz="0" w:space="0" w:color="auto"/>
                <w:right w:val="none" w:sz="0" w:space="0" w:color="auto"/>
              </w:divBdr>
            </w:div>
            <w:div w:id="1677734674">
              <w:marLeft w:val="0"/>
              <w:marRight w:val="0"/>
              <w:marTop w:val="0"/>
              <w:marBottom w:val="0"/>
              <w:divBdr>
                <w:top w:val="none" w:sz="0" w:space="0" w:color="auto"/>
                <w:left w:val="none" w:sz="0" w:space="0" w:color="auto"/>
                <w:bottom w:val="none" w:sz="0" w:space="0" w:color="auto"/>
                <w:right w:val="none" w:sz="0" w:space="0" w:color="auto"/>
              </w:divBdr>
            </w:div>
            <w:div w:id="1152909662">
              <w:marLeft w:val="0"/>
              <w:marRight w:val="0"/>
              <w:marTop w:val="0"/>
              <w:marBottom w:val="0"/>
              <w:divBdr>
                <w:top w:val="none" w:sz="0" w:space="0" w:color="auto"/>
                <w:left w:val="none" w:sz="0" w:space="0" w:color="auto"/>
                <w:bottom w:val="none" w:sz="0" w:space="0" w:color="auto"/>
                <w:right w:val="none" w:sz="0" w:space="0" w:color="auto"/>
              </w:divBdr>
            </w:div>
            <w:div w:id="103620493">
              <w:marLeft w:val="0"/>
              <w:marRight w:val="0"/>
              <w:marTop w:val="0"/>
              <w:marBottom w:val="0"/>
              <w:divBdr>
                <w:top w:val="none" w:sz="0" w:space="0" w:color="auto"/>
                <w:left w:val="none" w:sz="0" w:space="0" w:color="auto"/>
                <w:bottom w:val="none" w:sz="0" w:space="0" w:color="auto"/>
                <w:right w:val="none" w:sz="0" w:space="0" w:color="auto"/>
              </w:divBdr>
            </w:div>
            <w:div w:id="1714117682">
              <w:marLeft w:val="0"/>
              <w:marRight w:val="0"/>
              <w:marTop w:val="0"/>
              <w:marBottom w:val="0"/>
              <w:divBdr>
                <w:top w:val="none" w:sz="0" w:space="0" w:color="auto"/>
                <w:left w:val="none" w:sz="0" w:space="0" w:color="auto"/>
                <w:bottom w:val="none" w:sz="0" w:space="0" w:color="auto"/>
                <w:right w:val="none" w:sz="0" w:space="0" w:color="auto"/>
              </w:divBdr>
            </w:div>
            <w:div w:id="180514660">
              <w:marLeft w:val="0"/>
              <w:marRight w:val="0"/>
              <w:marTop w:val="0"/>
              <w:marBottom w:val="0"/>
              <w:divBdr>
                <w:top w:val="none" w:sz="0" w:space="0" w:color="auto"/>
                <w:left w:val="none" w:sz="0" w:space="0" w:color="auto"/>
                <w:bottom w:val="none" w:sz="0" w:space="0" w:color="auto"/>
                <w:right w:val="none" w:sz="0" w:space="0" w:color="auto"/>
              </w:divBdr>
            </w:div>
            <w:div w:id="1859930842">
              <w:marLeft w:val="0"/>
              <w:marRight w:val="0"/>
              <w:marTop w:val="0"/>
              <w:marBottom w:val="0"/>
              <w:divBdr>
                <w:top w:val="none" w:sz="0" w:space="0" w:color="auto"/>
                <w:left w:val="none" w:sz="0" w:space="0" w:color="auto"/>
                <w:bottom w:val="none" w:sz="0" w:space="0" w:color="auto"/>
                <w:right w:val="none" w:sz="0" w:space="0" w:color="auto"/>
              </w:divBdr>
            </w:div>
            <w:div w:id="551161329">
              <w:marLeft w:val="0"/>
              <w:marRight w:val="0"/>
              <w:marTop w:val="0"/>
              <w:marBottom w:val="0"/>
              <w:divBdr>
                <w:top w:val="none" w:sz="0" w:space="0" w:color="auto"/>
                <w:left w:val="none" w:sz="0" w:space="0" w:color="auto"/>
                <w:bottom w:val="none" w:sz="0" w:space="0" w:color="auto"/>
                <w:right w:val="none" w:sz="0" w:space="0" w:color="auto"/>
              </w:divBdr>
            </w:div>
            <w:div w:id="1671709792">
              <w:marLeft w:val="0"/>
              <w:marRight w:val="0"/>
              <w:marTop w:val="0"/>
              <w:marBottom w:val="0"/>
              <w:divBdr>
                <w:top w:val="none" w:sz="0" w:space="0" w:color="auto"/>
                <w:left w:val="none" w:sz="0" w:space="0" w:color="auto"/>
                <w:bottom w:val="none" w:sz="0" w:space="0" w:color="auto"/>
                <w:right w:val="none" w:sz="0" w:space="0" w:color="auto"/>
              </w:divBdr>
            </w:div>
            <w:div w:id="957834049">
              <w:marLeft w:val="0"/>
              <w:marRight w:val="0"/>
              <w:marTop w:val="0"/>
              <w:marBottom w:val="0"/>
              <w:divBdr>
                <w:top w:val="none" w:sz="0" w:space="0" w:color="auto"/>
                <w:left w:val="none" w:sz="0" w:space="0" w:color="auto"/>
                <w:bottom w:val="none" w:sz="0" w:space="0" w:color="auto"/>
                <w:right w:val="none" w:sz="0" w:space="0" w:color="auto"/>
              </w:divBdr>
            </w:div>
            <w:div w:id="1760980644">
              <w:marLeft w:val="0"/>
              <w:marRight w:val="0"/>
              <w:marTop w:val="0"/>
              <w:marBottom w:val="0"/>
              <w:divBdr>
                <w:top w:val="none" w:sz="0" w:space="0" w:color="auto"/>
                <w:left w:val="none" w:sz="0" w:space="0" w:color="auto"/>
                <w:bottom w:val="none" w:sz="0" w:space="0" w:color="auto"/>
                <w:right w:val="none" w:sz="0" w:space="0" w:color="auto"/>
              </w:divBdr>
            </w:div>
            <w:div w:id="1089157443">
              <w:marLeft w:val="0"/>
              <w:marRight w:val="0"/>
              <w:marTop w:val="0"/>
              <w:marBottom w:val="0"/>
              <w:divBdr>
                <w:top w:val="none" w:sz="0" w:space="0" w:color="auto"/>
                <w:left w:val="none" w:sz="0" w:space="0" w:color="auto"/>
                <w:bottom w:val="none" w:sz="0" w:space="0" w:color="auto"/>
                <w:right w:val="none" w:sz="0" w:space="0" w:color="auto"/>
              </w:divBdr>
            </w:div>
            <w:div w:id="1328292184">
              <w:marLeft w:val="0"/>
              <w:marRight w:val="0"/>
              <w:marTop w:val="0"/>
              <w:marBottom w:val="0"/>
              <w:divBdr>
                <w:top w:val="none" w:sz="0" w:space="0" w:color="auto"/>
                <w:left w:val="none" w:sz="0" w:space="0" w:color="auto"/>
                <w:bottom w:val="none" w:sz="0" w:space="0" w:color="auto"/>
                <w:right w:val="none" w:sz="0" w:space="0" w:color="auto"/>
              </w:divBdr>
            </w:div>
            <w:div w:id="968901765">
              <w:marLeft w:val="0"/>
              <w:marRight w:val="0"/>
              <w:marTop w:val="0"/>
              <w:marBottom w:val="0"/>
              <w:divBdr>
                <w:top w:val="none" w:sz="0" w:space="0" w:color="auto"/>
                <w:left w:val="none" w:sz="0" w:space="0" w:color="auto"/>
                <w:bottom w:val="none" w:sz="0" w:space="0" w:color="auto"/>
                <w:right w:val="none" w:sz="0" w:space="0" w:color="auto"/>
              </w:divBdr>
            </w:div>
            <w:div w:id="995306521">
              <w:marLeft w:val="0"/>
              <w:marRight w:val="0"/>
              <w:marTop w:val="0"/>
              <w:marBottom w:val="0"/>
              <w:divBdr>
                <w:top w:val="none" w:sz="0" w:space="0" w:color="auto"/>
                <w:left w:val="none" w:sz="0" w:space="0" w:color="auto"/>
                <w:bottom w:val="none" w:sz="0" w:space="0" w:color="auto"/>
                <w:right w:val="none" w:sz="0" w:space="0" w:color="auto"/>
              </w:divBdr>
            </w:div>
            <w:div w:id="1566378372">
              <w:marLeft w:val="0"/>
              <w:marRight w:val="0"/>
              <w:marTop w:val="0"/>
              <w:marBottom w:val="0"/>
              <w:divBdr>
                <w:top w:val="none" w:sz="0" w:space="0" w:color="auto"/>
                <w:left w:val="none" w:sz="0" w:space="0" w:color="auto"/>
                <w:bottom w:val="none" w:sz="0" w:space="0" w:color="auto"/>
                <w:right w:val="none" w:sz="0" w:space="0" w:color="auto"/>
              </w:divBdr>
            </w:div>
            <w:div w:id="192035284">
              <w:marLeft w:val="0"/>
              <w:marRight w:val="0"/>
              <w:marTop w:val="0"/>
              <w:marBottom w:val="0"/>
              <w:divBdr>
                <w:top w:val="none" w:sz="0" w:space="0" w:color="auto"/>
                <w:left w:val="none" w:sz="0" w:space="0" w:color="auto"/>
                <w:bottom w:val="none" w:sz="0" w:space="0" w:color="auto"/>
                <w:right w:val="none" w:sz="0" w:space="0" w:color="auto"/>
              </w:divBdr>
            </w:div>
            <w:div w:id="46758058">
              <w:marLeft w:val="0"/>
              <w:marRight w:val="0"/>
              <w:marTop w:val="0"/>
              <w:marBottom w:val="0"/>
              <w:divBdr>
                <w:top w:val="none" w:sz="0" w:space="0" w:color="auto"/>
                <w:left w:val="none" w:sz="0" w:space="0" w:color="auto"/>
                <w:bottom w:val="none" w:sz="0" w:space="0" w:color="auto"/>
                <w:right w:val="none" w:sz="0" w:space="0" w:color="auto"/>
              </w:divBdr>
            </w:div>
            <w:div w:id="1034422144">
              <w:marLeft w:val="0"/>
              <w:marRight w:val="0"/>
              <w:marTop w:val="0"/>
              <w:marBottom w:val="0"/>
              <w:divBdr>
                <w:top w:val="none" w:sz="0" w:space="0" w:color="auto"/>
                <w:left w:val="none" w:sz="0" w:space="0" w:color="auto"/>
                <w:bottom w:val="none" w:sz="0" w:space="0" w:color="auto"/>
                <w:right w:val="none" w:sz="0" w:space="0" w:color="auto"/>
              </w:divBdr>
            </w:div>
            <w:div w:id="1162156217">
              <w:marLeft w:val="0"/>
              <w:marRight w:val="0"/>
              <w:marTop w:val="0"/>
              <w:marBottom w:val="0"/>
              <w:divBdr>
                <w:top w:val="none" w:sz="0" w:space="0" w:color="auto"/>
                <w:left w:val="none" w:sz="0" w:space="0" w:color="auto"/>
                <w:bottom w:val="none" w:sz="0" w:space="0" w:color="auto"/>
                <w:right w:val="none" w:sz="0" w:space="0" w:color="auto"/>
              </w:divBdr>
            </w:div>
            <w:div w:id="276104341">
              <w:marLeft w:val="0"/>
              <w:marRight w:val="0"/>
              <w:marTop w:val="0"/>
              <w:marBottom w:val="0"/>
              <w:divBdr>
                <w:top w:val="none" w:sz="0" w:space="0" w:color="auto"/>
                <w:left w:val="none" w:sz="0" w:space="0" w:color="auto"/>
                <w:bottom w:val="none" w:sz="0" w:space="0" w:color="auto"/>
                <w:right w:val="none" w:sz="0" w:space="0" w:color="auto"/>
              </w:divBdr>
            </w:div>
            <w:div w:id="1359428987">
              <w:marLeft w:val="0"/>
              <w:marRight w:val="0"/>
              <w:marTop w:val="0"/>
              <w:marBottom w:val="0"/>
              <w:divBdr>
                <w:top w:val="none" w:sz="0" w:space="0" w:color="auto"/>
                <w:left w:val="none" w:sz="0" w:space="0" w:color="auto"/>
                <w:bottom w:val="none" w:sz="0" w:space="0" w:color="auto"/>
                <w:right w:val="none" w:sz="0" w:space="0" w:color="auto"/>
              </w:divBdr>
            </w:div>
            <w:div w:id="1075472272">
              <w:marLeft w:val="0"/>
              <w:marRight w:val="0"/>
              <w:marTop w:val="0"/>
              <w:marBottom w:val="0"/>
              <w:divBdr>
                <w:top w:val="none" w:sz="0" w:space="0" w:color="auto"/>
                <w:left w:val="none" w:sz="0" w:space="0" w:color="auto"/>
                <w:bottom w:val="none" w:sz="0" w:space="0" w:color="auto"/>
                <w:right w:val="none" w:sz="0" w:space="0" w:color="auto"/>
              </w:divBdr>
            </w:div>
            <w:div w:id="522281482">
              <w:marLeft w:val="0"/>
              <w:marRight w:val="0"/>
              <w:marTop w:val="0"/>
              <w:marBottom w:val="0"/>
              <w:divBdr>
                <w:top w:val="none" w:sz="0" w:space="0" w:color="auto"/>
                <w:left w:val="none" w:sz="0" w:space="0" w:color="auto"/>
                <w:bottom w:val="none" w:sz="0" w:space="0" w:color="auto"/>
                <w:right w:val="none" w:sz="0" w:space="0" w:color="auto"/>
              </w:divBdr>
            </w:div>
            <w:div w:id="1182279725">
              <w:marLeft w:val="0"/>
              <w:marRight w:val="0"/>
              <w:marTop w:val="0"/>
              <w:marBottom w:val="0"/>
              <w:divBdr>
                <w:top w:val="none" w:sz="0" w:space="0" w:color="auto"/>
                <w:left w:val="none" w:sz="0" w:space="0" w:color="auto"/>
                <w:bottom w:val="none" w:sz="0" w:space="0" w:color="auto"/>
                <w:right w:val="none" w:sz="0" w:space="0" w:color="auto"/>
              </w:divBdr>
            </w:div>
            <w:div w:id="1429808078">
              <w:marLeft w:val="0"/>
              <w:marRight w:val="0"/>
              <w:marTop w:val="0"/>
              <w:marBottom w:val="0"/>
              <w:divBdr>
                <w:top w:val="none" w:sz="0" w:space="0" w:color="auto"/>
                <w:left w:val="none" w:sz="0" w:space="0" w:color="auto"/>
                <w:bottom w:val="none" w:sz="0" w:space="0" w:color="auto"/>
                <w:right w:val="none" w:sz="0" w:space="0" w:color="auto"/>
              </w:divBdr>
            </w:div>
            <w:div w:id="889922948">
              <w:marLeft w:val="0"/>
              <w:marRight w:val="0"/>
              <w:marTop w:val="0"/>
              <w:marBottom w:val="0"/>
              <w:divBdr>
                <w:top w:val="none" w:sz="0" w:space="0" w:color="auto"/>
                <w:left w:val="none" w:sz="0" w:space="0" w:color="auto"/>
                <w:bottom w:val="none" w:sz="0" w:space="0" w:color="auto"/>
                <w:right w:val="none" w:sz="0" w:space="0" w:color="auto"/>
              </w:divBdr>
            </w:div>
            <w:div w:id="1527133941">
              <w:marLeft w:val="0"/>
              <w:marRight w:val="0"/>
              <w:marTop w:val="0"/>
              <w:marBottom w:val="0"/>
              <w:divBdr>
                <w:top w:val="none" w:sz="0" w:space="0" w:color="auto"/>
                <w:left w:val="none" w:sz="0" w:space="0" w:color="auto"/>
                <w:bottom w:val="none" w:sz="0" w:space="0" w:color="auto"/>
                <w:right w:val="none" w:sz="0" w:space="0" w:color="auto"/>
              </w:divBdr>
            </w:div>
            <w:div w:id="1643075604">
              <w:marLeft w:val="0"/>
              <w:marRight w:val="0"/>
              <w:marTop w:val="0"/>
              <w:marBottom w:val="0"/>
              <w:divBdr>
                <w:top w:val="none" w:sz="0" w:space="0" w:color="auto"/>
                <w:left w:val="none" w:sz="0" w:space="0" w:color="auto"/>
                <w:bottom w:val="none" w:sz="0" w:space="0" w:color="auto"/>
                <w:right w:val="none" w:sz="0" w:space="0" w:color="auto"/>
              </w:divBdr>
            </w:div>
            <w:div w:id="363408783">
              <w:marLeft w:val="0"/>
              <w:marRight w:val="0"/>
              <w:marTop w:val="0"/>
              <w:marBottom w:val="0"/>
              <w:divBdr>
                <w:top w:val="none" w:sz="0" w:space="0" w:color="auto"/>
                <w:left w:val="none" w:sz="0" w:space="0" w:color="auto"/>
                <w:bottom w:val="none" w:sz="0" w:space="0" w:color="auto"/>
                <w:right w:val="none" w:sz="0" w:space="0" w:color="auto"/>
              </w:divBdr>
            </w:div>
            <w:div w:id="1438870811">
              <w:marLeft w:val="0"/>
              <w:marRight w:val="0"/>
              <w:marTop w:val="0"/>
              <w:marBottom w:val="0"/>
              <w:divBdr>
                <w:top w:val="none" w:sz="0" w:space="0" w:color="auto"/>
                <w:left w:val="none" w:sz="0" w:space="0" w:color="auto"/>
                <w:bottom w:val="none" w:sz="0" w:space="0" w:color="auto"/>
                <w:right w:val="none" w:sz="0" w:space="0" w:color="auto"/>
              </w:divBdr>
            </w:div>
            <w:div w:id="1233543182">
              <w:marLeft w:val="0"/>
              <w:marRight w:val="0"/>
              <w:marTop w:val="0"/>
              <w:marBottom w:val="0"/>
              <w:divBdr>
                <w:top w:val="none" w:sz="0" w:space="0" w:color="auto"/>
                <w:left w:val="none" w:sz="0" w:space="0" w:color="auto"/>
                <w:bottom w:val="none" w:sz="0" w:space="0" w:color="auto"/>
                <w:right w:val="none" w:sz="0" w:space="0" w:color="auto"/>
              </w:divBdr>
            </w:div>
            <w:div w:id="290400108">
              <w:marLeft w:val="0"/>
              <w:marRight w:val="0"/>
              <w:marTop w:val="0"/>
              <w:marBottom w:val="0"/>
              <w:divBdr>
                <w:top w:val="none" w:sz="0" w:space="0" w:color="auto"/>
                <w:left w:val="none" w:sz="0" w:space="0" w:color="auto"/>
                <w:bottom w:val="none" w:sz="0" w:space="0" w:color="auto"/>
                <w:right w:val="none" w:sz="0" w:space="0" w:color="auto"/>
              </w:divBdr>
            </w:div>
            <w:div w:id="1947302288">
              <w:marLeft w:val="0"/>
              <w:marRight w:val="0"/>
              <w:marTop w:val="0"/>
              <w:marBottom w:val="0"/>
              <w:divBdr>
                <w:top w:val="none" w:sz="0" w:space="0" w:color="auto"/>
                <w:left w:val="none" w:sz="0" w:space="0" w:color="auto"/>
                <w:bottom w:val="none" w:sz="0" w:space="0" w:color="auto"/>
                <w:right w:val="none" w:sz="0" w:space="0" w:color="auto"/>
              </w:divBdr>
            </w:div>
            <w:div w:id="1198009583">
              <w:marLeft w:val="0"/>
              <w:marRight w:val="0"/>
              <w:marTop w:val="0"/>
              <w:marBottom w:val="0"/>
              <w:divBdr>
                <w:top w:val="none" w:sz="0" w:space="0" w:color="auto"/>
                <w:left w:val="none" w:sz="0" w:space="0" w:color="auto"/>
                <w:bottom w:val="none" w:sz="0" w:space="0" w:color="auto"/>
                <w:right w:val="none" w:sz="0" w:space="0" w:color="auto"/>
              </w:divBdr>
            </w:div>
            <w:div w:id="1742747673">
              <w:marLeft w:val="0"/>
              <w:marRight w:val="0"/>
              <w:marTop w:val="0"/>
              <w:marBottom w:val="0"/>
              <w:divBdr>
                <w:top w:val="none" w:sz="0" w:space="0" w:color="auto"/>
                <w:left w:val="none" w:sz="0" w:space="0" w:color="auto"/>
                <w:bottom w:val="none" w:sz="0" w:space="0" w:color="auto"/>
                <w:right w:val="none" w:sz="0" w:space="0" w:color="auto"/>
              </w:divBdr>
            </w:div>
            <w:div w:id="691760164">
              <w:marLeft w:val="0"/>
              <w:marRight w:val="0"/>
              <w:marTop w:val="0"/>
              <w:marBottom w:val="0"/>
              <w:divBdr>
                <w:top w:val="none" w:sz="0" w:space="0" w:color="auto"/>
                <w:left w:val="none" w:sz="0" w:space="0" w:color="auto"/>
                <w:bottom w:val="none" w:sz="0" w:space="0" w:color="auto"/>
                <w:right w:val="none" w:sz="0" w:space="0" w:color="auto"/>
              </w:divBdr>
            </w:div>
            <w:div w:id="1396047989">
              <w:marLeft w:val="0"/>
              <w:marRight w:val="0"/>
              <w:marTop w:val="0"/>
              <w:marBottom w:val="0"/>
              <w:divBdr>
                <w:top w:val="none" w:sz="0" w:space="0" w:color="auto"/>
                <w:left w:val="none" w:sz="0" w:space="0" w:color="auto"/>
                <w:bottom w:val="none" w:sz="0" w:space="0" w:color="auto"/>
                <w:right w:val="none" w:sz="0" w:space="0" w:color="auto"/>
              </w:divBdr>
            </w:div>
            <w:div w:id="8987886">
              <w:marLeft w:val="0"/>
              <w:marRight w:val="0"/>
              <w:marTop w:val="0"/>
              <w:marBottom w:val="0"/>
              <w:divBdr>
                <w:top w:val="none" w:sz="0" w:space="0" w:color="auto"/>
                <w:left w:val="none" w:sz="0" w:space="0" w:color="auto"/>
                <w:bottom w:val="none" w:sz="0" w:space="0" w:color="auto"/>
                <w:right w:val="none" w:sz="0" w:space="0" w:color="auto"/>
              </w:divBdr>
            </w:div>
            <w:div w:id="1302881215">
              <w:marLeft w:val="0"/>
              <w:marRight w:val="0"/>
              <w:marTop w:val="0"/>
              <w:marBottom w:val="0"/>
              <w:divBdr>
                <w:top w:val="none" w:sz="0" w:space="0" w:color="auto"/>
                <w:left w:val="none" w:sz="0" w:space="0" w:color="auto"/>
                <w:bottom w:val="none" w:sz="0" w:space="0" w:color="auto"/>
                <w:right w:val="none" w:sz="0" w:space="0" w:color="auto"/>
              </w:divBdr>
            </w:div>
            <w:div w:id="859470077">
              <w:marLeft w:val="0"/>
              <w:marRight w:val="0"/>
              <w:marTop w:val="0"/>
              <w:marBottom w:val="0"/>
              <w:divBdr>
                <w:top w:val="none" w:sz="0" w:space="0" w:color="auto"/>
                <w:left w:val="none" w:sz="0" w:space="0" w:color="auto"/>
                <w:bottom w:val="none" w:sz="0" w:space="0" w:color="auto"/>
                <w:right w:val="none" w:sz="0" w:space="0" w:color="auto"/>
              </w:divBdr>
            </w:div>
            <w:div w:id="986742238">
              <w:marLeft w:val="0"/>
              <w:marRight w:val="0"/>
              <w:marTop w:val="0"/>
              <w:marBottom w:val="0"/>
              <w:divBdr>
                <w:top w:val="none" w:sz="0" w:space="0" w:color="auto"/>
                <w:left w:val="none" w:sz="0" w:space="0" w:color="auto"/>
                <w:bottom w:val="none" w:sz="0" w:space="0" w:color="auto"/>
                <w:right w:val="none" w:sz="0" w:space="0" w:color="auto"/>
              </w:divBdr>
            </w:div>
            <w:div w:id="1223635452">
              <w:marLeft w:val="0"/>
              <w:marRight w:val="0"/>
              <w:marTop w:val="0"/>
              <w:marBottom w:val="0"/>
              <w:divBdr>
                <w:top w:val="none" w:sz="0" w:space="0" w:color="auto"/>
                <w:left w:val="none" w:sz="0" w:space="0" w:color="auto"/>
                <w:bottom w:val="none" w:sz="0" w:space="0" w:color="auto"/>
                <w:right w:val="none" w:sz="0" w:space="0" w:color="auto"/>
              </w:divBdr>
            </w:div>
            <w:div w:id="939988457">
              <w:marLeft w:val="0"/>
              <w:marRight w:val="0"/>
              <w:marTop w:val="0"/>
              <w:marBottom w:val="0"/>
              <w:divBdr>
                <w:top w:val="none" w:sz="0" w:space="0" w:color="auto"/>
                <w:left w:val="none" w:sz="0" w:space="0" w:color="auto"/>
                <w:bottom w:val="none" w:sz="0" w:space="0" w:color="auto"/>
                <w:right w:val="none" w:sz="0" w:space="0" w:color="auto"/>
              </w:divBdr>
            </w:div>
            <w:div w:id="402532698">
              <w:marLeft w:val="0"/>
              <w:marRight w:val="0"/>
              <w:marTop w:val="0"/>
              <w:marBottom w:val="0"/>
              <w:divBdr>
                <w:top w:val="none" w:sz="0" w:space="0" w:color="auto"/>
                <w:left w:val="none" w:sz="0" w:space="0" w:color="auto"/>
                <w:bottom w:val="none" w:sz="0" w:space="0" w:color="auto"/>
                <w:right w:val="none" w:sz="0" w:space="0" w:color="auto"/>
              </w:divBdr>
            </w:div>
            <w:div w:id="1808623430">
              <w:marLeft w:val="0"/>
              <w:marRight w:val="0"/>
              <w:marTop w:val="0"/>
              <w:marBottom w:val="0"/>
              <w:divBdr>
                <w:top w:val="none" w:sz="0" w:space="0" w:color="auto"/>
                <w:left w:val="none" w:sz="0" w:space="0" w:color="auto"/>
                <w:bottom w:val="none" w:sz="0" w:space="0" w:color="auto"/>
                <w:right w:val="none" w:sz="0" w:space="0" w:color="auto"/>
              </w:divBdr>
            </w:div>
            <w:div w:id="207910922">
              <w:marLeft w:val="0"/>
              <w:marRight w:val="0"/>
              <w:marTop w:val="0"/>
              <w:marBottom w:val="0"/>
              <w:divBdr>
                <w:top w:val="none" w:sz="0" w:space="0" w:color="auto"/>
                <w:left w:val="none" w:sz="0" w:space="0" w:color="auto"/>
                <w:bottom w:val="none" w:sz="0" w:space="0" w:color="auto"/>
                <w:right w:val="none" w:sz="0" w:space="0" w:color="auto"/>
              </w:divBdr>
            </w:div>
            <w:div w:id="1273633443">
              <w:marLeft w:val="0"/>
              <w:marRight w:val="0"/>
              <w:marTop w:val="0"/>
              <w:marBottom w:val="0"/>
              <w:divBdr>
                <w:top w:val="none" w:sz="0" w:space="0" w:color="auto"/>
                <w:left w:val="none" w:sz="0" w:space="0" w:color="auto"/>
                <w:bottom w:val="none" w:sz="0" w:space="0" w:color="auto"/>
                <w:right w:val="none" w:sz="0" w:space="0" w:color="auto"/>
              </w:divBdr>
            </w:div>
            <w:div w:id="1580745275">
              <w:marLeft w:val="0"/>
              <w:marRight w:val="0"/>
              <w:marTop w:val="0"/>
              <w:marBottom w:val="0"/>
              <w:divBdr>
                <w:top w:val="none" w:sz="0" w:space="0" w:color="auto"/>
                <w:left w:val="none" w:sz="0" w:space="0" w:color="auto"/>
                <w:bottom w:val="none" w:sz="0" w:space="0" w:color="auto"/>
                <w:right w:val="none" w:sz="0" w:space="0" w:color="auto"/>
              </w:divBdr>
            </w:div>
            <w:div w:id="1875922922">
              <w:marLeft w:val="0"/>
              <w:marRight w:val="0"/>
              <w:marTop w:val="0"/>
              <w:marBottom w:val="0"/>
              <w:divBdr>
                <w:top w:val="none" w:sz="0" w:space="0" w:color="auto"/>
                <w:left w:val="none" w:sz="0" w:space="0" w:color="auto"/>
                <w:bottom w:val="none" w:sz="0" w:space="0" w:color="auto"/>
                <w:right w:val="none" w:sz="0" w:space="0" w:color="auto"/>
              </w:divBdr>
            </w:div>
            <w:div w:id="1914468414">
              <w:marLeft w:val="0"/>
              <w:marRight w:val="0"/>
              <w:marTop w:val="0"/>
              <w:marBottom w:val="0"/>
              <w:divBdr>
                <w:top w:val="none" w:sz="0" w:space="0" w:color="auto"/>
                <w:left w:val="none" w:sz="0" w:space="0" w:color="auto"/>
                <w:bottom w:val="none" w:sz="0" w:space="0" w:color="auto"/>
                <w:right w:val="none" w:sz="0" w:space="0" w:color="auto"/>
              </w:divBdr>
            </w:div>
            <w:div w:id="286472862">
              <w:marLeft w:val="0"/>
              <w:marRight w:val="0"/>
              <w:marTop w:val="0"/>
              <w:marBottom w:val="0"/>
              <w:divBdr>
                <w:top w:val="none" w:sz="0" w:space="0" w:color="auto"/>
                <w:left w:val="none" w:sz="0" w:space="0" w:color="auto"/>
                <w:bottom w:val="none" w:sz="0" w:space="0" w:color="auto"/>
                <w:right w:val="none" w:sz="0" w:space="0" w:color="auto"/>
              </w:divBdr>
            </w:div>
            <w:div w:id="1704011344">
              <w:marLeft w:val="0"/>
              <w:marRight w:val="0"/>
              <w:marTop w:val="0"/>
              <w:marBottom w:val="0"/>
              <w:divBdr>
                <w:top w:val="none" w:sz="0" w:space="0" w:color="auto"/>
                <w:left w:val="none" w:sz="0" w:space="0" w:color="auto"/>
                <w:bottom w:val="none" w:sz="0" w:space="0" w:color="auto"/>
                <w:right w:val="none" w:sz="0" w:space="0" w:color="auto"/>
              </w:divBdr>
            </w:div>
            <w:div w:id="1799448314">
              <w:marLeft w:val="0"/>
              <w:marRight w:val="0"/>
              <w:marTop w:val="0"/>
              <w:marBottom w:val="0"/>
              <w:divBdr>
                <w:top w:val="none" w:sz="0" w:space="0" w:color="auto"/>
                <w:left w:val="none" w:sz="0" w:space="0" w:color="auto"/>
                <w:bottom w:val="none" w:sz="0" w:space="0" w:color="auto"/>
                <w:right w:val="none" w:sz="0" w:space="0" w:color="auto"/>
              </w:divBdr>
            </w:div>
            <w:div w:id="502161303">
              <w:marLeft w:val="0"/>
              <w:marRight w:val="0"/>
              <w:marTop w:val="0"/>
              <w:marBottom w:val="0"/>
              <w:divBdr>
                <w:top w:val="none" w:sz="0" w:space="0" w:color="auto"/>
                <w:left w:val="none" w:sz="0" w:space="0" w:color="auto"/>
                <w:bottom w:val="none" w:sz="0" w:space="0" w:color="auto"/>
                <w:right w:val="none" w:sz="0" w:space="0" w:color="auto"/>
              </w:divBdr>
            </w:div>
            <w:div w:id="11609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73144">
      <w:bodyDiv w:val="1"/>
      <w:marLeft w:val="0"/>
      <w:marRight w:val="0"/>
      <w:marTop w:val="0"/>
      <w:marBottom w:val="0"/>
      <w:divBdr>
        <w:top w:val="none" w:sz="0" w:space="0" w:color="auto"/>
        <w:left w:val="none" w:sz="0" w:space="0" w:color="auto"/>
        <w:bottom w:val="none" w:sz="0" w:space="0" w:color="auto"/>
        <w:right w:val="none" w:sz="0" w:space="0" w:color="auto"/>
      </w:divBdr>
      <w:divsChild>
        <w:div w:id="1724988322">
          <w:marLeft w:val="0"/>
          <w:marRight w:val="0"/>
          <w:marTop w:val="0"/>
          <w:marBottom w:val="0"/>
          <w:divBdr>
            <w:top w:val="none" w:sz="0" w:space="0" w:color="auto"/>
            <w:left w:val="none" w:sz="0" w:space="0" w:color="auto"/>
            <w:bottom w:val="none" w:sz="0" w:space="0" w:color="auto"/>
            <w:right w:val="none" w:sz="0" w:space="0" w:color="auto"/>
          </w:divBdr>
          <w:divsChild>
            <w:div w:id="1561018639">
              <w:marLeft w:val="0"/>
              <w:marRight w:val="0"/>
              <w:marTop w:val="0"/>
              <w:marBottom w:val="0"/>
              <w:divBdr>
                <w:top w:val="none" w:sz="0" w:space="0" w:color="auto"/>
                <w:left w:val="none" w:sz="0" w:space="0" w:color="auto"/>
                <w:bottom w:val="none" w:sz="0" w:space="0" w:color="auto"/>
                <w:right w:val="none" w:sz="0" w:space="0" w:color="auto"/>
              </w:divBdr>
            </w:div>
            <w:div w:id="129594615">
              <w:marLeft w:val="0"/>
              <w:marRight w:val="0"/>
              <w:marTop w:val="0"/>
              <w:marBottom w:val="0"/>
              <w:divBdr>
                <w:top w:val="none" w:sz="0" w:space="0" w:color="auto"/>
                <w:left w:val="none" w:sz="0" w:space="0" w:color="auto"/>
                <w:bottom w:val="none" w:sz="0" w:space="0" w:color="auto"/>
                <w:right w:val="none" w:sz="0" w:space="0" w:color="auto"/>
              </w:divBdr>
            </w:div>
            <w:div w:id="1492134960">
              <w:marLeft w:val="0"/>
              <w:marRight w:val="0"/>
              <w:marTop w:val="0"/>
              <w:marBottom w:val="0"/>
              <w:divBdr>
                <w:top w:val="none" w:sz="0" w:space="0" w:color="auto"/>
                <w:left w:val="none" w:sz="0" w:space="0" w:color="auto"/>
                <w:bottom w:val="none" w:sz="0" w:space="0" w:color="auto"/>
                <w:right w:val="none" w:sz="0" w:space="0" w:color="auto"/>
              </w:divBdr>
            </w:div>
            <w:div w:id="1209879476">
              <w:marLeft w:val="0"/>
              <w:marRight w:val="0"/>
              <w:marTop w:val="0"/>
              <w:marBottom w:val="0"/>
              <w:divBdr>
                <w:top w:val="none" w:sz="0" w:space="0" w:color="auto"/>
                <w:left w:val="none" w:sz="0" w:space="0" w:color="auto"/>
                <w:bottom w:val="none" w:sz="0" w:space="0" w:color="auto"/>
                <w:right w:val="none" w:sz="0" w:space="0" w:color="auto"/>
              </w:divBdr>
            </w:div>
            <w:div w:id="1411847367">
              <w:marLeft w:val="0"/>
              <w:marRight w:val="0"/>
              <w:marTop w:val="0"/>
              <w:marBottom w:val="0"/>
              <w:divBdr>
                <w:top w:val="none" w:sz="0" w:space="0" w:color="auto"/>
                <w:left w:val="none" w:sz="0" w:space="0" w:color="auto"/>
                <w:bottom w:val="none" w:sz="0" w:space="0" w:color="auto"/>
                <w:right w:val="none" w:sz="0" w:space="0" w:color="auto"/>
              </w:divBdr>
            </w:div>
            <w:div w:id="684214142">
              <w:marLeft w:val="0"/>
              <w:marRight w:val="0"/>
              <w:marTop w:val="0"/>
              <w:marBottom w:val="0"/>
              <w:divBdr>
                <w:top w:val="none" w:sz="0" w:space="0" w:color="auto"/>
                <w:left w:val="none" w:sz="0" w:space="0" w:color="auto"/>
                <w:bottom w:val="none" w:sz="0" w:space="0" w:color="auto"/>
                <w:right w:val="none" w:sz="0" w:space="0" w:color="auto"/>
              </w:divBdr>
            </w:div>
            <w:div w:id="1462184620">
              <w:marLeft w:val="0"/>
              <w:marRight w:val="0"/>
              <w:marTop w:val="0"/>
              <w:marBottom w:val="0"/>
              <w:divBdr>
                <w:top w:val="none" w:sz="0" w:space="0" w:color="auto"/>
                <w:left w:val="none" w:sz="0" w:space="0" w:color="auto"/>
                <w:bottom w:val="none" w:sz="0" w:space="0" w:color="auto"/>
                <w:right w:val="none" w:sz="0" w:space="0" w:color="auto"/>
              </w:divBdr>
            </w:div>
            <w:div w:id="372341982">
              <w:marLeft w:val="0"/>
              <w:marRight w:val="0"/>
              <w:marTop w:val="0"/>
              <w:marBottom w:val="0"/>
              <w:divBdr>
                <w:top w:val="none" w:sz="0" w:space="0" w:color="auto"/>
                <w:left w:val="none" w:sz="0" w:space="0" w:color="auto"/>
                <w:bottom w:val="none" w:sz="0" w:space="0" w:color="auto"/>
                <w:right w:val="none" w:sz="0" w:space="0" w:color="auto"/>
              </w:divBdr>
            </w:div>
            <w:div w:id="268975432">
              <w:marLeft w:val="0"/>
              <w:marRight w:val="0"/>
              <w:marTop w:val="0"/>
              <w:marBottom w:val="0"/>
              <w:divBdr>
                <w:top w:val="none" w:sz="0" w:space="0" w:color="auto"/>
                <w:left w:val="none" w:sz="0" w:space="0" w:color="auto"/>
                <w:bottom w:val="none" w:sz="0" w:space="0" w:color="auto"/>
                <w:right w:val="none" w:sz="0" w:space="0" w:color="auto"/>
              </w:divBdr>
            </w:div>
            <w:div w:id="461462527">
              <w:marLeft w:val="0"/>
              <w:marRight w:val="0"/>
              <w:marTop w:val="0"/>
              <w:marBottom w:val="0"/>
              <w:divBdr>
                <w:top w:val="none" w:sz="0" w:space="0" w:color="auto"/>
                <w:left w:val="none" w:sz="0" w:space="0" w:color="auto"/>
                <w:bottom w:val="none" w:sz="0" w:space="0" w:color="auto"/>
                <w:right w:val="none" w:sz="0" w:space="0" w:color="auto"/>
              </w:divBdr>
            </w:div>
            <w:div w:id="1713074589">
              <w:marLeft w:val="0"/>
              <w:marRight w:val="0"/>
              <w:marTop w:val="0"/>
              <w:marBottom w:val="0"/>
              <w:divBdr>
                <w:top w:val="none" w:sz="0" w:space="0" w:color="auto"/>
                <w:left w:val="none" w:sz="0" w:space="0" w:color="auto"/>
                <w:bottom w:val="none" w:sz="0" w:space="0" w:color="auto"/>
                <w:right w:val="none" w:sz="0" w:space="0" w:color="auto"/>
              </w:divBdr>
            </w:div>
            <w:div w:id="1304115656">
              <w:marLeft w:val="0"/>
              <w:marRight w:val="0"/>
              <w:marTop w:val="0"/>
              <w:marBottom w:val="0"/>
              <w:divBdr>
                <w:top w:val="none" w:sz="0" w:space="0" w:color="auto"/>
                <w:left w:val="none" w:sz="0" w:space="0" w:color="auto"/>
                <w:bottom w:val="none" w:sz="0" w:space="0" w:color="auto"/>
                <w:right w:val="none" w:sz="0" w:space="0" w:color="auto"/>
              </w:divBdr>
            </w:div>
            <w:div w:id="1460875294">
              <w:marLeft w:val="0"/>
              <w:marRight w:val="0"/>
              <w:marTop w:val="0"/>
              <w:marBottom w:val="0"/>
              <w:divBdr>
                <w:top w:val="none" w:sz="0" w:space="0" w:color="auto"/>
                <w:left w:val="none" w:sz="0" w:space="0" w:color="auto"/>
                <w:bottom w:val="none" w:sz="0" w:space="0" w:color="auto"/>
                <w:right w:val="none" w:sz="0" w:space="0" w:color="auto"/>
              </w:divBdr>
            </w:div>
            <w:div w:id="189487927">
              <w:marLeft w:val="0"/>
              <w:marRight w:val="0"/>
              <w:marTop w:val="0"/>
              <w:marBottom w:val="0"/>
              <w:divBdr>
                <w:top w:val="none" w:sz="0" w:space="0" w:color="auto"/>
                <w:left w:val="none" w:sz="0" w:space="0" w:color="auto"/>
                <w:bottom w:val="none" w:sz="0" w:space="0" w:color="auto"/>
                <w:right w:val="none" w:sz="0" w:space="0" w:color="auto"/>
              </w:divBdr>
            </w:div>
            <w:div w:id="2111583201">
              <w:marLeft w:val="0"/>
              <w:marRight w:val="0"/>
              <w:marTop w:val="0"/>
              <w:marBottom w:val="0"/>
              <w:divBdr>
                <w:top w:val="none" w:sz="0" w:space="0" w:color="auto"/>
                <w:left w:val="none" w:sz="0" w:space="0" w:color="auto"/>
                <w:bottom w:val="none" w:sz="0" w:space="0" w:color="auto"/>
                <w:right w:val="none" w:sz="0" w:space="0" w:color="auto"/>
              </w:divBdr>
            </w:div>
            <w:div w:id="1416782056">
              <w:marLeft w:val="0"/>
              <w:marRight w:val="0"/>
              <w:marTop w:val="0"/>
              <w:marBottom w:val="0"/>
              <w:divBdr>
                <w:top w:val="none" w:sz="0" w:space="0" w:color="auto"/>
                <w:left w:val="none" w:sz="0" w:space="0" w:color="auto"/>
                <w:bottom w:val="none" w:sz="0" w:space="0" w:color="auto"/>
                <w:right w:val="none" w:sz="0" w:space="0" w:color="auto"/>
              </w:divBdr>
            </w:div>
            <w:div w:id="1078595705">
              <w:marLeft w:val="0"/>
              <w:marRight w:val="0"/>
              <w:marTop w:val="0"/>
              <w:marBottom w:val="0"/>
              <w:divBdr>
                <w:top w:val="none" w:sz="0" w:space="0" w:color="auto"/>
                <w:left w:val="none" w:sz="0" w:space="0" w:color="auto"/>
                <w:bottom w:val="none" w:sz="0" w:space="0" w:color="auto"/>
                <w:right w:val="none" w:sz="0" w:space="0" w:color="auto"/>
              </w:divBdr>
            </w:div>
            <w:div w:id="1960259701">
              <w:marLeft w:val="0"/>
              <w:marRight w:val="0"/>
              <w:marTop w:val="0"/>
              <w:marBottom w:val="0"/>
              <w:divBdr>
                <w:top w:val="none" w:sz="0" w:space="0" w:color="auto"/>
                <w:left w:val="none" w:sz="0" w:space="0" w:color="auto"/>
                <w:bottom w:val="none" w:sz="0" w:space="0" w:color="auto"/>
                <w:right w:val="none" w:sz="0" w:space="0" w:color="auto"/>
              </w:divBdr>
            </w:div>
            <w:div w:id="17851731">
              <w:marLeft w:val="0"/>
              <w:marRight w:val="0"/>
              <w:marTop w:val="0"/>
              <w:marBottom w:val="0"/>
              <w:divBdr>
                <w:top w:val="none" w:sz="0" w:space="0" w:color="auto"/>
                <w:left w:val="none" w:sz="0" w:space="0" w:color="auto"/>
                <w:bottom w:val="none" w:sz="0" w:space="0" w:color="auto"/>
                <w:right w:val="none" w:sz="0" w:space="0" w:color="auto"/>
              </w:divBdr>
            </w:div>
            <w:div w:id="1421216492">
              <w:marLeft w:val="0"/>
              <w:marRight w:val="0"/>
              <w:marTop w:val="0"/>
              <w:marBottom w:val="0"/>
              <w:divBdr>
                <w:top w:val="none" w:sz="0" w:space="0" w:color="auto"/>
                <w:left w:val="none" w:sz="0" w:space="0" w:color="auto"/>
                <w:bottom w:val="none" w:sz="0" w:space="0" w:color="auto"/>
                <w:right w:val="none" w:sz="0" w:space="0" w:color="auto"/>
              </w:divBdr>
            </w:div>
            <w:div w:id="8222002">
              <w:marLeft w:val="0"/>
              <w:marRight w:val="0"/>
              <w:marTop w:val="0"/>
              <w:marBottom w:val="0"/>
              <w:divBdr>
                <w:top w:val="none" w:sz="0" w:space="0" w:color="auto"/>
                <w:left w:val="none" w:sz="0" w:space="0" w:color="auto"/>
                <w:bottom w:val="none" w:sz="0" w:space="0" w:color="auto"/>
                <w:right w:val="none" w:sz="0" w:space="0" w:color="auto"/>
              </w:divBdr>
            </w:div>
            <w:div w:id="443353073">
              <w:marLeft w:val="0"/>
              <w:marRight w:val="0"/>
              <w:marTop w:val="0"/>
              <w:marBottom w:val="0"/>
              <w:divBdr>
                <w:top w:val="none" w:sz="0" w:space="0" w:color="auto"/>
                <w:left w:val="none" w:sz="0" w:space="0" w:color="auto"/>
                <w:bottom w:val="none" w:sz="0" w:space="0" w:color="auto"/>
                <w:right w:val="none" w:sz="0" w:space="0" w:color="auto"/>
              </w:divBdr>
            </w:div>
            <w:div w:id="1070689037">
              <w:marLeft w:val="0"/>
              <w:marRight w:val="0"/>
              <w:marTop w:val="0"/>
              <w:marBottom w:val="0"/>
              <w:divBdr>
                <w:top w:val="none" w:sz="0" w:space="0" w:color="auto"/>
                <w:left w:val="none" w:sz="0" w:space="0" w:color="auto"/>
                <w:bottom w:val="none" w:sz="0" w:space="0" w:color="auto"/>
                <w:right w:val="none" w:sz="0" w:space="0" w:color="auto"/>
              </w:divBdr>
            </w:div>
            <w:div w:id="5137103">
              <w:marLeft w:val="0"/>
              <w:marRight w:val="0"/>
              <w:marTop w:val="0"/>
              <w:marBottom w:val="0"/>
              <w:divBdr>
                <w:top w:val="none" w:sz="0" w:space="0" w:color="auto"/>
                <w:left w:val="none" w:sz="0" w:space="0" w:color="auto"/>
                <w:bottom w:val="none" w:sz="0" w:space="0" w:color="auto"/>
                <w:right w:val="none" w:sz="0" w:space="0" w:color="auto"/>
              </w:divBdr>
            </w:div>
            <w:div w:id="949898073">
              <w:marLeft w:val="0"/>
              <w:marRight w:val="0"/>
              <w:marTop w:val="0"/>
              <w:marBottom w:val="0"/>
              <w:divBdr>
                <w:top w:val="none" w:sz="0" w:space="0" w:color="auto"/>
                <w:left w:val="none" w:sz="0" w:space="0" w:color="auto"/>
                <w:bottom w:val="none" w:sz="0" w:space="0" w:color="auto"/>
                <w:right w:val="none" w:sz="0" w:space="0" w:color="auto"/>
              </w:divBdr>
            </w:div>
            <w:div w:id="1024096736">
              <w:marLeft w:val="0"/>
              <w:marRight w:val="0"/>
              <w:marTop w:val="0"/>
              <w:marBottom w:val="0"/>
              <w:divBdr>
                <w:top w:val="none" w:sz="0" w:space="0" w:color="auto"/>
                <w:left w:val="none" w:sz="0" w:space="0" w:color="auto"/>
                <w:bottom w:val="none" w:sz="0" w:space="0" w:color="auto"/>
                <w:right w:val="none" w:sz="0" w:space="0" w:color="auto"/>
              </w:divBdr>
            </w:div>
            <w:div w:id="1091589563">
              <w:marLeft w:val="0"/>
              <w:marRight w:val="0"/>
              <w:marTop w:val="0"/>
              <w:marBottom w:val="0"/>
              <w:divBdr>
                <w:top w:val="none" w:sz="0" w:space="0" w:color="auto"/>
                <w:left w:val="none" w:sz="0" w:space="0" w:color="auto"/>
                <w:bottom w:val="none" w:sz="0" w:space="0" w:color="auto"/>
                <w:right w:val="none" w:sz="0" w:space="0" w:color="auto"/>
              </w:divBdr>
            </w:div>
            <w:div w:id="2109227481">
              <w:marLeft w:val="0"/>
              <w:marRight w:val="0"/>
              <w:marTop w:val="0"/>
              <w:marBottom w:val="0"/>
              <w:divBdr>
                <w:top w:val="none" w:sz="0" w:space="0" w:color="auto"/>
                <w:left w:val="none" w:sz="0" w:space="0" w:color="auto"/>
                <w:bottom w:val="none" w:sz="0" w:space="0" w:color="auto"/>
                <w:right w:val="none" w:sz="0" w:space="0" w:color="auto"/>
              </w:divBdr>
            </w:div>
            <w:div w:id="759059100">
              <w:marLeft w:val="0"/>
              <w:marRight w:val="0"/>
              <w:marTop w:val="0"/>
              <w:marBottom w:val="0"/>
              <w:divBdr>
                <w:top w:val="none" w:sz="0" w:space="0" w:color="auto"/>
                <w:left w:val="none" w:sz="0" w:space="0" w:color="auto"/>
                <w:bottom w:val="none" w:sz="0" w:space="0" w:color="auto"/>
                <w:right w:val="none" w:sz="0" w:space="0" w:color="auto"/>
              </w:divBdr>
            </w:div>
            <w:div w:id="1392844546">
              <w:marLeft w:val="0"/>
              <w:marRight w:val="0"/>
              <w:marTop w:val="0"/>
              <w:marBottom w:val="0"/>
              <w:divBdr>
                <w:top w:val="none" w:sz="0" w:space="0" w:color="auto"/>
                <w:left w:val="none" w:sz="0" w:space="0" w:color="auto"/>
                <w:bottom w:val="none" w:sz="0" w:space="0" w:color="auto"/>
                <w:right w:val="none" w:sz="0" w:space="0" w:color="auto"/>
              </w:divBdr>
            </w:div>
            <w:div w:id="404764591">
              <w:marLeft w:val="0"/>
              <w:marRight w:val="0"/>
              <w:marTop w:val="0"/>
              <w:marBottom w:val="0"/>
              <w:divBdr>
                <w:top w:val="none" w:sz="0" w:space="0" w:color="auto"/>
                <w:left w:val="none" w:sz="0" w:space="0" w:color="auto"/>
                <w:bottom w:val="none" w:sz="0" w:space="0" w:color="auto"/>
                <w:right w:val="none" w:sz="0" w:space="0" w:color="auto"/>
              </w:divBdr>
            </w:div>
            <w:div w:id="1570994427">
              <w:marLeft w:val="0"/>
              <w:marRight w:val="0"/>
              <w:marTop w:val="0"/>
              <w:marBottom w:val="0"/>
              <w:divBdr>
                <w:top w:val="none" w:sz="0" w:space="0" w:color="auto"/>
                <w:left w:val="none" w:sz="0" w:space="0" w:color="auto"/>
                <w:bottom w:val="none" w:sz="0" w:space="0" w:color="auto"/>
                <w:right w:val="none" w:sz="0" w:space="0" w:color="auto"/>
              </w:divBdr>
            </w:div>
            <w:div w:id="1784222900">
              <w:marLeft w:val="0"/>
              <w:marRight w:val="0"/>
              <w:marTop w:val="0"/>
              <w:marBottom w:val="0"/>
              <w:divBdr>
                <w:top w:val="none" w:sz="0" w:space="0" w:color="auto"/>
                <w:left w:val="none" w:sz="0" w:space="0" w:color="auto"/>
                <w:bottom w:val="none" w:sz="0" w:space="0" w:color="auto"/>
                <w:right w:val="none" w:sz="0" w:space="0" w:color="auto"/>
              </w:divBdr>
            </w:div>
            <w:div w:id="1216965371">
              <w:marLeft w:val="0"/>
              <w:marRight w:val="0"/>
              <w:marTop w:val="0"/>
              <w:marBottom w:val="0"/>
              <w:divBdr>
                <w:top w:val="none" w:sz="0" w:space="0" w:color="auto"/>
                <w:left w:val="none" w:sz="0" w:space="0" w:color="auto"/>
                <w:bottom w:val="none" w:sz="0" w:space="0" w:color="auto"/>
                <w:right w:val="none" w:sz="0" w:space="0" w:color="auto"/>
              </w:divBdr>
            </w:div>
            <w:div w:id="1166091968">
              <w:marLeft w:val="0"/>
              <w:marRight w:val="0"/>
              <w:marTop w:val="0"/>
              <w:marBottom w:val="0"/>
              <w:divBdr>
                <w:top w:val="none" w:sz="0" w:space="0" w:color="auto"/>
                <w:left w:val="none" w:sz="0" w:space="0" w:color="auto"/>
                <w:bottom w:val="none" w:sz="0" w:space="0" w:color="auto"/>
                <w:right w:val="none" w:sz="0" w:space="0" w:color="auto"/>
              </w:divBdr>
            </w:div>
            <w:div w:id="810712387">
              <w:marLeft w:val="0"/>
              <w:marRight w:val="0"/>
              <w:marTop w:val="0"/>
              <w:marBottom w:val="0"/>
              <w:divBdr>
                <w:top w:val="none" w:sz="0" w:space="0" w:color="auto"/>
                <w:left w:val="none" w:sz="0" w:space="0" w:color="auto"/>
                <w:bottom w:val="none" w:sz="0" w:space="0" w:color="auto"/>
                <w:right w:val="none" w:sz="0" w:space="0" w:color="auto"/>
              </w:divBdr>
            </w:div>
            <w:div w:id="567762701">
              <w:marLeft w:val="0"/>
              <w:marRight w:val="0"/>
              <w:marTop w:val="0"/>
              <w:marBottom w:val="0"/>
              <w:divBdr>
                <w:top w:val="none" w:sz="0" w:space="0" w:color="auto"/>
                <w:left w:val="none" w:sz="0" w:space="0" w:color="auto"/>
                <w:bottom w:val="none" w:sz="0" w:space="0" w:color="auto"/>
                <w:right w:val="none" w:sz="0" w:space="0" w:color="auto"/>
              </w:divBdr>
            </w:div>
            <w:div w:id="337461475">
              <w:marLeft w:val="0"/>
              <w:marRight w:val="0"/>
              <w:marTop w:val="0"/>
              <w:marBottom w:val="0"/>
              <w:divBdr>
                <w:top w:val="none" w:sz="0" w:space="0" w:color="auto"/>
                <w:left w:val="none" w:sz="0" w:space="0" w:color="auto"/>
                <w:bottom w:val="none" w:sz="0" w:space="0" w:color="auto"/>
                <w:right w:val="none" w:sz="0" w:space="0" w:color="auto"/>
              </w:divBdr>
            </w:div>
            <w:div w:id="1662543977">
              <w:marLeft w:val="0"/>
              <w:marRight w:val="0"/>
              <w:marTop w:val="0"/>
              <w:marBottom w:val="0"/>
              <w:divBdr>
                <w:top w:val="none" w:sz="0" w:space="0" w:color="auto"/>
                <w:left w:val="none" w:sz="0" w:space="0" w:color="auto"/>
                <w:bottom w:val="none" w:sz="0" w:space="0" w:color="auto"/>
                <w:right w:val="none" w:sz="0" w:space="0" w:color="auto"/>
              </w:divBdr>
            </w:div>
            <w:div w:id="653948217">
              <w:marLeft w:val="0"/>
              <w:marRight w:val="0"/>
              <w:marTop w:val="0"/>
              <w:marBottom w:val="0"/>
              <w:divBdr>
                <w:top w:val="none" w:sz="0" w:space="0" w:color="auto"/>
                <w:left w:val="none" w:sz="0" w:space="0" w:color="auto"/>
                <w:bottom w:val="none" w:sz="0" w:space="0" w:color="auto"/>
                <w:right w:val="none" w:sz="0" w:space="0" w:color="auto"/>
              </w:divBdr>
            </w:div>
            <w:div w:id="1032875347">
              <w:marLeft w:val="0"/>
              <w:marRight w:val="0"/>
              <w:marTop w:val="0"/>
              <w:marBottom w:val="0"/>
              <w:divBdr>
                <w:top w:val="none" w:sz="0" w:space="0" w:color="auto"/>
                <w:left w:val="none" w:sz="0" w:space="0" w:color="auto"/>
                <w:bottom w:val="none" w:sz="0" w:space="0" w:color="auto"/>
                <w:right w:val="none" w:sz="0" w:space="0" w:color="auto"/>
              </w:divBdr>
            </w:div>
            <w:div w:id="725877231">
              <w:marLeft w:val="0"/>
              <w:marRight w:val="0"/>
              <w:marTop w:val="0"/>
              <w:marBottom w:val="0"/>
              <w:divBdr>
                <w:top w:val="none" w:sz="0" w:space="0" w:color="auto"/>
                <w:left w:val="none" w:sz="0" w:space="0" w:color="auto"/>
                <w:bottom w:val="none" w:sz="0" w:space="0" w:color="auto"/>
                <w:right w:val="none" w:sz="0" w:space="0" w:color="auto"/>
              </w:divBdr>
            </w:div>
            <w:div w:id="962688564">
              <w:marLeft w:val="0"/>
              <w:marRight w:val="0"/>
              <w:marTop w:val="0"/>
              <w:marBottom w:val="0"/>
              <w:divBdr>
                <w:top w:val="none" w:sz="0" w:space="0" w:color="auto"/>
                <w:left w:val="none" w:sz="0" w:space="0" w:color="auto"/>
                <w:bottom w:val="none" w:sz="0" w:space="0" w:color="auto"/>
                <w:right w:val="none" w:sz="0" w:space="0" w:color="auto"/>
              </w:divBdr>
            </w:div>
            <w:div w:id="1436097811">
              <w:marLeft w:val="0"/>
              <w:marRight w:val="0"/>
              <w:marTop w:val="0"/>
              <w:marBottom w:val="0"/>
              <w:divBdr>
                <w:top w:val="none" w:sz="0" w:space="0" w:color="auto"/>
                <w:left w:val="none" w:sz="0" w:space="0" w:color="auto"/>
                <w:bottom w:val="none" w:sz="0" w:space="0" w:color="auto"/>
                <w:right w:val="none" w:sz="0" w:space="0" w:color="auto"/>
              </w:divBdr>
            </w:div>
            <w:div w:id="1645814204">
              <w:marLeft w:val="0"/>
              <w:marRight w:val="0"/>
              <w:marTop w:val="0"/>
              <w:marBottom w:val="0"/>
              <w:divBdr>
                <w:top w:val="none" w:sz="0" w:space="0" w:color="auto"/>
                <w:left w:val="none" w:sz="0" w:space="0" w:color="auto"/>
                <w:bottom w:val="none" w:sz="0" w:space="0" w:color="auto"/>
                <w:right w:val="none" w:sz="0" w:space="0" w:color="auto"/>
              </w:divBdr>
            </w:div>
            <w:div w:id="763114532">
              <w:marLeft w:val="0"/>
              <w:marRight w:val="0"/>
              <w:marTop w:val="0"/>
              <w:marBottom w:val="0"/>
              <w:divBdr>
                <w:top w:val="none" w:sz="0" w:space="0" w:color="auto"/>
                <w:left w:val="none" w:sz="0" w:space="0" w:color="auto"/>
                <w:bottom w:val="none" w:sz="0" w:space="0" w:color="auto"/>
                <w:right w:val="none" w:sz="0" w:space="0" w:color="auto"/>
              </w:divBdr>
            </w:div>
            <w:div w:id="1874079333">
              <w:marLeft w:val="0"/>
              <w:marRight w:val="0"/>
              <w:marTop w:val="0"/>
              <w:marBottom w:val="0"/>
              <w:divBdr>
                <w:top w:val="none" w:sz="0" w:space="0" w:color="auto"/>
                <w:left w:val="none" w:sz="0" w:space="0" w:color="auto"/>
                <w:bottom w:val="none" w:sz="0" w:space="0" w:color="auto"/>
                <w:right w:val="none" w:sz="0" w:space="0" w:color="auto"/>
              </w:divBdr>
            </w:div>
            <w:div w:id="1569531681">
              <w:marLeft w:val="0"/>
              <w:marRight w:val="0"/>
              <w:marTop w:val="0"/>
              <w:marBottom w:val="0"/>
              <w:divBdr>
                <w:top w:val="none" w:sz="0" w:space="0" w:color="auto"/>
                <w:left w:val="none" w:sz="0" w:space="0" w:color="auto"/>
                <w:bottom w:val="none" w:sz="0" w:space="0" w:color="auto"/>
                <w:right w:val="none" w:sz="0" w:space="0" w:color="auto"/>
              </w:divBdr>
            </w:div>
            <w:div w:id="1081104837">
              <w:marLeft w:val="0"/>
              <w:marRight w:val="0"/>
              <w:marTop w:val="0"/>
              <w:marBottom w:val="0"/>
              <w:divBdr>
                <w:top w:val="none" w:sz="0" w:space="0" w:color="auto"/>
                <w:left w:val="none" w:sz="0" w:space="0" w:color="auto"/>
                <w:bottom w:val="none" w:sz="0" w:space="0" w:color="auto"/>
                <w:right w:val="none" w:sz="0" w:space="0" w:color="auto"/>
              </w:divBdr>
            </w:div>
            <w:div w:id="1839418521">
              <w:marLeft w:val="0"/>
              <w:marRight w:val="0"/>
              <w:marTop w:val="0"/>
              <w:marBottom w:val="0"/>
              <w:divBdr>
                <w:top w:val="none" w:sz="0" w:space="0" w:color="auto"/>
                <w:left w:val="none" w:sz="0" w:space="0" w:color="auto"/>
                <w:bottom w:val="none" w:sz="0" w:space="0" w:color="auto"/>
                <w:right w:val="none" w:sz="0" w:space="0" w:color="auto"/>
              </w:divBdr>
            </w:div>
            <w:div w:id="692922666">
              <w:marLeft w:val="0"/>
              <w:marRight w:val="0"/>
              <w:marTop w:val="0"/>
              <w:marBottom w:val="0"/>
              <w:divBdr>
                <w:top w:val="none" w:sz="0" w:space="0" w:color="auto"/>
                <w:left w:val="none" w:sz="0" w:space="0" w:color="auto"/>
                <w:bottom w:val="none" w:sz="0" w:space="0" w:color="auto"/>
                <w:right w:val="none" w:sz="0" w:space="0" w:color="auto"/>
              </w:divBdr>
            </w:div>
            <w:div w:id="1036544816">
              <w:marLeft w:val="0"/>
              <w:marRight w:val="0"/>
              <w:marTop w:val="0"/>
              <w:marBottom w:val="0"/>
              <w:divBdr>
                <w:top w:val="none" w:sz="0" w:space="0" w:color="auto"/>
                <w:left w:val="none" w:sz="0" w:space="0" w:color="auto"/>
                <w:bottom w:val="none" w:sz="0" w:space="0" w:color="auto"/>
                <w:right w:val="none" w:sz="0" w:space="0" w:color="auto"/>
              </w:divBdr>
            </w:div>
            <w:div w:id="982807887">
              <w:marLeft w:val="0"/>
              <w:marRight w:val="0"/>
              <w:marTop w:val="0"/>
              <w:marBottom w:val="0"/>
              <w:divBdr>
                <w:top w:val="none" w:sz="0" w:space="0" w:color="auto"/>
                <w:left w:val="none" w:sz="0" w:space="0" w:color="auto"/>
                <w:bottom w:val="none" w:sz="0" w:space="0" w:color="auto"/>
                <w:right w:val="none" w:sz="0" w:space="0" w:color="auto"/>
              </w:divBdr>
            </w:div>
            <w:div w:id="36006126">
              <w:marLeft w:val="0"/>
              <w:marRight w:val="0"/>
              <w:marTop w:val="0"/>
              <w:marBottom w:val="0"/>
              <w:divBdr>
                <w:top w:val="none" w:sz="0" w:space="0" w:color="auto"/>
                <w:left w:val="none" w:sz="0" w:space="0" w:color="auto"/>
                <w:bottom w:val="none" w:sz="0" w:space="0" w:color="auto"/>
                <w:right w:val="none" w:sz="0" w:space="0" w:color="auto"/>
              </w:divBdr>
            </w:div>
            <w:div w:id="684403459">
              <w:marLeft w:val="0"/>
              <w:marRight w:val="0"/>
              <w:marTop w:val="0"/>
              <w:marBottom w:val="0"/>
              <w:divBdr>
                <w:top w:val="none" w:sz="0" w:space="0" w:color="auto"/>
                <w:left w:val="none" w:sz="0" w:space="0" w:color="auto"/>
                <w:bottom w:val="none" w:sz="0" w:space="0" w:color="auto"/>
                <w:right w:val="none" w:sz="0" w:space="0" w:color="auto"/>
              </w:divBdr>
            </w:div>
            <w:div w:id="890506215">
              <w:marLeft w:val="0"/>
              <w:marRight w:val="0"/>
              <w:marTop w:val="0"/>
              <w:marBottom w:val="0"/>
              <w:divBdr>
                <w:top w:val="none" w:sz="0" w:space="0" w:color="auto"/>
                <w:left w:val="none" w:sz="0" w:space="0" w:color="auto"/>
                <w:bottom w:val="none" w:sz="0" w:space="0" w:color="auto"/>
                <w:right w:val="none" w:sz="0" w:space="0" w:color="auto"/>
              </w:divBdr>
            </w:div>
            <w:div w:id="427043921">
              <w:marLeft w:val="0"/>
              <w:marRight w:val="0"/>
              <w:marTop w:val="0"/>
              <w:marBottom w:val="0"/>
              <w:divBdr>
                <w:top w:val="none" w:sz="0" w:space="0" w:color="auto"/>
                <w:left w:val="none" w:sz="0" w:space="0" w:color="auto"/>
                <w:bottom w:val="none" w:sz="0" w:space="0" w:color="auto"/>
                <w:right w:val="none" w:sz="0" w:space="0" w:color="auto"/>
              </w:divBdr>
            </w:div>
            <w:div w:id="764113726">
              <w:marLeft w:val="0"/>
              <w:marRight w:val="0"/>
              <w:marTop w:val="0"/>
              <w:marBottom w:val="0"/>
              <w:divBdr>
                <w:top w:val="none" w:sz="0" w:space="0" w:color="auto"/>
                <w:left w:val="none" w:sz="0" w:space="0" w:color="auto"/>
                <w:bottom w:val="none" w:sz="0" w:space="0" w:color="auto"/>
                <w:right w:val="none" w:sz="0" w:space="0" w:color="auto"/>
              </w:divBdr>
            </w:div>
            <w:div w:id="723676224">
              <w:marLeft w:val="0"/>
              <w:marRight w:val="0"/>
              <w:marTop w:val="0"/>
              <w:marBottom w:val="0"/>
              <w:divBdr>
                <w:top w:val="none" w:sz="0" w:space="0" w:color="auto"/>
                <w:left w:val="none" w:sz="0" w:space="0" w:color="auto"/>
                <w:bottom w:val="none" w:sz="0" w:space="0" w:color="auto"/>
                <w:right w:val="none" w:sz="0" w:space="0" w:color="auto"/>
              </w:divBdr>
            </w:div>
            <w:div w:id="84347153">
              <w:marLeft w:val="0"/>
              <w:marRight w:val="0"/>
              <w:marTop w:val="0"/>
              <w:marBottom w:val="0"/>
              <w:divBdr>
                <w:top w:val="none" w:sz="0" w:space="0" w:color="auto"/>
                <w:left w:val="none" w:sz="0" w:space="0" w:color="auto"/>
                <w:bottom w:val="none" w:sz="0" w:space="0" w:color="auto"/>
                <w:right w:val="none" w:sz="0" w:space="0" w:color="auto"/>
              </w:divBdr>
            </w:div>
            <w:div w:id="1433404089">
              <w:marLeft w:val="0"/>
              <w:marRight w:val="0"/>
              <w:marTop w:val="0"/>
              <w:marBottom w:val="0"/>
              <w:divBdr>
                <w:top w:val="none" w:sz="0" w:space="0" w:color="auto"/>
                <w:left w:val="none" w:sz="0" w:space="0" w:color="auto"/>
                <w:bottom w:val="none" w:sz="0" w:space="0" w:color="auto"/>
                <w:right w:val="none" w:sz="0" w:space="0" w:color="auto"/>
              </w:divBdr>
            </w:div>
            <w:div w:id="2004240835">
              <w:marLeft w:val="0"/>
              <w:marRight w:val="0"/>
              <w:marTop w:val="0"/>
              <w:marBottom w:val="0"/>
              <w:divBdr>
                <w:top w:val="none" w:sz="0" w:space="0" w:color="auto"/>
                <w:left w:val="none" w:sz="0" w:space="0" w:color="auto"/>
                <w:bottom w:val="none" w:sz="0" w:space="0" w:color="auto"/>
                <w:right w:val="none" w:sz="0" w:space="0" w:color="auto"/>
              </w:divBdr>
            </w:div>
            <w:div w:id="1683820185">
              <w:marLeft w:val="0"/>
              <w:marRight w:val="0"/>
              <w:marTop w:val="0"/>
              <w:marBottom w:val="0"/>
              <w:divBdr>
                <w:top w:val="none" w:sz="0" w:space="0" w:color="auto"/>
                <w:left w:val="none" w:sz="0" w:space="0" w:color="auto"/>
                <w:bottom w:val="none" w:sz="0" w:space="0" w:color="auto"/>
                <w:right w:val="none" w:sz="0" w:space="0" w:color="auto"/>
              </w:divBdr>
            </w:div>
            <w:div w:id="170146724">
              <w:marLeft w:val="0"/>
              <w:marRight w:val="0"/>
              <w:marTop w:val="0"/>
              <w:marBottom w:val="0"/>
              <w:divBdr>
                <w:top w:val="none" w:sz="0" w:space="0" w:color="auto"/>
                <w:left w:val="none" w:sz="0" w:space="0" w:color="auto"/>
                <w:bottom w:val="none" w:sz="0" w:space="0" w:color="auto"/>
                <w:right w:val="none" w:sz="0" w:space="0" w:color="auto"/>
              </w:divBdr>
            </w:div>
            <w:div w:id="520553838">
              <w:marLeft w:val="0"/>
              <w:marRight w:val="0"/>
              <w:marTop w:val="0"/>
              <w:marBottom w:val="0"/>
              <w:divBdr>
                <w:top w:val="none" w:sz="0" w:space="0" w:color="auto"/>
                <w:left w:val="none" w:sz="0" w:space="0" w:color="auto"/>
                <w:bottom w:val="none" w:sz="0" w:space="0" w:color="auto"/>
                <w:right w:val="none" w:sz="0" w:space="0" w:color="auto"/>
              </w:divBdr>
            </w:div>
            <w:div w:id="1261833308">
              <w:marLeft w:val="0"/>
              <w:marRight w:val="0"/>
              <w:marTop w:val="0"/>
              <w:marBottom w:val="0"/>
              <w:divBdr>
                <w:top w:val="none" w:sz="0" w:space="0" w:color="auto"/>
                <w:left w:val="none" w:sz="0" w:space="0" w:color="auto"/>
                <w:bottom w:val="none" w:sz="0" w:space="0" w:color="auto"/>
                <w:right w:val="none" w:sz="0" w:space="0" w:color="auto"/>
              </w:divBdr>
            </w:div>
            <w:div w:id="872839979">
              <w:marLeft w:val="0"/>
              <w:marRight w:val="0"/>
              <w:marTop w:val="0"/>
              <w:marBottom w:val="0"/>
              <w:divBdr>
                <w:top w:val="none" w:sz="0" w:space="0" w:color="auto"/>
                <w:left w:val="none" w:sz="0" w:space="0" w:color="auto"/>
                <w:bottom w:val="none" w:sz="0" w:space="0" w:color="auto"/>
                <w:right w:val="none" w:sz="0" w:space="0" w:color="auto"/>
              </w:divBdr>
            </w:div>
            <w:div w:id="1401947466">
              <w:marLeft w:val="0"/>
              <w:marRight w:val="0"/>
              <w:marTop w:val="0"/>
              <w:marBottom w:val="0"/>
              <w:divBdr>
                <w:top w:val="none" w:sz="0" w:space="0" w:color="auto"/>
                <w:left w:val="none" w:sz="0" w:space="0" w:color="auto"/>
                <w:bottom w:val="none" w:sz="0" w:space="0" w:color="auto"/>
                <w:right w:val="none" w:sz="0" w:space="0" w:color="auto"/>
              </w:divBdr>
            </w:div>
            <w:div w:id="1755584945">
              <w:marLeft w:val="0"/>
              <w:marRight w:val="0"/>
              <w:marTop w:val="0"/>
              <w:marBottom w:val="0"/>
              <w:divBdr>
                <w:top w:val="none" w:sz="0" w:space="0" w:color="auto"/>
                <w:left w:val="none" w:sz="0" w:space="0" w:color="auto"/>
                <w:bottom w:val="none" w:sz="0" w:space="0" w:color="auto"/>
                <w:right w:val="none" w:sz="0" w:space="0" w:color="auto"/>
              </w:divBdr>
            </w:div>
            <w:div w:id="805583886">
              <w:marLeft w:val="0"/>
              <w:marRight w:val="0"/>
              <w:marTop w:val="0"/>
              <w:marBottom w:val="0"/>
              <w:divBdr>
                <w:top w:val="none" w:sz="0" w:space="0" w:color="auto"/>
                <w:left w:val="none" w:sz="0" w:space="0" w:color="auto"/>
                <w:bottom w:val="none" w:sz="0" w:space="0" w:color="auto"/>
                <w:right w:val="none" w:sz="0" w:space="0" w:color="auto"/>
              </w:divBdr>
            </w:div>
            <w:div w:id="2145003166">
              <w:marLeft w:val="0"/>
              <w:marRight w:val="0"/>
              <w:marTop w:val="0"/>
              <w:marBottom w:val="0"/>
              <w:divBdr>
                <w:top w:val="none" w:sz="0" w:space="0" w:color="auto"/>
                <w:left w:val="none" w:sz="0" w:space="0" w:color="auto"/>
                <w:bottom w:val="none" w:sz="0" w:space="0" w:color="auto"/>
                <w:right w:val="none" w:sz="0" w:space="0" w:color="auto"/>
              </w:divBdr>
            </w:div>
            <w:div w:id="38433276">
              <w:marLeft w:val="0"/>
              <w:marRight w:val="0"/>
              <w:marTop w:val="0"/>
              <w:marBottom w:val="0"/>
              <w:divBdr>
                <w:top w:val="none" w:sz="0" w:space="0" w:color="auto"/>
                <w:left w:val="none" w:sz="0" w:space="0" w:color="auto"/>
                <w:bottom w:val="none" w:sz="0" w:space="0" w:color="auto"/>
                <w:right w:val="none" w:sz="0" w:space="0" w:color="auto"/>
              </w:divBdr>
            </w:div>
            <w:div w:id="2096315667">
              <w:marLeft w:val="0"/>
              <w:marRight w:val="0"/>
              <w:marTop w:val="0"/>
              <w:marBottom w:val="0"/>
              <w:divBdr>
                <w:top w:val="none" w:sz="0" w:space="0" w:color="auto"/>
                <w:left w:val="none" w:sz="0" w:space="0" w:color="auto"/>
                <w:bottom w:val="none" w:sz="0" w:space="0" w:color="auto"/>
                <w:right w:val="none" w:sz="0" w:space="0" w:color="auto"/>
              </w:divBdr>
            </w:div>
            <w:div w:id="397825575">
              <w:marLeft w:val="0"/>
              <w:marRight w:val="0"/>
              <w:marTop w:val="0"/>
              <w:marBottom w:val="0"/>
              <w:divBdr>
                <w:top w:val="none" w:sz="0" w:space="0" w:color="auto"/>
                <w:left w:val="none" w:sz="0" w:space="0" w:color="auto"/>
                <w:bottom w:val="none" w:sz="0" w:space="0" w:color="auto"/>
                <w:right w:val="none" w:sz="0" w:space="0" w:color="auto"/>
              </w:divBdr>
            </w:div>
            <w:div w:id="1134326509">
              <w:marLeft w:val="0"/>
              <w:marRight w:val="0"/>
              <w:marTop w:val="0"/>
              <w:marBottom w:val="0"/>
              <w:divBdr>
                <w:top w:val="none" w:sz="0" w:space="0" w:color="auto"/>
                <w:left w:val="none" w:sz="0" w:space="0" w:color="auto"/>
                <w:bottom w:val="none" w:sz="0" w:space="0" w:color="auto"/>
                <w:right w:val="none" w:sz="0" w:space="0" w:color="auto"/>
              </w:divBdr>
            </w:div>
            <w:div w:id="589849169">
              <w:marLeft w:val="0"/>
              <w:marRight w:val="0"/>
              <w:marTop w:val="0"/>
              <w:marBottom w:val="0"/>
              <w:divBdr>
                <w:top w:val="none" w:sz="0" w:space="0" w:color="auto"/>
                <w:left w:val="none" w:sz="0" w:space="0" w:color="auto"/>
                <w:bottom w:val="none" w:sz="0" w:space="0" w:color="auto"/>
                <w:right w:val="none" w:sz="0" w:space="0" w:color="auto"/>
              </w:divBdr>
            </w:div>
            <w:div w:id="1734279878">
              <w:marLeft w:val="0"/>
              <w:marRight w:val="0"/>
              <w:marTop w:val="0"/>
              <w:marBottom w:val="0"/>
              <w:divBdr>
                <w:top w:val="none" w:sz="0" w:space="0" w:color="auto"/>
                <w:left w:val="none" w:sz="0" w:space="0" w:color="auto"/>
                <w:bottom w:val="none" w:sz="0" w:space="0" w:color="auto"/>
                <w:right w:val="none" w:sz="0" w:space="0" w:color="auto"/>
              </w:divBdr>
            </w:div>
            <w:div w:id="2085909426">
              <w:marLeft w:val="0"/>
              <w:marRight w:val="0"/>
              <w:marTop w:val="0"/>
              <w:marBottom w:val="0"/>
              <w:divBdr>
                <w:top w:val="none" w:sz="0" w:space="0" w:color="auto"/>
                <w:left w:val="none" w:sz="0" w:space="0" w:color="auto"/>
                <w:bottom w:val="none" w:sz="0" w:space="0" w:color="auto"/>
                <w:right w:val="none" w:sz="0" w:space="0" w:color="auto"/>
              </w:divBdr>
            </w:div>
            <w:div w:id="223032270">
              <w:marLeft w:val="0"/>
              <w:marRight w:val="0"/>
              <w:marTop w:val="0"/>
              <w:marBottom w:val="0"/>
              <w:divBdr>
                <w:top w:val="none" w:sz="0" w:space="0" w:color="auto"/>
                <w:left w:val="none" w:sz="0" w:space="0" w:color="auto"/>
                <w:bottom w:val="none" w:sz="0" w:space="0" w:color="auto"/>
                <w:right w:val="none" w:sz="0" w:space="0" w:color="auto"/>
              </w:divBdr>
            </w:div>
            <w:div w:id="2048333830">
              <w:marLeft w:val="0"/>
              <w:marRight w:val="0"/>
              <w:marTop w:val="0"/>
              <w:marBottom w:val="0"/>
              <w:divBdr>
                <w:top w:val="none" w:sz="0" w:space="0" w:color="auto"/>
                <w:left w:val="none" w:sz="0" w:space="0" w:color="auto"/>
                <w:bottom w:val="none" w:sz="0" w:space="0" w:color="auto"/>
                <w:right w:val="none" w:sz="0" w:space="0" w:color="auto"/>
              </w:divBdr>
            </w:div>
            <w:div w:id="910236158">
              <w:marLeft w:val="0"/>
              <w:marRight w:val="0"/>
              <w:marTop w:val="0"/>
              <w:marBottom w:val="0"/>
              <w:divBdr>
                <w:top w:val="none" w:sz="0" w:space="0" w:color="auto"/>
                <w:left w:val="none" w:sz="0" w:space="0" w:color="auto"/>
                <w:bottom w:val="none" w:sz="0" w:space="0" w:color="auto"/>
                <w:right w:val="none" w:sz="0" w:space="0" w:color="auto"/>
              </w:divBdr>
            </w:div>
            <w:div w:id="745760065">
              <w:marLeft w:val="0"/>
              <w:marRight w:val="0"/>
              <w:marTop w:val="0"/>
              <w:marBottom w:val="0"/>
              <w:divBdr>
                <w:top w:val="none" w:sz="0" w:space="0" w:color="auto"/>
                <w:left w:val="none" w:sz="0" w:space="0" w:color="auto"/>
                <w:bottom w:val="none" w:sz="0" w:space="0" w:color="auto"/>
                <w:right w:val="none" w:sz="0" w:space="0" w:color="auto"/>
              </w:divBdr>
            </w:div>
            <w:div w:id="579172958">
              <w:marLeft w:val="0"/>
              <w:marRight w:val="0"/>
              <w:marTop w:val="0"/>
              <w:marBottom w:val="0"/>
              <w:divBdr>
                <w:top w:val="none" w:sz="0" w:space="0" w:color="auto"/>
                <w:left w:val="none" w:sz="0" w:space="0" w:color="auto"/>
                <w:bottom w:val="none" w:sz="0" w:space="0" w:color="auto"/>
                <w:right w:val="none" w:sz="0" w:space="0" w:color="auto"/>
              </w:divBdr>
            </w:div>
            <w:div w:id="581259776">
              <w:marLeft w:val="0"/>
              <w:marRight w:val="0"/>
              <w:marTop w:val="0"/>
              <w:marBottom w:val="0"/>
              <w:divBdr>
                <w:top w:val="none" w:sz="0" w:space="0" w:color="auto"/>
                <w:left w:val="none" w:sz="0" w:space="0" w:color="auto"/>
                <w:bottom w:val="none" w:sz="0" w:space="0" w:color="auto"/>
                <w:right w:val="none" w:sz="0" w:space="0" w:color="auto"/>
              </w:divBdr>
            </w:div>
            <w:div w:id="1872767989">
              <w:marLeft w:val="0"/>
              <w:marRight w:val="0"/>
              <w:marTop w:val="0"/>
              <w:marBottom w:val="0"/>
              <w:divBdr>
                <w:top w:val="none" w:sz="0" w:space="0" w:color="auto"/>
                <w:left w:val="none" w:sz="0" w:space="0" w:color="auto"/>
                <w:bottom w:val="none" w:sz="0" w:space="0" w:color="auto"/>
                <w:right w:val="none" w:sz="0" w:space="0" w:color="auto"/>
              </w:divBdr>
            </w:div>
            <w:div w:id="1844584336">
              <w:marLeft w:val="0"/>
              <w:marRight w:val="0"/>
              <w:marTop w:val="0"/>
              <w:marBottom w:val="0"/>
              <w:divBdr>
                <w:top w:val="none" w:sz="0" w:space="0" w:color="auto"/>
                <w:left w:val="none" w:sz="0" w:space="0" w:color="auto"/>
                <w:bottom w:val="none" w:sz="0" w:space="0" w:color="auto"/>
                <w:right w:val="none" w:sz="0" w:space="0" w:color="auto"/>
              </w:divBdr>
            </w:div>
            <w:div w:id="1901668687">
              <w:marLeft w:val="0"/>
              <w:marRight w:val="0"/>
              <w:marTop w:val="0"/>
              <w:marBottom w:val="0"/>
              <w:divBdr>
                <w:top w:val="none" w:sz="0" w:space="0" w:color="auto"/>
                <w:left w:val="none" w:sz="0" w:space="0" w:color="auto"/>
                <w:bottom w:val="none" w:sz="0" w:space="0" w:color="auto"/>
                <w:right w:val="none" w:sz="0" w:space="0" w:color="auto"/>
              </w:divBdr>
            </w:div>
            <w:div w:id="1095250391">
              <w:marLeft w:val="0"/>
              <w:marRight w:val="0"/>
              <w:marTop w:val="0"/>
              <w:marBottom w:val="0"/>
              <w:divBdr>
                <w:top w:val="none" w:sz="0" w:space="0" w:color="auto"/>
                <w:left w:val="none" w:sz="0" w:space="0" w:color="auto"/>
                <w:bottom w:val="none" w:sz="0" w:space="0" w:color="auto"/>
                <w:right w:val="none" w:sz="0" w:space="0" w:color="auto"/>
              </w:divBdr>
            </w:div>
            <w:div w:id="565264430">
              <w:marLeft w:val="0"/>
              <w:marRight w:val="0"/>
              <w:marTop w:val="0"/>
              <w:marBottom w:val="0"/>
              <w:divBdr>
                <w:top w:val="none" w:sz="0" w:space="0" w:color="auto"/>
                <w:left w:val="none" w:sz="0" w:space="0" w:color="auto"/>
                <w:bottom w:val="none" w:sz="0" w:space="0" w:color="auto"/>
                <w:right w:val="none" w:sz="0" w:space="0" w:color="auto"/>
              </w:divBdr>
            </w:div>
            <w:div w:id="1085615530">
              <w:marLeft w:val="0"/>
              <w:marRight w:val="0"/>
              <w:marTop w:val="0"/>
              <w:marBottom w:val="0"/>
              <w:divBdr>
                <w:top w:val="none" w:sz="0" w:space="0" w:color="auto"/>
                <w:left w:val="none" w:sz="0" w:space="0" w:color="auto"/>
                <w:bottom w:val="none" w:sz="0" w:space="0" w:color="auto"/>
                <w:right w:val="none" w:sz="0" w:space="0" w:color="auto"/>
              </w:divBdr>
            </w:div>
            <w:div w:id="1606575782">
              <w:marLeft w:val="0"/>
              <w:marRight w:val="0"/>
              <w:marTop w:val="0"/>
              <w:marBottom w:val="0"/>
              <w:divBdr>
                <w:top w:val="none" w:sz="0" w:space="0" w:color="auto"/>
                <w:left w:val="none" w:sz="0" w:space="0" w:color="auto"/>
                <w:bottom w:val="none" w:sz="0" w:space="0" w:color="auto"/>
                <w:right w:val="none" w:sz="0" w:space="0" w:color="auto"/>
              </w:divBdr>
            </w:div>
            <w:div w:id="371271612">
              <w:marLeft w:val="0"/>
              <w:marRight w:val="0"/>
              <w:marTop w:val="0"/>
              <w:marBottom w:val="0"/>
              <w:divBdr>
                <w:top w:val="none" w:sz="0" w:space="0" w:color="auto"/>
                <w:left w:val="none" w:sz="0" w:space="0" w:color="auto"/>
                <w:bottom w:val="none" w:sz="0" w:space="0" w:color="auto"/>
                <w:right w:val="none" w:sz="0" w:space="0" w:color="auto"/>
              </w:divBdr>
            </w:div>
            <w:div w:id="1800755492">
              <w:marLeft w:val="0"/>
              <w:marRight w:val="0"/>
              <w:marTop w:val="0"/>
              <w:marBottom w:val="0"/>
              <w:divBdr>
                <w:top w:val="none" w:sz="0" w:space="0" w:color="auto"/>
                <w:left w:val="none" w:sz="0" w:space="0" w:color="auto"/>
                <w:bottom w:val="none" w:sz="0" w:space="0" w:color="auto"/>
                <w:right w:val="none" w:sz="0" w:space="0" w:color="auto"/>
              </w:divBdr>
            </w:div>
            <w:div w:id="1564171349">
              <w:marLeft w:val="0"/>
              <w:marRight w:val="0"/>
              <w:marTop w:val="0"/>
              <w:marBottom w:val="0"/>
              <w:divBdr>
                <w:top w:val="none" w:sz="0" w:space="0" w:color="auto"/>
                <w:left w:val="none" w:sz="0" w:space="0" w:color="auto"/>
                <w:bottom w:val="none" w:sz="0" w:space="0" w:color="auto"/>
                <w:right w:val="none" w:sz="0" w:space="0" w:color="auto"/>
              </w:divBdr>
            </w:div>
            <w:div w:id="1410351847">
              <w:marLeft w:val="0"/>
              <w:marRight w:val="0"/>
              <w:marTop w:val="0"/>
              <w:marBottom w:val="0"/>
              <w:divBdr>
                <w:top w:val="none" w:sz="0" w:space="0" w:color="auto"/>
                <w:left w:val="none" w:sz="0" w:space="0" w:color="auto"/>
                <w:bottom w:val="none" w:sz="0" w:space="0" w:color="auto"/>
                <w:right w:val="none" w:sz="0" w:space="0" w:color="auto"/>
              </w:divBdr>
            </w:div>
            <w:div w:id="990871016">
              <w:marLeft w:val="0"/>
              <w:marRight w:val="0"/>
              <w:marTop w:val="0"/>
              <w:marBottom w:val="0"/>
              <w:divBdr>
                <w:top w:val="none" w:sz="0" w:space="0" w:color="auto"/>
                <w:left w:val="none" w:sz="0" w:space="0" w:color="auto"/>
                <w:bottom w:val="none" w:sz="0" w:space="0" w:color="auto"/>
                <w:right w:val="none" w:sz="0" w:space="0" w:color="auto"/>
              </w:divBdr>
            </w:div>
            <w:div w:id="1354265568">
              <w:marLeft w:val="0"/>
              <w:marRight w:val="0"/>
              <w:marTop w:val="0"/>
              <w:marBottom w:val="0"/>
              <w:divBdr>
                <w:top w:val="none" w:sz="0" w:space="0" w:color="auto"/>
                <w:left w:val="none" w:sz="0" w:space="0" w:color="auto"/>
                <w:bottom w:val="none" w:sz="0" w:space="0" w:color="auto"/>
                <w:right w:val="none" w:sz="0" w:space="0" w:color="auto"/>
              </w:divBdr>
            </w:div>
            <w:div w:id="254020002">
              <w:marLeft w:val="0"/>
              <w:marRight w:val="0"/>
              <w:marTop w:val="0"/>
              <w:marBottom w:val="0"/>
              <w:divBdr>
                <w:top w:val="none" w:sz="0" w:space="0" w:color="auto"/>
                <w:left w:val="none" w:sz="0" w:space="0" w:color="auto"/>
                <w:bottom w:val="none" w:sz="0" w:space="0" w:color="auto"/>
                <w:right w:val="none" w:sz="0" w:space="0" w:color="auto"/>
              </w:divBdr>
            </w:div>
            <w:div w:id="677538093">
              <w:marLeft w:val="0"/>
              <w:marRight w:val="0"/>
              <w:marTop w:val="0"/>
              <w:marBottom w:val="0"/>
              <w:divBdr>
                <w:top w:val="none" w:sz="0" w:space="0" w:color="auto"/>
                <w:left w:val="none" w:sz="0" w:space="0" w:color="auto"/>
                <w:bottom w:val="none" w:sz="0" w:space="0" w:color="auto"/>
                <w:right w:val="none" w:sz="0" w:space="0" w:color="auto"/>
              </w:divBdr>
            </w:div>
            <w:div w:id="341398412">
              <w:marLeft w:val="0"/>
              <w:marRight w:val="0"/>
              <w:marTop w:val="0"/>
              <w:marBottom w:val="0"/>
              <w:divBdr>
                <w:top w:val="none" w:sz="0" w:space="0" w:color="auto"/>
                <w:left w:val="none" w:sz="0" w:space="0" w:color="auto"/>
                <w:bottom w:val="none" w:sz="0" w:space="0" w:color="auto"/>
                <w:right w:val="none" w:sz="0" w:space="0" w:color="auto"/>
              </w:divBdr>
            </w:div>
            <w:div w:id="869416019">
              <w:marLeft w:val="0"/>
              <w:marRight w:val="0"/>
              <w:marTop w:val="0"/>
              <w:marBottom w:val="0"/>
              <w:divBdr>
                <w:top w:val="none" w:sz="0" w:space="0" w:color="auto"/>
                <w:left w:val="none" w:sz="0" w:space="0" w:color="auto"/>
                <w:bottom w:val="none" w:sz="0" w:space="0" w:color="auto"/>
                <w:right w:val="none" w:sz="0" w:space="0" w:color="auto"/>
              </w:divBdr>
            </w:div>
            <w:div w:id="1527327456">
              <w:marLeft w:val="0"/>
              <w:marRight w:val="0"/>
              <w:marTop w:val="0"/>
              <w:marBottom w:val="0"/>
              <w:divBdr>
                <w:top w:val="none" w:sz="0" w:space="0" w:color="auto"/>
                <w:left w:val="none" w:sz="0" w:space="0" w:color="auto"/>
                <w:bottom w:val="none" w:sz="0" w:space="0" w:color="auto"/>
                <w:right w:val="none" w:sz="0" w:space="0" w:color="auto"/>
              </w:divBdr>
            </w:div>
            <w:div w:id="1856965321">
              <w:marLeft w:val="0"/>
              <w:marRight w:val="0"/>
              <w:marTop w:val="0"/>
              <w:marBottom w:val="0"/>
              <w:divBdr>
                <w:top w:val="none" w:sz="0" w:space="0" w:color="auto"/>
                <w:left w:val="none" w:sz="0" w:space="0" w:color="auto"/>
                <w:bottom w:val="none" w:sz="0" w:space="0" w:color="auto"/>
                <w:right w:val="none" w:sz="0" w:space="0" w:color="auto"/>
              </w:divBdr>
            </w:div>
            <w:div w:id="1503162589">
              <w:marLeft w:val="0"/>
              <w:marRight w:val="0"/>
              <w:marTop w:val="0"/>
              <w:marBottom w:val="0"/>
              <w:divBdr>
                <w:top w:val="none" w:sz="0" w:space="0" w:color="auto"/>
                <w:left w:val="none" w:sz="0" w:space="0" w:color="auto"/>
                <w:bottom w:val="none" w:sz="0" w:space="0" w:color="auto"/>
                <w:right w:val="none" w:sz="0" w:space="0" w:color="auto"/>
              </w:divBdr>
            </w:div>
            <w:div w:id="1801075876">
              <w:marLeft w:val="0"/>
              <w:marRight w:val="0"/>
              <w:marTop w:val="0"/>
              <w:marBottom w:val="0"/>
              <w:divBdr>
                <w:top w:val="none" w:sz="0" w:space="0" w:color="auto"/>
                <w:left w:val="none" w:sz="0" w:space="0" w:color="auto"/>
                <w:bottom w:val="none" w:sz="0" w:space="0" w:color="auto"/>
                <w:right w:val="none" w:sz="0" w:space="0" w:color="auto"/>
              </w:divBdr>
            </w:div>
            <w:div w:id="138308345">
              <w:marLeft w:val="0"/>
              <w:marRight w:val="0"/>
              <w:marTop w:val="0"/>
              <w:marBottom w:val="0"/>
              <w:divBdr>
                <w:top w:val="none" w:sz="0" w:space="0" w:color="auto"/>
                <w:left w:val="none" w:sz="0" w:space="0" w:color="auto"/>
                <w:bottom w:val="none" w:sz="0" w:space="0" w:color="auto"/>
                <w:right w:val="none" w:sz="0" w:space="0" w:color="auto"/>
              </w:divBdr>
            </w:div>
            <w:div w:id="137963629">
              <w:marLeft w:val="0"/>
              <w:marRight w:val="0"/>
              <w:marTop w:val="0"/>
              <w:marBottom w:val="0"/>
              <w:divBdr>
                <w:top w:val="none" w:sz="0" w:space="0" w:color="auto"/>
                <w:left w:val="none" w:sz="0" w:space="0" w:color="auto"/>
                <w:bottom w:val="none" w:sz="0" w:space="0" w:color="auto"/>
                <w:right w:val="none" w:sz="0" w:space="0" w:color="auto"/>
              </w:divBdr>
            </w:div>
            <w:div w:id="1754668889">
              <w:marLeft w:val="0"/>
              <w:marRight w:val="0"/>
              <w:marTop w:val="0"/>
              <w:marBottom w:val="0"/>
              <w:divBdr>
                <w:top w:val="none" w:sz="0" w:space="0" w:color="auto"/>
                <w:left w:val="none" w:sz="0" w:space="0" w:color="auto"/>
                <w:bottom w:val="none" w:sz="0" w:space="0" w:color="auto"/>
                <w:right w:val="none" w:sz="0" w:space="0" w:color="auto"/>
              </w:divBdr>
            </w:div>
            <w:div w:id="441195908">
              <w:marLeft w:val="0"/>
              <w:marRight w:val="0"/>
              <w:marTop w:val="0"/>
              <w:marBottom w:val="0"/>
              <w:divBdr>
                <w:top w:val="none" w:sz="0" w:space="0" w:color="auto"/>
                <w:left w:val="none" w:sz="0" w:space="0" w:color="auto"/>
                <w:bottom w:val="none" w:sz="0" w:space="0" w:color="auto"/>
                <w:right w:val="none" w:sz="0" w:space="0" w:color="auto"/>
              </w:divBdr>
            </w:div>
            <w:div w:id="1758210809">
              <w:marLeft w:val="0"/>
              <w:marRight w:val="0"/>
              <w:marTop w:val="0"/>
              <w:marBottom w:val="0"/>
              <w:divBdr>
                <w:top w:val="none" w:sz="0" w:space="0" w:color="auto"/>
                <w:left w:val="none" w:sz="0" w:space="0" w:color="auto"/>
                <w:bottom w:val="none" w:sz="0" w:space="0" w:color="auto"/>
                <w:right w:val="none" w:sz="0" w:space="0" w:color="auto"/>
              </w:divBdr>
            </w:div>
            <w:div w:id="833571926">
              <w:marLeft w:val="0"/>
              <w:marRight w:val="0"/>
              <w:marTop w:val="0"/>
              <w:marBottom w:val="0"/>
              <w:divBdr>
                <w:top w:val="none" w:sz="0" w:space="0" w:color="auto"/>
                <w:left w:val="none" w:sz="0" w:space="0" w:color="auto"/>
                <w:bottom w:val="none" w:sz="0" w:space="0" w:color="auto"/>
                <w:right w:val="none" w:sz="0" w:space="0" w:color="auto"/>
              </w:divBdr>
            </w:div>
            <w:div w:id="587350722">
              <w:marLeft w:val="0"/>
              <w:marRight w:val="0"/>
              <w:marTop w:val="0"/>
              <w:marBottom w:val="0"/>
              <w:divBdr>
                <w:top w:val="none" w:sz="0" w:space="0" w:color="auto"/>
                <w:left w:val="none" w:sz="0" w:space="0" w:color="auto"/>
                <w:bottom w:val="none" w:sz="0" w:space="0" w:color="auto"/>
                <w:right w:val="none" w:sz="0" w:space="0" w:color="auto"/>
              </w:divBdr>
            </w:div>
            <w:div w:id="453059809">
              <w:marLeft w:val="0"/>
              <w:marRight w:val="0"/>
              <w:marTop w:val="0"/>
              <w:marBottom w:val="0"/>
              <w:divBdr>
                <w:top w:val="none" w:sz="0" w:space="0" w:color="auto"/>
                <w:left w:val="none" w:sz="0" w:space="0" w:color="auto"/>
                <w:bottom w:val="none" w:sz="0" w:space="0" w:color="auto"/>
                <w:right w:val="none" w:sz="0" w:space="0" w:color="auto"/>
              </w:divBdr>
            </w:div>
            <w:div w:id="1311405344">
              <w:marLeft w:val="0"/>
              <w:marRight w:val="0"/>
              <w:marTop w:val="0"/>
              <w:marBottom w:val="0"/>
              <w:divBdr>
                <w:top w:val="none" w:sz="0" w:space="0" w:color="auto"/>
                <w:left w:val="none" w:sz="0" w:space="0" w:color="auto"/>
                <w:bottom w:val="none" w:sz="0" w:space="0" w:color="auto"/>
                <w:right w:val="none" w:sz="0" w:space="0" w:color="auto"/>
              </w:divBdr>
            </w:div>
            <w:div w:id="2129355726">
              <w:marLeft w:val="0"/>
              <w:marRight w:val="0"/>
              <w:marTop w:val="0"/>
              <w:marBottom w:val="0"/>
              <w:divBdr>
                <w:top w:val="none" w:sz="0" w:space="0" w:color="auto"/>
                <w:left w:val="none" w:sz="0" w:space="0" w:color="auto"/>
                <w:bottom w:val="none" w:sz="0" w:space="0" w:color="auto"/>
                <w:right w:val="none" w:sz="0" w:space="0" w:color="auto"/>
              </w:divBdr>
            </w:div>
            <w:div w:id="2006322216">
              <w:marLeft w:val="0"/>
              <w:marRight w:val="0"/>
              <w:marTop w:val="0"/>
              <w:marBottom w:val="0"/>
              <w:divBdr>
                <w:top w:val="none" w:sz="0" w:space="0" w:color="auto"/>
                <w:left w:val="none" w:sz="0" w:space="0" w:color="auto"/>
                <w:bottom w:val="none" w:sz="0" w:space="0" w:color="auto"/>
                <w:right w:val="none" w:sz="0" w:space="0" w:color="auto"/>
              </w:divBdr>
            </w:div>
            <w:div w:id="1875382355">
              <w:marLeft w:val="0"/>
              <w:marRight w:val="0"/>
              <w:marTop w:val="0"/>
              <w:marBottom w:val="0"/>
              <w:divBdr>
                <w:top w:val="none" w:sz="0" w:space="0" w:color="auto"/>
                <w:left w:val="none" w:sz="0" w:space="0" w:color="auto"/>
                <w:bottom w:val="none" w:sz="0" w:space="0" w:color="auto"/>
                <w:right w:val="none" w:sz="0" w:space="0" w:color="auto"/>
              </w:divBdr>
            </w:div>
            <w:div w:id="1107656634">
              <w:marLeft w:val="0"/>
              <w:marRight w:val="0"/>
              <w:marTop w:val="0"/>
              <w:marBottom w:val="0"/>
              <w:divBdr>
                <w:top w:val="none" w:sz="0" w:space="0" w:color="auto"/>
                <w:left w:val="none" w:sz="0" w:space="0" w:color="auto"/>
                <w:bottom w:val="none" w:sz="0" w:space="0" w:color="auto"/>
                <w:right w:val="none" w:sz="0" w:space="0" w:color="auto"/>
              </w:divBdr>
            </w:div>
            <w:div w:id="610472197">
              <w:marLeft w:val="0"/>
              <w:marRight w:val="0"/>
              <w:marTop w:val="0"/>
              <w:marBottom w:val="0"/>
              <w:divBdr>
                <w:top w:val="none" w:sz="0" w:space="0" w:color="auto"/>
                <w:left w:val="none" w:sz="0" w:space="0" w:color="auto"/>
                <w:bottom w:val="none" w:sz="0" w:space="0" w:color="auto"/>
                <w:right w:val="none" w:sz="0" w:space="0" w:color="auto"/>
              </w:divBdr>
            </w:div>
            <w:div w:id="1892836987">
              <w:marLeft w:val="0"/>
              <w:marRight w:val="0"/>
              <w:marTop w:val="0"/>
              <w:marBottom w:val="0"/>
              <w:divBdr>
                <w:top w:val="none" w:sz="0" w:space="0" w:color="auto"/>
                <w:left w:val="none" w:sz="0" w:space="0" w:color="auto"/>
                <w:bottom w:val="none" w:sz="0" w:space="0" w:color="auto"/>
                <w:right w:val="none" w:sz="0" w:space="0" w:color="auto"/>
              </w:divBdr>
            </w:div>
            <w:div w:id="577834352">
              <w:marLeft w:val="0"/>
              <w:marRight w:val="0"/>
              <w:marTop w:val="0"/>
              <w:marBottom w:val="0"/>
              <w:divBdr>
                <w:top w:val="none" w:sz="0" w:space="0" w:color="auto"/>
                <w:left w:val="none" w:sz="0" w:space="0" w:color="auto"/>
                <w:bottom w:val="none" w:sz="0" w:space="0" w:color="auto"/>
                <w:right w:val="none" w:sz="0" w:space="0" w:color="auto"/>
              </w:divBdr>
            </w:div>
            <w:div w:id="31657548">
              <w:marLeft w:val="0"/>
              <w:marRight w:val="0"/>
              <w:marTop w:val="0"/>
              <w:marBottom w:val="0"/>
              <w:divBdr>
                <w:top w:val="none" w:sz="0" w:space="0" w:color="auto"/>
                <w:left w:val="none" w:sz="0" w:space="0" w:color="auto"/>
                <w:bottom w:val="none" w:sz="0" w:space="0" w:color="auto"/>
                <w:right w:val="none" w:sz="0" w:space="0" w:color="auto"/>
              </w:divBdr>
            </w:div>
            <w:div w:id="60060667">
              <w:marLeft w:val="0"/>
              <w:marRight w:val="0"/>
              <w:marTop w:val="0"/>
              <w:marBottom w:val="0"/>
              <w:divBdr>
                <w:top w:val="none" w:sz="0" w:space="0" w:color="auto"/>
                <w:left w:val="none" w:sz="0" w:space="0" w:color="auto"/>
                <w:bottom w:val="none" w:sz="0" w:space="0" w:color="auto"/>
                <w:right w:val="none" w:sz="0" w:space="0" w:color="auto"/>
              </w:divBdr>
            </w:div>
            <w:div w:id="355927298">
              <w:marLeft w:val="0"/>
              <w:marRight w:val="0"/>
              <w:marTop w:val="0"/>
              <w:marBottom w:val="0"/>
              <w:divBdr>
                <w:top w:val="none" w:sz="0" w:space="0" w:color="auto"/>
                <w:left w:val="none" w:sz="0" w:space="0" w:color="auto"/>
                <w:bottom w:val="none" w:sz="0" w:space="0" w:color="auto"/>
                <w:right w:val="none" w:sz="0" w:space="0" w:color="auto"/>
              </w:divBdr>
            </w:div>
            <w:div w:id="835653373">
              <w:marLeft w:val="0"/>
              <w:marRight w:val="0"/>
              <w:marTop w:val="0"/>
              <w:marBottom w:val="0"/>
              <w:divBdr>
                <w:top w:val="none" w:sz="0" w:space="0" w:color="auto"/>
                <w:left w:val="none" w:sz="0" w:space="0" w:color="auto"/>
                <w:bottom w:val="none" w:sz="0" w:space="0" w:color="auto"/>
                <w:right w:val="none" w:sz="0" w:space="0" w:color="auto"/>
              </w:divBdr>
            </w:div>
            <w:div w:id="385111223">
              <w:marLeft w:val="0"/>
              <w:marRight w:val="0"/>
              <w:marTop w:val="0"/>
              <w:marBottom w:val="0"/>
              <w:divBdr>
                <w:top w:val="none" w:sz="0" w:space="0" w:color="auto"/>
                <w:left w:val="none" w:sz="0" w:space="0" w:color="auto"/>
                <w:bottom w:val="none" w:sz="0" w:space="0" w:color="auto"/>
                <w:right w:val="none" w:sz="0" w:space="0" w:color="auto"/>
              </w:divBdr>
            </w:div>
            <w:div w:id="144199515">
              <w:marLeft w:val="0"/>
              <w:marRight w:val="0"/>
              <w:marTop w:val="0"/>
              <w:marBottom w:val="0"/>
              <w:divBdr>
                <w:top w:val="none" w:sz="0" w:space="0" w:color="auto"/>
                <w:left w:val="none" w:sz="0" w:space="0" w:color="auto"/>
                <w:bottom w:val="none" w:sz="0" w:space="0" w:color="auto"/>
                <w:right w:val="none" w:sz="0" w:space="0" w:color="auto"/>
              </w:divBdr>
            </w:div>
            <w:div w:id="44573139">
              <w:marLeft w:val="0"/>
              <w:marRight w:val="0"/>
              <w:marTop w:val="0"/>
              <w:marBottom w:val="0"/>
              <w:divBdr>
                <w:top w:val="none" w:sz="0" w:space="0" w:color="auto"/>
                <w:left w:val="none" w:sz="0" w:space="0" w:color="auto"/>
                <w:bottom w:val="none" w:sz="0" w:space="0" w:color="auto"/>
                <w:right w:val="none" w:sz="0" w:space="0" w:color="auto"/>
              </w:divBdr>
            </w:div>
            <w:div w:id="846142416">
              <w:marLeft w:val="0"/>
              <w:marRight w:val="0"/>
              <w:marTop w:val="0"/>
              <w:marBottom w:val="0"/>
              <w:divBdr>
                <w:top w:val="none" w:sz="0" w:space="0" w:color="auto"/>
                <w:left w:val="none" w:sz="0" w:space="0" w:color="auto"/>
                <w:bottom w:val="none" w:sz="0" w:space="0" w:color="auto"/>
                <w:right w:val="none" w:sz="0" w:space="0" w:color="auto"/>
              </w:divBdr>
            </w:div>
            <w:div w:id="28915181">
              <w:marLeft w:val="0"/>
              <w:marRight w:val="0"/>
              <w:marTop w:val="0"/>
              <w:marBottom w:val="0"/>
              <w:divBdr>
                <w:top w:val="none" w:sz="0" w:space="0" w:color="auto"/>
                <w:left w:val="none" w:sz="0" w:space="0" w:color="auto"/>
                <w:bottom w:val="none" w:sz="0" w:space="0" w:color="auto"/>
                <w:right w:val="none" w:sz="0" w:space="0" w:color="auto"/>
              </w:divBdr>
            </w:div>
            <w:div w:id="1401362824">
              <w:marLeft w:val="0"/>
              <w:marRight w:val="0"/>
              <w:marTop w:val="0"/>
              <w:marBottom w:val="0"/>
              <w:divBdr>
                <w:top w:val="none" w:sz="0" w:space="0" w:color="auto"/>
                <w:left w:val="none" w:sz="0" w:space="0" w:color="auto"/>
                <w:bottom w:val="none" w:sz="0" w:space="0" w:color="auto"/>
                <w:right w:val="none" w:sz="0" w:space="0" w:color="auto"/>
              </w:divBdr>
            </w:div>
            <w:div w:id="2031173943">
              <w:marLeft w:val="0"/>
              <w:marRight w:val="0"/>
              <w:marTop w:val="0"/>
              <w:marBottom w:val="0"/>
              <w:divBdr>
                <w:top w:val="none" w:sz="0" w:space="0" w:color="auto"/>
                <w:left w:val="none" w:sz="0" w:space="0" w:color="auto"/>
                <w:bottom w:val="none" w:sz="0" w:space="0" w:color="auto"/>
                <w:right w:val="none" w:sz="0" w:space="0" w:color="auto"/>
              </w:divBdr>
            </w:div>
            <w:div w:id="2101481927">
              <w:marLeft w:val="0"/>
              <w:marRight w:val="0"/>
              <w:marTop w:val="0"/>
              <w:marBottom w:val="0"/>
              <w:divBdr>
                <w:top w:val="none" w:sz="0" w:space="0" w:color="auto"/>
                <w:left w:val="none" w:sz="0" w:space="0" w:color="auto"/>
                <w:bottom w:val="none" w:sz="0" w:space="0" w:color="auto"/>
                <w:right w:val="none" w:sz="0" w:space="0" w:color="auto"/>
              </w:divBdr>
            </w:div>
            <w:div w:id="51467554">
              <w:marLeft w:val="0"/>
              <w:marRight w:val="0"/>
              <w:marTop w:val="0"/>
              <w:marBottom w:val="0"/>
              <w:divBdr>
                <w:top w:val="none" w:sz="0" w:space="0" w:color="auto"/>
                <w:left w:val="none" w:sz="0" w:space="0" w:color="auto"/>
                <w:bottom w:val="none" w:sz="0" w:space="0" w:color="auto"/>
                <w:right w:val="none" w:sz="0" w:space="0" w:color="auto"/>
              </w:divBdr>
            </w:div>
            <w:div w:id="527840108">
              <w:marLeft w:val="0"/>
              <w:marRight w:val="0"/>
              <w:marTop w:val="0"/>
              <w:marBottom w:val="0"/>
              <w:divBdr>
                <w:top w:val="none" w:sz="0" w:space="0" w:color="auto"/>
                <w:left w:val="none" w:sz="0" w:space="0" w:color="auto"/>
                <w:bottom w:val="none" w:sz="0" w:space="0" w:color="auto"/>
                <w:right w:val="none" w:sz="0" w:space="0" w:color="auto"/>
              </w:divBdr>
            </w:div>
            <w:div w:id="1317148300">
              <w:marLeft w:val="0"/>
              <w:marRight w:val="0"/>
              <w:marTop w:val="0"/>
              <w:marBottom w:val="0"/>
              <w:divBdr>
                <w:top w:val="none" w:sz="0" w:space="0" w:color="auto"/>
                <w:left w:val="none" w:sz="0" w:space="0" w:color="auto"/>
                <w:bottom w:val="none" w:sz="0" w:space="0" w:color="auto"/>
                <w:right w:val="none" w:sz="0" w:space="0" w:color="auto"/>
              </w:divBdr>
            </w:div>
            <w:div w:id="346103700">
              <w:marLeft w:val="0"/>
              <w:marRight w:val="0"/>
              <w:marTop w:val="0"/>
              <w:marBottom w:val="0"/>
              <w:divBdr>
                <w:top w:val="none" w:sz="0" w:space="0" w:color="auto"/>
                <w:left w:val="none" w:sz="0" w:space="0" w:color="auto"/>
                <w:bottom w:val="none" w:sz="0" w:space="0" w:color="auto"/>
                <w:right w:val="none" w:sz="0" w:space="0" w:color="auto"/>
              </w:divBdr>
            </w:div>
            <w:div w:id="2000235169">
              <w:marLeft w:val="0"/>
              <w:marRight w:val="0"/>
              <w:marTop w:val="0"/>
              <w:marBottom w:val="0"/>
              <w:divBdr>
                <w:top w:val="none" w:sz="0" w:space="0" w:color="auto"/>
                <w:left w:val="none" w:sz="0" w:space="0" w:color="auto"/>
                <w:bottom w:val="none" w:sz="0" w:space="0" w:color="auto"/>
                <w:right w:val="none" w:sz="0" w:space="0" w:color="auto"/>
              </w:divBdr>
            </w:div>
            <w:div w:id="1695378318">
              <w:marLeft w:val="0"/>
              <w:marRight w:val="0"/>
              <w:marTop w:val="0"/>
              <w:marBottom w:val="0"/>
              <w:divBdr>
                <w:top w:val="none" w:sz="0" w:space="0" w:color="auto"/>
                <w:left w:val="none" w:sz="0" w:space="0" w:color="auto"/>
                <w:bottom w:val="none" w:sz="0" w:space="0" w:color="auto"/>
                <w:right w:val="none" w:sz="0" w:space="0" w:color="auto"/>
              </w:divBdr>
            </w:div>
            <w:div w:id="1173691378">
              <w:marLeft w:val="0"/>
              <w:marRight w:val="0"/>
              <w:marTop w:val="0"/>
              <w:marBottom w:val="0"/>
              <w:divBdr>
                <w:top w:val="none" w:sz="0" w:space="0" w:color="auto"/>
                <w:left w:val="none" w:sz="0" w:space="0" w:color="auto"/>
                <w:bottom w:val="none" w:sz="0" w:space="0" w:color="auto"/>
                <w:right w:val="none" w:sz="0" w:space="0" w:color="auto"/>
              </w:divBdr>
            </w:div>
            <w:div w:id="837304585">
              <w:marLeft w:val="0"/>
              <w:marRight w:val="0"/>
              <w:marTop w:val="0"/>
              <w:marBottom w:val="0"/>
              <w:divBdr>
                <w:top w:val="none" w:sz="0" w:space="0" w:color="auto"/>
                <w:left w:val="none" w:sz="0" w:space="0" w:color="auto"/>
                <w:bottom w:val="none" w:sz="0" w:space="0" w:color="auto"/>
                <w:right w:val="none" w:sz="0" w:space="0" w:color="auto"/>
              </w:divBdr>
            </w:div>
            <w:div w:id="468937653">
              <w:marLeft w:val="0"/>
              <w:marRight w:val="0"/>
              <w:marTop w:val="0"/>
              <w:marBottom w:val="0"/>
              <w:divBdr>
                <w:top w:val="none" w:sz="0" w:space="0" w:color="auto"/>
                <w:left w:val="none" w:sz="0" w:space="0" w:color="auto"/>
                <w:bottom w:val="none" w:sz="0" w:space="0" w:color="auto"/>
                <w:right w:val="none" w:sz="0" w:space="0" w:color="auto"/>
              </w:divBdr>
            </w:div>
            <w:div w:id="434712289">
              <w:marLeft w:val="0"/>
              <w:marRight w:val="0"/>
              <w:marTop w:val="0"/>
              <w:marBottom w:val="0"/>
              <w:divBdr>
                <w:top w:val="none" w:sz="0" w:space="0" w:color="auto"/>
                <w:left w:val="none" w:sz="0" w:space="0" w:color="auto"/>
                <w:bottom w:val="none" w:sz="0" w:space="0" w:color="auto"/>
                <w:right w:val="none" w:sz="0" w:space="0" w:color="auto"/>
              </w:divBdr>
            </w:div>
            <w:div w:id="2120176095">
              <w:marLeft w:val="0"/>
              <w:marRight w:val="0"/>
              <w:marTop w:val="0"/>
              <w:marBottom w:val="0"/>
              <w:divBdr>
                <w:top w:val="none" w:sz="0" w:space="0" w:color="auto"/>
                <w:left w:val="none" w:sz="0" w:space="0" w:color="auto"/>
                <w:bottom w:val="none" w:sz="0" w:space="0" w:color="auto"/>
                <w:right w:val="none" w:sz="0" w:space="0" w:color="auto"/>
              </w:divBdr>
            </w:div>
            <w:div w:id="178013209">
              <w:marLeft w:val="0"/>
              <w:marRight w:val="0"/>
              <w:marTop w:val="0"/>
              <w:marBottom w:val="0"/>
              <w:divBdr>
                <w:top w:val="none" w:sz="0" w:space="0" w:color="auto"/>
                <w:left w:val="none" w:sz="0" w:space="0" w:color="auto"/>
                <w:bottom w:val="none" w:sz="0" w:space="0" w:color="auto"/>
                <w:right w:val="none" w:sz="0" w:space="0" w:color="auto"/>
              </w:divBdr>
            </w:div>
            <w:div w:id="453712086">
              <w:marLeft w:val="0"/>
              <w:marRight w:val="0"/>
              <w:marTop w:val="0"/>
              <w:marBottom w:val="0"/>
              <w:divBdr>
                <w:top w:val="none" w:sz="0" w:space="0" w:color="auto"/>
                <w:left w:val="none" w:sz="0" w:space="0" w:color="auto"/>
                <w:bottom w:val="none" w:sz="0" w:space="0" w:color="auto"/>
                <w:right w:val="none" w:sz="0" w:space="0" w:color="auto"/>
              </w:divBdr>
            </w:div>
            <w:div w:id="1242376052">
              <w:marLeft w:val="0"/>
              <w:marRight w:val="0"/>
              <w:marTop w:val="0"/>
              <w:marBottom w:val="0"/>
              <w:divBdr>
                <w:top w:val="none" w:sz="0" w:space="0" w:color="auto"/>
                <w:left w:val="none" w:sz="0" w:space="0" w:color="auto"/>
                <w:bottom w:val="none" w:sz="0" w:space="0" w:color="auto"/>
                <w:right w:val="none" w:sz="0" w:space="0" w:color="auto"/>
              </w:divBdr>
            </w:div>
            <w:div w:id="366493686">
              <w:marLeft w:val="0"/>
              <w:marRight w:val="0"/>
              <w:marTop w:val="0"/>
              <w:marBottom w:val="0"/>
              <w:divBdr>
                <w:top w:val="none" w:sz="0" w:space="0" w:color="auto"/>
                <w:left w:val="none" w:sz="0" w:space="0" w:color="auto"/>
                <w:bottom w:val="none" w:sz="0" w:space="0" w:color="auto"/>
                <w:right w:val="none" w:sz="0" w:space="0" w:color="auto"/>
              </w:divBdr>
            </w:div>
            <w:div w:id="1487621603">
              <w:marLeft w:val="0"/>
              <w:marRight w:val="0"/>
              <w:marTop w:val="0"/>
              <w:marBottom w:val="0"/>
              <w:divBdr>
                <w:top w:val="none" w:sz="0" w:space="0" w:color="auto"/>
                <w:left w:val="none" w:sz="0" w:space="0" w:color="auto"/>
                <w:bottom w:val="none" w:sz="0" w:space="0" w:color="auto"/>
                <w:right w:val="none" w:sz="0" w:space="0" w:color="auto"/>
              </w:divBdr>
            </w:div>
            <w:div w:id="579676084">
              <w:marLeft w:val="0"/>
              <w:marRight w:val="0"/>
              <w:marTop w:val="0"/>
              <w:marBottom w:val="0"/>
              <w:divBdr>
                <w:top w:val="none" w:sz="0" w:space="0" w:color="auto"/>
                <w:left w:val="none" w:sz="0" w:space="0" w:color="auto"/>
                <w:bottom w:val="none" w:sz="0" w:space="0" w:color="auto"/>
                <w:right w:val="none" w:sz="0" w:space="0" w:color="auto"/>
              </w:divBdr>
            </w:div>
            <w:div w:id="1223099469">
              <w:marLeft w:val="0"/>
              <w:marRight w:val="0"/>
              <w:marTop w:val="0"/>
              <w:marBottom w:val="0"/>
              <w:divBdr>
                <w:top w:val="none" w:sz="0" w:space="0" w:color="auto"/>
                <w:left w:val="none" w:sz="0" w:space="0" w:color="auto"/>
                <w:bottom w:val="none" w:sz="0" w:space="0" w:color="auto"/>
                <w:right w:val="none" w:sz="0" w:space="0" w:color="auto"/>
              </w:divBdr>
            </w:div>
            <w:div w:id="363528950">
              <w:marLeft w:val="0"/>
              <w:marRight w:val="0"/>
              <w:marTop w:val="0"/>
              <w:marBottom w:val="0"/>
              <w:divBdr>
                <w:top w:val="none" w:sz="0" w:space="0" w:color="auto"/>
                <w:left w:val="none" w:sz="0" w:space="0" w:color="auto"/>
                <w:bottom w:val="none" w:sz="0" w:space="0" w:color="auto"/>
                <w:right w:val="none" w:sz="0" w:space="0" w:color="auto"/>
              </w:divBdr>
            </w:div>
            <w:div w:id="522597661">
              <w:marLeft w:val="0"/>
              <w:marRight w:val="0"/>
              <w:marTop w:val="0"/>
              <w:marBottom w:val="0"/>
              <w:divBdr>
                <w:top w:val="none" w:sz="0" w:space="0" w:color="auto"/>
                <w:left w:val="none" w:sz="0" w:space="0" w:color="auto"/>
                <w:bottom w:val="none" w:sz="0" w:space="0" w:color="auto"/>
                <w:right w:val="none" w:sz="0" w:space="0" w:color="auto"/>
              </w:divBdr>
            </w:div>
            <w:div w:id="896084806">
              <w:marLeft w:val="0"/>
              <w:marRight w:val="0"/>
              <w:marTop w:val="0"/>
              <w:marBottom w:val="0"/>
              <w:divBdr>
                <w:top w:val="none" w:sz="0" w:space="0" w:color="auto"/>
                <w:left w:val="none" w:sz="0" w:space="0" w:color="auto"/>
                <w:bottom w:val="none" w:sz="0" w:space="0" w:color="auto"/>
                <w:right w:val="none" w:sz="0" w:space="0" w:color="auto"/>
              </w:divBdr>
            </w:div>
            <w:div w:id="734202629">
              <w:marLeft w:val="0"/>
              <w:marRight w:val="0"/>
              <w:marTop w:val="0"/>
              <w:marBottom w:val="0"/>
              <w:divBdr>
                <w:top w:val="none" w:sz="0" w:space="0" w:color="auto"/>
                <w:left w:val="none" w:sz="0" w:space="0" w:color="auto"/>
                <w:bottom w:val="none" w:sz="0" w:space="0" w:color="auto"/>
                <w:right w:val="none" w:sz="0" w:space="0" w:color="auto"/>
              </w:divBdr>
            </w:div>
            <w:div w:id="1113983992">
              <w:marLeft w:val="0"/>
              <w:marRight w:val="0"/>
              <w:marTop w:val="0"/>
              <w:marBottom w:val="0"/>
              <w:divBdr>
                <w:top w:val="none" w:sz="0" w:space="0" w:color="auto"/>
                <w:left w:val="none" w:sz="0" w:space="0" w:color="auto"/>
                <w:bottom w:val="none" w:sz="0" w:space="0" w:color="auto"/>
                <w:right w:val="none" w:sz="0" w:space="0" w:color="auto"/>
              </w:divBdr>
            </w:div>
            <w:div w:id="1113859517">
              <w:marLeft w:val="0"/>
              <w:marRight w:val="0"/>
              <w:marTop w:val="0"/>
              <w:marBottom w:val="0"/>
              <w:divBdr>
                <w:top w:val="none" w:sz="0" w:space="0" w:color="auto"/>
                <w:left w:val="none" w:sz="0" w:space="0" w:color="auto"/>
                <w:bottom w:val="none" w:sz="0" w:space="0" w:color="auto"/>
                <w:right w:val="none" w:sz="0" w:space="0" w:color="auto"/>
              </w:divBdr>
            </w:div>
            <w:div w:id="1617132831">
              <w:marLeft w:val="0"/>
              <w:marRight w:val="0"/>
              <w:marTop w:val="0"/>
              <w:marBottom w:val="0"/>
              <w:divBdr>
                <w:top w:val="none" w:sz="0" w:space="0" w:color="auto"/>
                <w:left w:val="none" w:sz="0" w:space="0" w:color="auto"/>
                <w:bottom w:val="none" w:sz="0" w:space="0" w:color="auto"/>
                <w:right w:val="none" w:sz="0" w:space="0" w:color="auto"/>
              </w:divBdr>
            </w:div>
            <w:div w:id="887110593">
              <w:marLeft w:val="0"/>
              <w:marRight w:val="0"/>
              <w:marTop w:val="0"/>
              <w:marBottom w:val="0"/>
              <w:divBdr>
                <w:top w:val="none" w:sz="0" w:space="0" w:color="auto"/>
                <w:left w:val="none" w:sz="0" w:space="0" w:color="auto"/>
                <w:bottom w:val="none" w:sz="0" w:space="0" w:color="auto"/>
                <w:right w:val="none" w:sz="0" w:space="0" w:color="auto"/>
              </w:divBdr>
            </w:div>
            <w:div w:id="1720089139">
              <w:marLeft w:val="0"/>
              <w:marRight w:val="0"/>
              <w:marTop w:val="0"/>
              <w:marBottom w:val="0"/>
              <w:divBdr>
                <w:top w:val="none" w:sz="0" w:space="0" w:color="auto"/>
                <w:left w:val="none" w:sz="0" w:space="0" w:color="auto"/>
                <w:bottom w:val="none" w:sz="0" w:space="0" w:color="auto"/>
                <w:right w:val="none" w:sz="0" w:space="0" w:color="auto"/>
              </w:divBdr>
            </w:div>
            <w:div w:id="554000861">
              <w:marLeft w:val="0"/>
              <w:marRight w:val="0"/>
              <w:marTop w:val="0"/>
              <w:marBottom w:val="0"/>
              <w:divBdr>
                <w:top w:val="none" w:sz="0" w:space="0" w:color="auto"/>
                <w:left w:val="none" w:sz="0" w:space="0" w:color="auto"/>
                <w:bottom w:val="none" w:sz="0" w:space="0" w:color="auto"/>
                <w:right w:val="none" w:sz="0" w:space="0" w:color="auto"/>
              </w:divBdr>
            </w:div>
            <w:div w:id="274531787">
              <w:marLeft w:val="0"/>
              <w:marRight w:val="0"/>
              <w:marTop w:val="0"/>
              <w:marBottom w:val="0"/>
              <w:divBdr>
                <w:top w:val="none" w:sz="0" w:space="0" w:color="auto"/>
                <w:left w:val="none" w:sz="0" w:space="0" w:color="auto"/>
                <w:bottom w:val="none" w:sz="0" w:space="0" w:color="auto"/>
                <w:right w:val="none" w:sz="0" w:space="0" w:color="auto"/>
              </w:divBdr>
            </w:div>
            <w:div w:id="1150172003">
              <w:marLeft w:val="0"/>
              <w:marRight w:val="0"/>
              <w:marTop w:val="0"/>
              <w:marBottom w:val="0"/>
              <w:divBdr>
                <w:top w:val="none" w:sz="0" w:space="0" w:color="auto"/>
                <w:left w:val="none" w:sz="0" w:space="0" w:color="auto"/>
                <w:bottom w:val="none" w:sz="0" w:space="0" w:color="auto"/>
                <w:right w:val="none" w:sz="0" w:space="0" w:color="auto"/>
              </w:divBdr>
            </w:div>
            <w:div w:id="1667052451">
              <w:marLeft w:val="0"/>
              <w:marRight w:val="0"/>
              <w:marTop w:val="0"/>
              <w:marBottom w:val="0"/>
              <w:divBdr>
                <w:top w:val="none" w:sz="0" w:space="0" w:color="auto"/>
                <w:left w:val="none" w:sz="0" w:space="0" w:color="auto"/>
                <w:bottom w:val="none" w:sz="0" w:space="0" w:color="auto"/>
                <w:right w:val="none" w:sz="0" w:space="0" w:color="auto"/>
              </w:divBdr>
            </w:div>
            <w:div w:id="139814086">
              <w:marLeft w:val="0"/>
              <w:marRight w:val="0"/>
              <w:marTop w:val="0"/>
              <w:marBottom w:val="0"/>
              <w:divBdr>
                <w:top w:val="none" w:sz="0" w:space="0" w:color="auto"/>
                <w:left w:val="none" w:sz="0" w:space="0" w:color="auto"/>
                <w:bottom w:val="none" w:sz="0" w:space="0" w:color="auto"/>
                <w:right w:val="none" w:sz="0" w:space="0" w:color="auto"/>
              </w:divBdr>
            </w:div>
            <w:div w:id="434594808">
              <w:marLeft w:val="0"/>
              <w:marRight w:val="0"/>
              <w:marTop w:val="0"/>
              <w:marBottom w:val="0"/>
              <w:divBdr>
                <w:top w:val="none" w:sz="0" w:space="0" w:color="auto"/>
                <w:left w:val="none" w:sz="0" w:space="0" w:color="auto"/>
                <w:bottom w:val="none" w:sz="0" w:space="0" w:color="auto"/>
                <w:right w:val="none" w:sz="0" w:space="0" w:color="auto"/>
              </w:divBdr>
            </w:div>
            <w:div w:id="1088038573">
              <w:marLeft w:val="0"/>
              <w:marRight w:val="0"/>
              <w:marTop w:val="0"/>
              <w:marBottom w:val="0"/>
              <w:divBdr>
                <w:top w:val="none" w:sz="0" w:space="0" w:color="auto"/>
                <w:left w:val="none" w:sz="0" w:space="0" w:color="auto"/>
                <w:bottom w:val="none" w:sz="0" w:space="0" w:color="auto"/>
                <w:right w:val="none" w:sz="0" w:space="0" w:color="auto"/>
              </w:divBdr>
            </w:div>
            <w:div w:id="1572691679">
              <w:marLeft w:val="0"/>
              <w:marRight w:val="0"/>
              <w:marTop w:val="0"/>
              <w:marBottom w:val="0"/>
              <w:divBdr>
                <w:top w:val="none" w:sz="0" w:space="0" w:color="auto"/>
                <w:left w:val="none" w:sz="0" w:space="0" w:color="auto"/>
                <w:bottom w:val="none" w:sz="0" w:space="0" w:color="auto"/>
                <w:right w:val="none" w:sz="0" w:space="0" w:color="auto"/>
              </w:divBdr>
            </w:div>
            <w:div w:id="969896811">
              <w:marLeft w:val="0"/>
              <w:marRight w:val="0"/>
              <w:marTop w:val="0"/>
              <w:marBottom w:val="0"/>
              <w:divBdr>
                <w:top w:val="none" w:sz="0" w:space="0" w:color="auto"/>
                <w:left w:val="none" w:sz="0" w:space="0" w:color="auto"/>
                <w:bottom w:val="none" w:sz="0" w:space="0" w:color="auto"/>
                <w:right w:val="none" w:sz="0" w:space="0" w:color="auto"/>
              </w:divBdr>
            </w:div>
            <w:div w:id="1953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5922">
      <w:bodyDiv w:val="1"/>
      <w:marLeft w:val="0"/>
      <w:marRight w:val="0"/>
      <w:marTop w:val="0"/>
      <w:marBottom w:val="0"/>
      <w:divBdr>
        <w:top w:val="none" w:sz="0" w:space="0" w:color="auto"/>
        <w:left w:val="none" w:sz="0" w:space="0" w:color="auto"/>
        <w:bottom w:val="none" w:sz="0" w:space="0" w:color="auto"/>
        <w:right w:val="none" w:sz="0" w:space="0" w:color="auto"/>
      </w:divBdr>
      <w:divsChild>
        <w:div w:id="1272131369">
          <w:marLeft w:val="0"/>
          <w:marRight w:val="0"/>
          <w:marTop w:val="0"/>
          <w:marBottom w:val="0"/>
          <w:divBdr>
            <w:top w:val="none" w:sz="0" w:space="0" w:color="auto"/>
            <w:left w:val="none" w:sz="0" w:space="0" w:color="auto"/>
            <w:bottom w:val="none" w:sz="0" w:space="0" w:color="auto"/>
            <w:right w:val="none" w:sz="0" w:space="0" w:color="auto"/>
          </w:divBdr>
          <w:divsChild>
            <w:div w:id="901523102">
              <w:marLeft w:val="0"/>
              <w:marRight w:val="0"/>
              <w:marTop w:val="0"/>
              <w:marBottom w:val="0"/>
              <w:divBdr>
                <w:top w:val="none" w:sz="0" w:space="0" w:color="auto"/>
                <w:left w:val="none" w:sz="0" w:space="0" w:color="auto"/>
                <w:bottom w:val="none" w:sz="0" w:space="0" w:color="auto"/>
                <w:right w:val="none" w:sz="0" w:space="0" w:color="auto"/>
              </w:divBdr>
            </w:div>
            <w:div w:id="138230515">
              <w:marLeft w:val="0"/>
              <w:marRight w:val="0"/>
              <w:marTop w:val="0"/>
              <w:marBottom w:val="0"/>
              <w:divBdr>
                <w:top w:val="none" w:sz="0" w:space="0" w:color="auto"/>
                <w:left w:val="none" w:sz="0" w:space="0" w:color="auto"/>
                <w:bottom w:val="none" w:sz="0" w:space="0" w:color="auto"/>
                <w:right w:val="none" w:sz="0" w:space="0" w:color="auto"/>
              </w:divBdr>
            </w:div>
            <w:div w:id="82997038">
              <w:marLeft w:val="0"/>
              <w:marRight w:val="0"/>
              <w:marTop w:val="0"/>
              <w:marBottom w:val="0"/>
              <w:divBdr>
                <w:top w:val="none" w:sz="0" w:space="0" w:color="auto"/>
                <w:left w:val="none" w:sz="0" w:space="0" w:color="auto"/>
                <w:bottom w:val="none" w:sz="0" w:space="0" w:color="auto"/>
                <w:right w:val="none" w:sz="0" w:space="0" w:color="auto"/>
              </w:divBdr>
            </w:div>
            <w:div w:id="1550914892">
              <w:marLeft w:val="0"/>
              <w:marRight w:val="0"/>
              <w:marTop w:val="0"/>
              <w:marBottom w:val="0"/>
              <w:divBdr>
                <w:top w:val="none" w:sz="0" w:space="0" w:color="auto"/>
                <w:left w:val="none" w:sz="0" w:space="0" w:color="auto"/>
                <w:bottom w:val="none" w:sz="0" w:space="0" w:color="auto"/>
                <w:right w:val="none" w:sz="0" w:space="0" w:color="auto"/>
              </w:divBdr>
            </w:div>
            <w:div w:id="92602459">
              <w:marLeft w:val="0"/>
              <w:marRight w:val="0"/>
              <w:marTop w:val="0"/>
              <w:marBottom w:val="0"/>
              <w:divBdr>
                <w:top w:val="none" w:sz="0" w:space="0" w:color="auto"/>
                <w:left w:val="none" w:sz="0" w:space="0" w:color="auto"/>
                <w:bottom w:val="none" w:sz="0" w:space="0" w:color="auto"/>
                <w:right w:val="none" w:sz="0" w:space="0" w:color="auto"/>
              </w:divBdr>
            </w:div>
            <w:div w:id="970792515">
              <w:marLeft w:val="0"/>
              <w:marRight w:val="0"/>
              <w:marTop w:val="0"/>
              <w:marBottom w:val="0"/>
              <w:divBdr>
                <w:top w:val="none" w:sz="0" w:space="0" w:color="auto"/>
                <w:left w:val="none" w:sz="0" w:space="0" w:color="auto"/>
                <w:bottom w:val="none" w:sz="0" w:space="0" w:color="auto"/>
                <w:right w:val="none" w:sz="0" w:space="0" w:color="auto"/>
              </w:divBdr>
            </w:div>
            <w:div w:id="183716828">
              <w:marLeft w:val="0"/>
              <w:marRight w:val="0"/>
              <w:marTop w:val="0"/>
              <w:marBottom w:val="0"/>
              <w:divBdr>
                <w:top w:val="none" w:sz="0" w:space="0" w:color="auto"/>
                <w:left w:val="none" w:sz="0" w:space="0" w:color="auto"/>
                <w:bottom w:val="none" w:sz="0" w:space="0" w:color="auto"/>
                <w:right w:val="none" w:sz="0" w:space="0" w:color="auto"/>
              </w:divBdr>
            </w:div>
            <w:div w:id="1460029306">
              <w:marLeft w:val="0"/>
              <w:marRight w:val="0"/>
              <w:marTop w:val="0"/>
              <w:marBottom w:val="0"/>
              <w:divBdr>
                <w:top w:val="none" w:sz="0" w:space="0" w:color="auto"/>
                <w:left w:val="none" w:sz="0" w:space="0" w:color="auto"/>
                <w:bottom w:val="none" w:sz="0" w:space="0" w:color="auto"/>
                <w:right w:val="none" w:sz="0" w:space="0" w:color="auto"/>
              </w:divBdr>
            </w:div>
            <w:div w:id="668749252">
              <w:marLeft w:val="0"/>
              <w:marRight w:val="0"/>
              <w:marTop w:val="0"/>
              <w:marBottom w:val="0"/>
              <w:divBdr>
                <w:top w:val="none" w:sz="0" w:space="0" w:color="auto"/>
                <w:left w:val="none" w:sz="0" w:space="0" w:color="auto"/>
                <w:bottom w:val="none" w:sz="0" w:space="0" w:color="auto"/>
                <w:right w:val="none" w:sz="0" w:space="0" w:color="auto"/>
              </w:divBdr>
            </w:div>
            <w:div w:id="1780104942">
              <w:marLeft w:val="0"/>
              <w:marRight w:val="0"/>
              <w:marTop w:val="0"/>
              <w:marBottom w:val="0"/>
              <w:divBdr>
                <w:top w:val="none" w:sz="0" w:space="0" w:color="auto"/>
                <w:left w:val="none" w:sz="0" w:space="0" w:color="auto"/>
                <w:bottom w:val="none" w:sz="0" w:space="0" w:color="auto"/>
                <w:right w:val="none" w:sz="0" w:space="0" w:color="auto"/>
              </w:divBdr>
            </w:div>
            <w:div w:id="1444417292">
              <w:marLeft w:val="0"/>
              <w:marRight w:val="0"/>
              <w:marTop w:val="0"/>
              <w:marBottom w:val="0"/>
              <w:divBdr>
                <w:top w:val="none" w:sz="0" w:space="0" w:color="auto"/>
                <w:left w:val="none" w:sz="0" w:space="0" w:color="auto"/>
                <w:bottom w:val="none" w:sz="0" w:space="0" w:color="auto"/>
                <w:right w:val="none" w:sz="0" w:space="0" w:color="auto"/>
              </w:divBdr>
            </w:div>
            <w:div w:id="1323313814">
              <w:marLeft w:val="0"/>
              <w:marRight w:val="0"/>
              <w:marTop w:val="0"/>
              <w:marBottom w:val="0"/>
              <w:divBdr>
                <w:top w:val="none" w:sz="0" w:space="0" w:color="auto"/>
                <w:left w:val="none" w:sz="0" w:space="0" w:color="auto"/>
                <w:bottom w:val="none" w:sz="0" w:space="0" w:color="auto"/>
                <w:right w:val="none" w:sz="0" w:space="0" w:color="auto"/>
              </w:divBdr>
            </w:div>
            <w:div w:id="1176000770">
              <w:marLeft w:val="0"/>
              <w:marRight w:val="0"/>
              <w:marTop w:val="0"/>
              <w:marBottom w:val="0"/>
              <w:divBdr>
                <w:top w:val="none" w:sz="0" w:space="0" w:color="auto"/>
                <w:left w:val="none" w:sz="0" w:space="0" w:color="auto"/>
                <w:bottom w:val="none" w:sz="0" w:space="0" w:color="auto"/>
                <w:right w:val="none" w:sz="0" w:space="0" w:color="auto"/>
              </w:divBdr>
            </w:div>
            <w:div w:id="874073992">
              <w:marLeft w:val="0"/>
              <w:marRight w:val="0"/>
              <w:marTop w:val="0"/>
              <w:marBottom w:val="0"/>
              <w:divBdr>
                <w:top w:val="none" w:sz="0" w:space="0" w:color="auto"/>
                <w:left w:val="none" w:sz="0" w:space="0" w:color="auto"/>
                <w:bottom w:val="none" w:sz="0" w:space="0" w:color="auto"/>
                <w:right w:val="none" w:sz="0" w:space="0" w:color="auto"/>
              </w:divBdr>
            </w:div>
            <w:div w:id="1032148166">
              <w:marLeft w:val="0"/>
              <w:marRight w:val="0"/>
              <w:marTop w:val="0"/>
              <w:marBottom w:val="0"/>
              <w:divBdr>
                <w:top w:val="none" w:sz="0" w:space="0" w:color="auto"/>
                <w:left w:val="none" w:sz="0" w:space="0" w:color="auto"/>
                <w:bottom w:val="none" w:sz="0" w:space="0" w:color="auto"/>
                <w:right w:val="none" w:sz="0" w:space="0" w:color="auto"/>
              </w:divBdr>
            </w:div>
            <w:div w:id="1648393271">
              <w:marLeft w:val="0"/>
              <w:marRight w:val="0"/>
              <w:marTop w:val="0"/>
              <w:marBottom w:val="0"/>
              <w:divBdr>
                <w:top w:val="none" w:sz="0" w:space="0" w:color="auto"/>
                <w:left w:val="none" w:sz="0" w:space="0" w:color="auto"/>
                <w:bottom w:val="none" w:sz="0" w:space="0" w:color="auto"/>
                <w:right w:val="none" w:sz="0" w:space="0" w:color="auto"/>
              </w:divBdr>
            </w:div>
            <w:div w:id="2066950733">
              <w:marLeft w:val="0"/>
              <w:marRight w:val="0"/>
              <w:marTop w:val="0"/>
              <w:marBottom w:val="0"/>
              <w:divBdr>
                <w:top w:val="none" w:sz="0" w:space="0" w:color="auto"/>
                <w:left w:val="none" w:sz="0" w:space="0" w:color="auto"/>
                <w:bottom w:val="none" w:sz="0" w:space="0" w:color="auto"/>
                <w:right w:val="none" w:sz="0" w:space="0" w:color="auto"/>
              </w:divBdr>
            </w:div>
            <w:div w:id="14246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584">
      <w:bodyDiv w:val="1"/>
      <w:marLeft w:val="0"/>
      <w:marRight w:val="0"/>
      <w:marTop w:val="0"/>
      <w:marBottom w:val="0"/>
      <w:divBdr>
        <w:top w:val="none" w:sz="0" w:space="0" w:color="auto"/>
        <w:left w:val="none" w:sz="0" w:space="0" w:color="auto"/>
        <w:bottom w:val="none" w:sz="0" w:space="0" w:color="auto"/>
        <w:right w:val="none" w:sz="0" w:space="0" w:color="auto"/>
      </w:divBdr>
      <w:divsChild>
        <w:div w:id="1896503334">
          <w:marLeft w:val="0"/>
          <w:marRight w:val="0"/>
          <w:marTop w:val="0"/>
          <w:marBottom w:val="0"/>
          <w:divBdr>
            <w:top w:val="none" w:sz="0" w:space="0" w:color="auto"/>
            <w:left w:val="none" w:sz="0" w:space="0" w:color="auto"/>
            <w:bottom w:val="none" w:sz="0" w:space="0" w:color="auto"/>
            <w:right w:val="none" w:sz="0" w:space="0" w:color="auto"/>
          </w:divBdr>
          <w:divsChild>
            <w:div w:id="247009418">
              <w:marLeft w:val="0"/>
              <w:marRight w:val="0"/>
              <w:marTop w:val="0"/>
              <w:marBottom w:val="0"/>
              <w:divBdr>
                <w:top w:val="none" w:sz="0" w:space="0" w:color="auto"/>
                <w:left w:val="none" w:sz="0" w:space="0" w:color="auto"/>
                <w:bottom w:val="none" w:sz="0" w:space="0" w:color="auto"/>
                <w:right w:val="none" w:sz="0" w:space="0" w:color="auto"/>
              </w:divBdr>
            </w:div>
            <w:div w:id="4745524">
              <w:marLeft w:val="0"/>
              <w:marRight w:val="0"/>
              <w:marTop w:val="0"/>
              <w:marBottom w:val="0"/>
              <w:divBdr>
                <w:top w:val="none" w:sz="0" w:space="0" w:color="auto"/>
                <w:left w:val="none" w:sz="0" w:space="0" w:color="auto"/>
                <w:bottom w:val="none" w:sz="0" w:space="0" w:color="auto"/>
                <w:right w:val="none" w:sz="0" w:space="0" w:color="auto"/>
              </w:divBdr>
            </w:div>
            <w:div w:id="121273347">
              <w:marLeft w:val="0"/>
              <w:marRight w:val="0"/>
              <w:marTop w:val="0"/>
              <w:marBottom w:val="0"/>
              <w:divBdr>
                <w:top w:val="none" w:sz="0" w:space="0" w:color="auto"/>
                <w:left w:val="none" w:sz="0" w:space="0" w:color="auto"/>
                <w:bottom w:val="none" w:sz="0" w:space="0" w:color="auto"/>
                <w:right w:val="none" w:sz="0" w:space="0" w:color="auto"/>
              </w:divBdr>
            </w:div>
            <w:div w:id="715785379">
              <w:marLeft w:val="0"/>
              <w:marRight w:val="0"/>
              <w:marTop w:val="0"/>
              <w:marBottom w:val="0"/>
              <w:divBdr>
                <w:top w:val="none" w:sz="0" w:space="0" w:color="auto"/>
                <w:left w:val="none" w:sz="0" w:space="0" w:color="auto"/>
                <w:bottom w:val="none" w:sz="0" w:space="0" w:color="auto"/>
                <w:right w:val="none" w:sz="0" w:space="0" w:color="auto"/>
              </w:divBdr>
            </w:div>
            <w:div w:id="1660771639">
              <w:marLeft w:val="0"/>
              <w:marRight w:val="0"/>
              <w:marTop w:val="0"/>
              <w:marBottom w:val="0"/>
              <w:divBdr>
                <w:top w:val="none" w:sz="0" w:space="0" w:color="auto"/>
                <w:left w:val="none" w:sz="0" w:space="0" w:color="auto"/>
                <w:bottom w:val="none" w:sz="0" w:space="0" w:color="auto"/>
                <w:right w:val="none" w:sz="0" w:space="0" w:color="auto"/>
              </w:divBdr>
            </w:div>
            <w:div w:id="958730405">
              <w:marLeft w:val="0"/>
              <w:marRight w:val="0"/>
              <w:marTop w:val="0"/>
              <w:marBottom w:val="0"/>
              <w:divBdr>
                <w:top w:val="none" w:sz="0" w:space="0" w:color="auto"/>
                <w:left w:val="none" w:sz="0" w:space="0" w:color="auto"/>
                <w:bottom w:val="none" w:sz="0" w:space="0" w:color="auto"/>
                <w:right w:val="none" w:sz="0" w:space="0" w:color="auto"/>
              </w:divBdr>
            </w:div>
            <w:div w:id="62216984">
              <w:marLeft w:val="0"/>
              <w:marRight w:val="0"/>
              <w:marTop w:val="0"/>
              <w:marBottom w:val="0"/>
              <w:divBdr>
                <w:top w:val="none" w:sz="0" w:space="0" w:color="auto"/>
                <w:left w:val="none" w:sz="0" w:space="0" w:color="auto"/>
                <w:bottom w:val="none" w:sz="0" w:space="0" w:color="auto"/>
                <w:right w:val="none" w:sz="0" w:space="0" w:color="auto"/>
              </w:divBdr>
            </w:div>
            <w:div w:id="976033005">
              <w:marLeft w:val="0"/>
              <w:marRight w:val="0"/>
              <w:marTop w:val="0"/>
              <w:marBottom w:val="0"/>
              <w:divBdr>
                <w:top w:val="none" w:sz="0" w:space="0" w:color="auto"/>
                <w:left w:val="none" w:sz="0" w:space="0" w:color="auto"/>
                <w:bottom w:val="none" w:sz="0" w:space="0" w:color="auto"/>
                <w:right w:val="none" w:sz="0" w:space="0" w:color="auto"/>
              </w:divBdr>
            </w:div>
            <w:div w:id="1701474290">
              <w:marLeft w:val="0"/>
              <w:marRight w:val="0"/>
              <w:marTop w:val="0"/>
              <w:marBottom w:val="0"/>
              <w:divBdr>
                <w:top w:val="none" w:sz="0" w:space="0" w:color="auto"/>
                <w:left w:val="none" w:sz="0" w:space="0" w:color="auto"/>
                <w:bottom w:val="none" w:sz="0" w:space="0" w:color="auto"/>
                <w:right w:val="none" w:sz="0" w:space="0" w:color="auto"/>
              </w:divBdr>
            </w:div>
            <w:div w:id="1139885080">
              <w:marLeft w:val="0"/>
              <w:marRight w:val="0"/>
              <w:marTop w:val="0"/>
              <w:marBottom w:val="0"/>
              <w:divBdr>
                <w:top w:val="none" w:sz="0" w:space="0" w:color="auto"/>
                <w:left w:val="none" w:sz="0" w:space="0" w:color="auto"/>
                <w:bottom w:val="none" w:sz="0" w:space="0" w:color="auto"/>
                <w:right w:val="none" w:sz="0" w:space="0" w:color="auto"/>
              </w:divBdr>
            </w:div>
            <w:div w:id="1642035917">
              <w:marLeft w:val="0"/>
              <w:marRight w:val="0"/>
              <w:marTop w:val="0"/>
              <w:marBottom w:val="0"/>
              <w:divBdr>
                <w:top w:val="none" w:sz="0" w:space="0" w:color="auto"/>
                <w:left w:val="none" w:sz="0" w:space="0" w:color="auto"/>
                <w:bottom w:val="none" w:sz="0" w:space="0" w:color="auto"/>
                <w:right w:val="none" w:sz="0" w:space="0" w:color="auto"/>
              </w:divBdr>
            </w:div>
            <w:div w:id="940377227">
              <w:marLeft w:val="0"/>
              <w:marRight w:val="0"/>
              <w:marTop w:val="0"/>
              <w:marBottom w:val="0"/>
              <w:divBdr>
                <w:top w:val="none" w:sz="0" w:space="0" w:color="auto"/>
                <w:left w:val="none" w:sz="0" w:space="0" w:color="auto"/>
                <w:bottom w:val="none" w:sz="0" w:space="0" w:color="auto"/>
                <w:right w:val="none" w:sz="0" w:space="0" w:color="auto"/>
              </w:divBdr>
            </w:div>
            <w:div w:id="1481967524">
              <w:marLeft w:val="0"/>
              <w:marRight w:val="0"/>
              <w:marTop w:val="0"/>
              <w:marBottom w:val="0"/>
              <w:divBdr>
                <w:top w:val="none" w:sz="0" w:space="0" w:color="auto"/>
                <w:left w:val="none" w:sz="0" w:space="0" w:color="auto"/>
                <w:bottom w:val="none" w:sz="0" w:space="0" w:color="auto"/>
                <w:right w:val="none" w:sz="0" w:space="0" w:color="auto"/>
              </w:divBdr>
            </w:div>
            <w:div w:id="364451127">
              <w:marLeft w:val="0"/>
              <w:marRight w:val="0"/>
              <w:marTop w:val="0"/>
              <w:marBottom w:val="0"/>
              <w:divBdr>
                <w:top w:val="none" w:sz="0" w:space="0" w:color="auto"/>
                <w:left w:val="none" w:sz="0" w:space="0" w:color="auto"/>
                <w:bottom w:val="none" w:sz="0" w:space="0" w:color="auto"/>
                <w:right w:val="none" w:sz="0" w:space="0" w:color="auto"/>
              </w:divBdr>
            </w:div>
            <w:div w:id="1982274267">
              <w:marLeft w:val="0"/>
              <w:marRight w:val="0"/>
              <w:marTop w:val="0"/>
              <w:marBottom w:val="0"/>
              <w:divBdr>
                <w:top w:val="none" w:sz="0" w:space="0" w:color="auto"/>
                <w:left w:val="none" w:sz="0" w:space="0" w:color="auto"/>
                <w:bottom w:val="none" w:sz="0" w:space="0" w:color="auto"/>
                <w:right w:val="none" w:sz="0" w:space="0" w:color="auto"/>
              </w:divBdr>
            </w:div>
            <w:div w:id="1161389921">
              <w:marLeft w:val="0"/>
              <w:marRight w:val="0"/>
              <w:marTop w:val="0"/>
              <w:marBottom w:val="0"/>
              <w:divBdr>
                <w:top w:val="none" w:sz="0" w:space="0" w:color="auto"/>
                <w:left w:val="none" w:sz="0" w:space="0" w:color="auto"/>
                <w:bottom w:val="none" w:sz="0" w:space="0" w:color="auto"/>
                <w:right w:val="none" w:sz="0" w:space="0" w:color="auto"/>
              </w:divBdr>
            </w:div>
            <w:div w:id="526065625">
              <w:marLeft w:val="0"/>
              <w:marRight w:val="0"/>
              <w:marTop w:val="0"/>
              <w:marBottom w:val="0"/>
              <w:divBdr>
                <w:top w:val="none" w:sz="0" w:space="0" w:color="auto"/>
                <w:left w:val="none" w:sz="0" w:space="0" w:color="auto"/>
                <w:bottom w:val="none" w:sz="0" w:space="0" w:color="auto"/>
                <w:right w:val="none" w:sz="0" w:space="0" w:color="auto"/>
              </w:divBdr>
            </w:div>
            <w:div w:id="1473061742">
              <w:marLeft w:val="0"/>
              <w:marRight w:val="0"/>
              <w:marTop w:val="0"/>
              <w:marBottom w:val="0"/>
              <w:divBdr>
                <w:top w:val="none" w:sz="0" w:space="0" w:color="auto"/>
                <w:left w:val="none" w:sz="0" w:space="0" w:color="auto"/>
                <w:bottom w:val="none" w:sz="0" w:space="0" w:color="auto"/>
                <w:right w:val="none" w:sz="0" w:space="0" w:color="auto"/>
              </w:divBdr>
            </w:div>
            <w:div w:id="1393237252">
              <w:marLeft w:val="0"/>
              <w:marRight w:val="0"/>
              <w:marTop w:val="0"/>
              <w:marBottom w:val="0"/>
              <w:divBdr>
                <w:top w:val="none" w:sz="0" w:space="0" w:color="auto"/>
                <w:left w:val="none" w:sz="0" w:space="0" w:color="auto"/>
                <w:bottom w:val="none" w:sz="0" w:space="0" w:color="auto"/>
                <w:right w:val="none" w:sz="0" w:space="0" w:color="auto"/>
              </w:divBdr>
            </w:div>
            <w:div w:id="1126898865">
              <w:marLeft w:val="0"/>
              <w:marRight w:val="0"/>
              <w:marTop w:val="0"/>
              <w:marBottom w:val="0"/>
              <w:divBdr>
                <w:top w:val="none" w:sz="0" w:space="0" w:color="auto"/>
                <w:left w:val="none" w:sz="0" w:space="0" w:color="auto"/>
                <w:bottom w:val="none" w:sz="0" w:space="0" w:color="auto"/>
                <w:right w:val="none" w:sz="0" w:space="0" w:color="auto"/>
              </w:divBdr>
            </w:div>
            <w:div w:id="1364792876">
              <w:marLeft w:val="0"/>
              <w:marRight w:val="0"/>
              <w:marTop w:val="0"/>
              <w:marBottom w:val="0"/>
              <w:divBdr>
                <w:top w:val="none" w:sz="0" w:space="0" w:color="auto"/>
                <w:left w:val="none" w:sz="0" w:space="0" w:color="auto"/>
                <w:bottom w:val="none" w:sz="0" w:space="0" w:color="auto"/>
                <w:right w:val="none" w:sz="0" w:space="0" w:color="auto"/>
              </w:divBdr>
            </w:div>
            <w:div w:id="764501468">
              <w:marLeft w:val="0"/>
              <w:marRight w:val="0"/>
              <w:marTop w:val="0"/>
              <w:marBottom w:val="0"/>
              <w:divBdr>
                <w:top w:val="none" w:sz="0" w:space="0" w:color="auto"/>
                <w:left w:val="none" w:sz="0" w:space="0" w:color="auto"/>
                <w:bottom w:val="none" w:sz="0" w:space="0" w:color="auto"/>
                <w:right w:val="none" w:sz="0" w:space="0" w:color="auto"/>
              </w:divBdr>
            </w:div>
            <w:div w:id="1817255100">
              <w:marLeft w:val="0"/>
              <w:marRight w:val="0"/>
              <w:marTop w:val="0"/>
              <w:marBottom w:val="0"/>
              <w:divBdr>
                <w:top w:val="none" w:sz="0" w:space="0" w:color="auto"/>
                <w:left w:val="none" w:sz="0" w:space="0" w:color="auto"/>
                <w:bottom w:val="none" w:sz="0" w:space="0" w:color="auto"/>
                <w:right w:val="none" w:sz="0" w:space="0" w:color="auto"/>
              </w:divBdr>
            </w:div>
            <w:div w:id="1618023599">
              <w:marLeft w:val="0"/>
              <w:marRight w:val="0"/>
              <w:marTop w:val="0"/>
              <w:marBottom w:val="0"/>
              <w:divBdr>
                <w:top w:val="none" w:sz="0" w:space="0" w:color="auto"/>
                <w:left w:val="none" w:sz="0" w:space="0" w:color="auto"/>
                <w:bottom w:val="none" w:sz="0" w:space="0" w:color="auto"/>
                <w:right w:val="none" w:sz="0" w:space="0" w:color="auto"/>
              </w:divBdr>
            </w:div>
            <w:div w:id="422381281">
              <w:marLeft w:val="0"/>
              <w:marRight w:val="0"/>
              <w:marTop w:val="0"/>
              <w:marBottom w:val="0"/>
              <w:divBdr>
                <w:top w:val="none" w:sz="0" w:space="0" w:color="auto"/>
                <w:left w:val="none" w:sz="0" w:space="0" w:color="auto"/>
                <w:bottom w:val="none" w:sz="0" w:space="0" w:color="auto"/>
                <w:right w:val="none" w:sz="0" w:space="0" w:color="auto"/>
              </w:divBdr>
            </w:div>
            <w:div w:id="1772049841">
              <w:marLeft w:val="0"/>
              <w:marRight w:val="0"/>
              <w:marTop w:val="0"/>
              <w:marBottom w:val="0"/>
              <w:divBdr>
                <w:top w:val="none" w:sz="0" w:space="0" w:color="auto"/>
                <w:left w:val="none" w:sz="0" w:space="0" w:color="auto"/>
                <w:bottom w:val="none" w:sz="0" w:space="0" w:color="auto"/>
                <w:right w:val="none" w:sz="0" w:space="0" w:color="auto"/>
              </w:divBdr>
            </w:div>
            <w:div w:id="378669592">
              <w:marLeft w:val="0"/>
              <w:marRight w:val="0"/>
              <w:marTop w:val="0"/>
              <w:marBottom w:val="0"/>
              <w:divBdr>
                <w:top w:val="none" w:sz="0" w:space="0" w:color="auto"/>
                <w:left w:val="none" w:sz="0" w:space="0" w:color="auto"/>
                <w:bottom w:val="none" w:sz="0" w:space="0" w:color="auto"/>
                <w:right w:val="none" w:sz="0" w:space="0" w:color="auto"/>
              </w:divBdr>
            </w:div>
            <w:div w:id="1368868496">
              <w:marLeft w:val="0"/>
              <w:marRight w:val="0"/>
              <w:marTop w:val="0"/>
              <w:marBottom w:val="0"/>
              <w:divBdr>
                <w:top w:val="none" w:sz="0" w:space="0" w:color="auto"/>
                <w:left w:val="none" w:sz="0" w:space="0" w:color="auto"/>
                <w:bottom w:val="none" w:sz="0" w:space="0" w:color="auto"/>
                <w:right w:val="none" w:sz="0" w:space="0" w:color="auto"/>
              </w:divBdr>
            </w:div>
            <w:div w:id="231086636">
              <w:marLeft w:val="0"/>
              <w:marRight w:val="0"/>
              <w:marTop w:val="0"/>
              <w:marBottom w:val="0"/>
              <w:divBdr>
                <w:top w:val="none" w:sz="0" w:space="0" w:color="auto"/>
                <w:left w:val="none" w:sz="0" w:space="0" w:color="auto"/>
                <w:bottom w:val="none" w:sz="0" w:space="0" w:color="auto"/>
                <w:right w:val="none" w:sz="0" w:space="0" w:color="auto"/>
              </w:divBdr>
            </w:div>
            <w:div w:id="706175263">
              <w:marLeft w:val="0"/>
              <w:marRight w:val="0"/>
              <w:marTop w:val="0"/>
              <w:marBottom w:val="0"/>
              <w:divBdr>
                <w:top w:val="none" w:sz="0" w:space="0" w:color="auto"/>
                <w:left w:val="none" w:sz="0" w:space="0" w:color="auto"/>
                <w:bottom w:val="none" w:sz="0" w:space="0" w:color="auto"/>
                <w:right w:val="none" w:sz="0" w:space="0" w:color="auto"/>
              </w:divBdr>
            </w:div>
            <w:div w:id="198125262">
              <w:marLeft w:val="0"/>
              <w:marRight w:val="0"/>
              <w:marTop w:val="0"/>
              <w:marBottom w:val="0"/>
              <w:divBdr>
                <w:top w:val="none" w:sz="0" w:space="0" w:color="auto"/>
                <w:left w:val="none" w:sz="0" w:space="0" w:color="auto"/>
                <w:bottom w:val="none" w:sz="0" w:space="0" w:color="auto"/>
                <w:right w:val="none" w:sz="0" w:space="0" w:color="auto"/>
              </w:divBdr>
            </w:div>
            <w:div w:id="1112286547">
              <w:marLeft w:val="0"/>
              <w:marRight w:val="0"/>
              <w:marTop w:val="0"/>
              <w:marBottom w:val="0"/>
              <w:divBdr>
                <w:top w:val="none" w:sz="0" w:space="0" w:color="auto"/>
                <w:left w:val="none" w:sz="0" w:space="0" w:color="auto"/>
                <w:bottom w:val="none" w:sz="0" w:space="0" w:color="auto"/>
                <w:right w:val="none" w:sz="0" w:space="0" w:color="auto"/>
              </w:divBdr>
            </w:div>
            <w:div w:id="2085450328">
              <w:marLeft w:val="0"/>
              <w:marRight w:val="0"/>
              <w:marTop w:val="0"/>
              <w:marBottom w:val="0"/>
              <w:divBdr>
                <w:top w:val="none" w:sz="0" w:space="0" w:color="auto"/>
                <w:left w:val="none" w:sz="0" w:space="0" w:color="auto"/>
                <w:bottom w:val="none" w:sz="0" w:space="0" w:color="auto"/>
                <w:right w:val="none" w:sz="0" w:space="0" w:color="auto"/>
              </w:divBdr>
            </w:div>
            <w:div w:id="1387680707">
              <w:marLeft w:val="0"/>
              <w:marRight w:val="0"/>
              <w:marTop w:val="0"/>
              <w:marBottom w:val="0"/>
              <w:divBdr>
                <w:top w:val="none" w:sz="0" w:space="0" w:color="auto"/>
                <w:left w:val="none" w:sz="0" w:space="0" w:color="auto"/>
                <w:bottom w:val="none" w:sz="0" w:space="0" w:color="auto"/>
                <w:right w:val="none" w:sz="0" w:space="0" w:color="auto"/>
              </w:divBdr>
            </w:div>
            <w:div w:id="233707996">
              <w:marLeft w:val="0"/>
              <w:marRight w:val="0"/>
              <w:marTop w:val="0"/>
              <w:marBottom w:val="0"/>
              <w:divBdr>
                <w:top w:val="none" w:sz="0" w:space="0" w:color="auto"/>
                <w:left w:val="none" w:sz="0" w:space="0" w:color="auto"/>
                <w:bottom w:val="none" w:sz="0" w:space="0" w:color="auto"/>
                <w:right w:val="none" w:sz="0" w:space="0" w:color="auto"/>
              </w:divBdr>
            </w:div>
            <w:div w:id="674653983">
              <w:marLeft w:val="0"/>
              <w:marRight w:val="0"/>
              <w:marTop w:val="0"/>
              <w:marBottom w:val="0"/>
              <w:divBdr>
                <w:top w:val="none" w:sz="0" w:space="0" w:color="auto"/>
                <w:left w:val="none" w:sz="0" w:space="0" w:color="auto"/>
                <w:bottom w:val="none" w:sz="0" w:space="0" w:color="auto"/>
                <w:right w:val="none" w:sz="0" w:space="0" w:color="auto"/>
              </w:divBdr>
            </w:div>
            <w:div w:id="856768256">
              <w:marLeft w:val="0"/>
              <w:marRight w:val="0"/>
              <w:marTop w:val="0"/>
              <w:marBottom w:val="0"/>
              <w:divBdr>
                <w:top w:val="none" w:sz="0" w:space="0" w:color="auto"/>
                <w:left w:val="none" w:sz="0" w:space="0" w:color="auto"/>
                <w:bottom w:val="none" w:sz="0" w:space="0" w:color="auto"/>
                <w:right w:val="none" w:sz="0" w:space="0" w:color="auto"/>
              </w:divBdr>
            </w:div>
            <w:div w:id="213465845">
              <w:marLeft w:val="0"/>
              <w:marRight w:val="0"/>
              <w:marTop w:val="0"/>
              <w:marBottom w:val="0"/>
              <w:divBdr>
                <w:top w:val="none" w:sz="0" w:space="0" w:color="auto"/>
                <w:left w:val="none" w:sz="0" w:space="0" w:color="auto"/>
                <w:bottom w:val="none" w:sz="0" w:space="0" w:color="auto"/>
                <w:right w:val="none" w:sz="0" w:space="0" w:color="auto"/>
              </w:divBdr>
            </w:div>
            <w:div w:id="1465003336">
              <w:marLeft w:val="0"/>
              <w:marRight w:val="0"/>
              <w:marTop w:val="0"/>
              <w:marBottom w:val="0"/>
              <w:divBdr>
                <w:top w:val="none" w:sz="0" w:space="0" w:color="auto"/>
                <w:left w:val="none" w:sz="0" w:space="0" w:color="auto"/>
                <w:bottom w:val="none" w:sz="0" w:space="0" w:color="auto"/>
                <w:right w:val="none" w:sz="0" w:space="0" w:color="auto"/>
              </w:divBdr>
            </w:div>
            <w:div w:id="682122419">
              <w:marLeft w:val="0"/>
              <w:marRight w:val="0"/>
              <w:marTop w:val="0"/>
              <w:marBottom w:val="0"/>
              <w:divBdr>
                <w:top w:val="none" w:sz="0" w:space="0" w:color="auto"/>
                <w:left w:val="none" w:sz="0" w:space="0" w:color="auto"/>
                <w:bottom w:val="none" w:sz="0" w:space="0" w:color="auto"/>
                <w:right w:val="none" w:sz="0" w:space="0" w:color="auto"/>
              </w:divBdr>
            </w:div>
            <w:div w:id="1663313588">
              <w:marLeft w:val="0"/>
              <w:marRight w:val="0"/>
              <w:marTop w:val="0"/>
              <w:marBottom w:val="0"/>
              <w:divBdr>
                <w:top w:val="none" w:sz="0" w:space="0" w:color="auto"/>
                <w:left w:val="none" w:sz="0" w:space="0" w:color="auto"/>
                <w:bottom w:val="none" w:sz="0" w:space="0" w:color="auto"/>
                <w:right w:val="none" w:sz="0" w:space="0" w:color="auto"/>
              </w:divBdr>
            </w:div>
            <w:div w:id="1515337402">
              <w:marLeft w:val="0"/>
              <w:marRight w:val="0"/>
              <w:marTop w:val="0"/>
              <w:marBottom w:val="0"/>
              <w:divBdr>
                <w:top w:val="none" w:sz="0" w:space="0" w:color="auto"/>
                <w:left w:val="none" w:sz="0" w:space="0" w:color="auto"/>
                <w:bottom w:val="none" w:sz="0" w:space="0" w:color="auto"/>
                <w:right w:val="none" w:sz="0" w:space="0" w:color="auto"/>
              </w:divBdr>
            </w:div>
            <w:div w:id="347104503">
              <w:marLeft w:val="0"/>
              <w:marRight w:val="0"/>
              <w:marTop w:val="0"/>
              <w:marBottom w:val="0"/>
              <w:divBdr>
                <w:top w:val="none" w:sz="0" w:space="0" w:color="auto"/>
                <w:left w:val="none" w:sz="0" w:space="0" w:color="auto"/>
                <w:bottom w:val="none" w:sz="0" w:space="0" w:color="auto"/>
                <w:right w:val="none" w:sz="0" w:space="0" w:color="auto"/>
              </w:divBdr>
            </w:div>
            <w:div w:id="1994216165">
              <w:marLeft w:val="0"/>
              <w:marRight w:val="0"/>
              <w:marTop w:val="0"/>
              <w:marBottom w:val="0"/>
              <w:divBdr>
                <w:top w:val="none" w:sz="0" w:space="0" w:color="auto"/>
                <w:left w:val="none" w:sz="0" w:space="0" w:color="auto"/>
                <w:bottom w:val="none" w:sz="0" w:space="0" w:color="auto"/>
                <w:right w:val="none" w:sz="0" w:space="0" w:color="auto"/>
              </w:divBdr>
            </w:div>
            <w:div w:id="1002126023">
              <w:marLeft w:val="0"/>
              <w:marRight w:val="0"/>
              <w:marTop w:val="0"/>
              <w:marBottom w:val="0"/>
              <w:divBdr>
                <w:top w:val="none" w:sz="0" w:space="0" w:color="auto"/>
                <w:left w:val="none" w:sz="0" w:space="0" w:color="auto"/>
                <w:bottom w:val="none" w:sz="0" w:space="0" w:color="auto"/>
                <w:right w:val="none" w:sz="0" w:space="0" w:color="auto"/>
              </w:divBdr>
            </w:div>
            <w:div w:id="94635617">
              <w:marLeft w:val="0"/>
              <w:marRight w:val="0"/>
              <w:marTop w:val="0"/>
              <w:marBottom w:val="0"/>
              <w:divBdr>
                <w:top w:val="none" w:sz="0" w:space="0" w:color="auto"/>
                <w:left w:val="none" w:sz="0" w:space="0" w:color="auto"/>
                <w:bottom w:val="none" w:sz="0" w:space="0" w:color="auto"/>
                <w:right w:val="none" w:sz="0" w:space="0" w:color="auto"/>
              </w:divBdr>
            </w:div>
            <w:div w:id="900947760">
              <w:marLeft w:val="0"/>
              <w:marRight w:val="0"/>
              <w:marTop w:val="0"/>
              <w:marBottom w:val="0"/>
              <w:divBdr>
                <w:top w:val="none" w:sz="0" w:space="0" w:color="auto"/>
                <w:left w:val="none" w:sz="0" w:space="0" w:color="auto"/>
                <w:bottom w:val="none" w:sz="0" w:space="0" w:color="auto"/>
                <w:right w:val="none" w:sz="0" w:space="0" w:color="auto"/>
              </w:divBdr>
            </w:div>
            <w:div w:id="1338769758">
              <w:marLeft w:val="0"/>
              <w:marRight w:val="0"/>
              <w:marTop w:val="0"/>
              <w:marBottom w:val="0"/>
              <w:divBdr>
                <w:top w:val="none" w:sz="0" w:space="0" w:color="auto"/>
                <w:left w:val="none" w:sz="0" w:space="0" w:color="auto"/>
                <w:bottom w:val="none" w:sz="0" w:space="0" w:color="auto"/>
                <w:right w:val="none" w:sz="0" w:space="0" w:color="auto"/>
              </w:divBdr>
            </w:div>
            <w:div w:id="2073692586">
              <w:marLeft w:val="0"/>
              <w:marRight w:val="0"/>
              <w:marTop w:val="0"/>
              <w:marBottom w:val="0"/>
              <w:divBdr>
                <w:top w:val="none" w:sz="0" w:space="0" w:color="auto"/>
                <w:left w:val="none" w:sz="0" w:space="0" w:color="auto"/>
                <w:bottom w:val="none" w:sz="0" w:space="0" w:color="auto"/>
                <w:right w:val="none" w:sz="0" w:space="0" w:color="auto"/>
              </w:divBdr>
            </w:div>
            <w:div w:id="1256943596">
              <w:marLeft w:val="0"/>
              <w:marRight w:val="0"/>
              <w:marTop w:val="0"/>
              <w:marBottom w:val="0"/>
              <w:divBdr>
                <w:top w:val="none" w:sz="0" w:space="0" w:color="auto"/>
                <w:left w:val="none" w:sz="0" w:space="0" w:color="auto"/>
                <w:bottom w:val="none" w:sz="0" w:space="0" w:color="auto"/>
                <w:right w:val="none" w:sz="0" w:space="0" w:color="auto"/>
              </w:divBdr>
            </w:div>
            <w:div w:id="1548179043">
              <w:marLeft w:val="0"/>
              <w:marRight w:val="0"/>
              <w:marTop w:val="0"/>
              <w:marBottom w:val="0"/>
              <w:divBdr>
                <w:top w:val="none" w:sz="0" w:space="0" w:color="auto"/>
                <w:left w:val="none" w:sz="0" w:space="0" w:color="auto"/>
                <w:bottom w:val="none" w:sz="0" w:space="0" w:color="auto"/>
                <w:right w:val="none" w:sz="0" w:space="0" w:color="auto"/>
              </w:divBdr>
            </w:div>
            <w:div w:id="950893821">
              <w:marLeft w:val="0"/>
              <w:marRight w:val="0"/>
              <w:marTop w:val="0"/>
              <w:marBottom w:val="0"/>
              <w:divBdr>
                <w:top w:val="none" w:sz="0" w:space="0" w:color="auto"/>
                <w:left w:val="none" w:sz="0" w:space="0" w:color="auto"/>
                <w:bottom w:val="none" w:sz="0" w:space="0" w:color="auto"/>
                <w:right w:val="none" w:sz="0" w:space="0" w:color="auto"/>
              </w:divBdr>
            </w:div>
            <w:div w:id="794639081">
              <w:marLeft w:val="0"/>
              <w:marRight w:val="0"/>
              <w:marTop w:val="0"/>
              <w:marBottom w:val="0"/>
              <w:divBdr>
                <w:top w:val="none" w:sz="0" w:space="0" w:color="auto"/>
                <w:left w:val="none" w:sz="0" w:space="0" w:color="auto"/>
                <w:bottom w:val="none" w:sz="0" w:space="0" w:color="auto"/>
                <w:right w:val="none" w:sz="0" w:space="0" w:color="auto"/>
              </w:divBdr>
            </w:div>
            <w:div w:id="81489685">
              <w:marLeft w:val="0"/>
              <w:marRight w:val="0"/>
              <w:marTop w:val="0"/>
              <w:marBottom w:val="0"/>
              <w:divBdr>
                <w:top w:val="none" w:sz="0" w:space="0" w:color="auto"/>
                <w:left w:val="none" w:sz="0" w:space="0" w:color="auto"/>
                <w:bottom w:val="none" w:sz="0" w:space="0" w:color="auto"/>
                <w:right w:val="none" w:sz="0" w:space="0" w:color="auto"/>
              </w:divBdr>
            </w:div>
            <w:div w:id="691883430">
              <w:marLeft w:val="0"/>
              <w:marRight w:val="0"/>
              <w:marTop w:val="0"/>
              <w:marBottom w:val="0"/>
              <w:divBdr>
                <w:top w:val="none" w:sz="0" w:space="0" w:color="auto"/>
                <w:left w:val="none" w:sz="0" w:space="0" w:color="auto"/>
                <w:bottom w:val="none" w:sz="0" w:space="0" w:color="auto"/>
                <w:right w:val="none" w:sz="0" w:space="0" w:color="auto"/>
              </w:divBdr>
            </w:div>
            <w:div w:id="1859004822">
              <w:marLeft w:val="0"/>
              <w:marRight w:val="0"/>
              <w:marTop w:val="0"/>
              <w:marBottom w:val="0"/>
              <w:divBdr>
                <w:top w:val="none" w:sz="0" w:space="0" w:color="auto"/>
                <w:left w:val="none" w:sz="0" w:space="0" w:color="auto"/>
                <w:bottom w:val="none" w:sz="0" w:space="0" w:color="auto"/>
                <w:right w:val="none" w:sz="0" w:space="0" w:color="auto"/>
              </w:divBdr>
            </w:div>
            <w:div w:id="89469091">
              <w:marLeft w:val="0"/>
              <w:marRight w:val="0"/>
              <w:marTop w:val="0"/>
              <w:marBottom w:val="0"/>
              <w:divBdr>
                <w:top w:val="none" w:sz="0" w:space="0" w:color="auto"/>
                <w:left w:val="none" w:sz="0" w:space="0" w:color="auto"/>
                <w:bottom w:val="none" w:sz="0" w:space="0" w:color="auto"/>
                <w:right w:val="none" w:sz="0" w:space="0" w:color="auto"/>
              </w:divBdr>
            </w:div>
            <w:div w:id="74283474">
              <w:marLeft w:val="0"/>
              <w:marRight w:val="0"/>
              <w:marTop w:val="0"/>
              <w:marBottom w:val="0"/>
              <w:divBdr>
                <w:top w:val="none" w:sz="0" w:space="0" w:color="auto"/>
                <w:left w:val="none" w:sz="0" w:space="0" w:color="auto"/>
                <w:bottom w:val="none" w:sz="0" w:space="0" w:color="auto"/>
                <w:right w:val="none" w:sz="0" w:space="0" w:color="auto"/>
              </w:divBdr>
            </w:div>
            <w:div w:id="549734907">
              <w:marLeft w:val="0"/>
              <w:marRight w:val="0"/>
              <w:marTop w:val="0"/>
              <w:marBottom w:val="0"/>
              <w:divBdr>
                <w:top w:val="none" w:sz="0" w:space="0" w:color="auto"/>
                <w:left w:val="none" w:sz="0" w:space="0" w:color="auto"/>
                <w:bottom w:val="none" w:sz="0" w:space="0" w:color="auto"/>
                <w:right w:val="none" w:sz="0" w:space="0" w:color="auto"/>
              </w:divBdr>
            </w:div>
            <w:div w:id="1392339146">
              <w:marLeft w:val="0"/>
              <w:marRight w:val="0"/>
              <w:marTop w:val="0"/>
              <w:marBottom w:val="0"/>
              <w:divBdr>
                <w:top w:val="none" w:sz="0" w:space="0" w:color="auto"/>
                <w:left w:val="none" w:sz="0" w:space="0" w:color="auto"/>
                <w:bottom w:val="none" w:sz="0" w:space="0" w:color="auto"/>
                <w:right w:val="none" w:sz="0" w:space="0" w:color="auto"/>
              </w:divBdr>
            </w:div>
            <w:div w:id="844322616">
              <w:marLeft w:val="0"/>
              <w:marRight w:val="0"/>
              <w:marTop w:val="0"/>
              <w:marBottom w:val="0"/>
              <w:divBdr>
                <w:top w:val="none" w:sz="0" w:space="0" w:color="auto"/>
                <w:left w:val="none" w:sz="0" w:space="0" w:color="auto"/>
                <w:bottom w:val="none" w:sz="0" w:space="0" w:color="auto"/>
                <w:right w:val="none" w:sz="0" w:space="0" w:color="auto"/>
              </w:divBdr>
            </w:div>
            <w:div w:id="756438354">
              <w:marLeft w:val="0"/>
              <w:marRight w:val="0"/>
              <w:marTop w:val="0"/>
              <w:marBottom w:val="0"/>
              <w:divBdr>
                <w:top w:val="none" w:sz="0" w:space="0" w:color="auto"/>
                <w:left w:val="none" w:sz="0" w:space="0" w:color="auto"/>
                <w:bottom w:val="none" w:sz="0" w:space="0" w:color="auto"/>
                <w:right w:val="none" w:sz="0" w:space="0" w:color="auto"/>
              </w:divBdr>
            </w:div>
            <w:div w:id="1263687778">
              <w:marLeft w:val="0"/>
              <w:marRight w:val="0"/>
              <w:marTop w:val="0"/>
              <w:marBottom w:val="0"/>
              <w:divBdr>
                <w:top w:val="none" w:sz="0" w:space="0" w:color="auto"/>
                <w:left w:val="none" w:sz="0" w:space="0" w:color="auto"/>
                <w:bottom w:val="none" w:sz="0" w:space="0" w:color="auto"/>
                <w:right w:val="none" w:sz="0" w:space="0" w:color="auto"/>
              </w:divBdr>
            </w:div>
            <w:div w:id="991101749">
              <w:marLeft w:val="0"/>
              <w:marRight w:val="0"/>
              <w:marTop w:val="0"/>
              <w:marBottom w:val="0"/>
              <w:divBdr>
                <w:top w:val="none" w:sz="0" w:space="0" w:color="auto"/>
                <w:left w:val="none" w:sz="0" w:space="0" w:color="auto"/>
                <w:bottom w:val="none" w:sz="0" w:space="0" w:color="auto"/>
                <w:right w:val="none" w:sz="0" w:space="0" w:color="auto"/>
              </w:divBdr>
            </w:div>
            <w:div w:id="249705744">
              <w:marLeft w:val="0"/>
              <w:marRight w:val="0"/>
              <w:marTop w:val="0"/>
              <w:marBottom w:val="0"/>
              <w:divBdr>
                <w:top w:val="none" w:sz="0" w:space="0" w:color="auto"/>
                <w:left w:val="none" w:sz="0" w:space="0" w:color="auto"/>
                <w:bottom w:val="none" w:sz="0" w:space="0" w:color="auto"/>
                <w:right w:val="none" w:sz="0" w:space="0" w:color="auto"/>
              </w:divBdr>
            </w:div>
            <w:div w:id="1128007453">
              <w:marLeft w:val="0"/>
              <w:marRight w:val="0"/>
              <w:marTop w:val="0"/>
              <w:marBottom w:val="0"/>
              <w:divBdr>
                <w:top w:val="none" w:sz="0" w:space="0" w:color="auto"/>
                <w:left w:val="none" w:sz="0" w:space="0" w:color="auto"/>
                <w:bottom w:val="none" w:sz="0" w:space="0" w:color="auto"/>
                <w:right w:val="none" w:sz="0" w:space="0" w:color="auto"/>
              </w:divBdr>
            </w:div>
            <w:div w:id="1957522279">
              <w:marLeft w:val="0"/>
              <w:marRight w:val="0"/>
              <w:marTop w:val="0"/>
              <w:marBottom w:val="0"/>
              <w:divBdr>
                <w:top w:val="none" w:sz="0" w:space="0" w:color="auto"/>
                <w:left w:val="none" w:sz="0" w:space="0" w:color="auto"/>
                <w:bottom w:val="none" w:sz="0" w:space="0" w:color="auto"/>
                <w:right w:val="none" w:sz="0" w:space="0" w:color="auto"/>
              </w:divBdr>
            </w:div>
            <w:div w:id="1998419518">
              <w:marLeft w:val="0"/>
              <w:marRight w:val="0"/>
              <w:marTop w:val="0"/>
              <w:marBottom w:val="0"/>
              <w:divBdr>
                <w:top w:val="none" w:sz="0" w:space="0" w:color="auto"/>
                <w:left w:val="none" w:sz="0" w:space="0" w:color="auto"/>
                <w:bottom w:val="none" w:sz="0" w:space="0" w:color="auto"/>
                <w:right w:val="none" w:sz="0" w:space="0" w:color="auto"/>
              </w:divBdr>
            </w:div>
            <w:div w:id="1125734039">
              <w:marLeft w:val="0"/>
              <w:marRight w:val="0"/>
              <w:marTop w:val="0"/>
              <w:marBottom w:val="0"/>
              <w:divBdr>
                <w:top w:val="none" w:sz="0" w:space="0" w:color="auto"/>
                <w:left w:val="none" w:sz="0" w:space="0" w:color="auto"/>
                <w:bottom w:val="none" w:sz="0" w:space="0" w:color="auto"/>
                <w:right w:val="none" w:sz="0" w:space="0" w:color="auto"/>
              </w:divBdr>
            </w:div>
            <w:div w:id="2044817375">
              <w:marLeft w:val="0"/>
              <w:marRight w:val="0"/>
              <w:marTop w:val="0"/>
              <w:marBottom w:val="0"/>
              <w:divBdr>
                <w:top w:val="none" w:sz="0" w:space="0" w:color="auto"/>
                <w:left w:val="none" w:sz="0" w:space="0" w:color="auto"/>
                <w:bottom w:val="none" w:sz="0" w:space="0" w:color="auto"/>
                <w:right w:val="none" w:sz="0" w:space="0" w:color="auto"/>
              </w:divBdr>
            </w:div>
            <w:div w:id="1826580921">
              <w:marLeft w:val="0"/>
              <w:marRight w:val="0"/>
              <w:marTop w:val="0"/>
              <w:marBottom w:val="0"/>
              <w:divBdr>
                <w:top w:val="none" w:sz="0" w:space="0" w:color="auto"/>
                <w:left w:val="none" w:sz="0" w:space="0" w:color="auto"/>
                <w:bottom w:val="none" w:sz="0" w:space="0" w:color="auto"/>
                <w:right w:val="none" w:sz="0" w:space="0" w:color="auto"/>
              </w:divBdr>
            </w:div>
            <w:div w:id="245070243">
              <w:marLeft w:val="0"/>
              <w:marRight w:val="0"/>
              <w:marTop w:val="0"/>
              <w:marBottom w:val="0"/>
              <w:divBdr>
                <w:top w:val="none" w:sz="0" w:space="0" w:color="auto"/>
                <w:left w:val="none" w:sz="0" w:space="0" w:color="auto"/>
                <w:bottom w:val="none" w:sz="0" w:space="0" w:color="auto"/>
                <w:right w:val="none" w:sz="0" w:space="0" w:color="auto"/>
              </w:divBdr>
            </w:div>
            <w:div w:id="3763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323">
      <w:bodyDiv w:val="1"/>
      <w:marLeft w:val="0"/>
      <w:marRight w:val="0"/>
      <w:marTop w:val="0"/>
      <w:marBottom w:val="0"/>
      <w:divBdr>
        <w:top w:val="none" w:sz="0" w:space="0" w:color="auto"/>
        <w:left w:val="none" w:sz="0" w:space="0" w:color="auto"/>
        <w:bottom w:val="none" w:sz="0" w:space="0" w:color="auto"/>
        <w:right w:val="none" w:sz="0" w:space="0" w:color="auto"/>
      </w:divBdr>
      <w:divsChild>
        <w:div w:id="2016882119">
          <w:marLeft w:val="0"/>
          <w:marRight w:val="0"/>
          <w:marTop w:val="0"/>
          <w:marBottom w:val="0"/>
          <w:divBdr>
            <w:top w:val="none" w:sz="0" w:space="0" w:color="auto"/>
            <w:left w:val="none" w:sz="0" w:space="0" w:color="auto"/>
            <w:bottom w:val="none" w:sz="0" w:space="0" w:color="auto"/>
            <w:right w:val="none" w:sz="0" w:space="0" w:color="auto"/>
          </w:divBdr>
          <w:divsChild>
            <w:div w:id="908148960">
              <w:marLeft w:val="0"/>
              <w:marRight w:val="0"/>
              <w:marTop w:val="0"/>
              <w:marBottom w:val="0"/>
              <w:divBdr>
                <w:top w:val="none" w:sz="0" w:space="0" w:color="auto"/>
                <w:left w:val="none" w:sz="0" w:space="0" w:color="auto"/>
                <w:bottom w:val="none" w:sz="0" w:space="0" w:color="auto"/>
                <w:right w:val="none" w:sz="0" w:space="0" w:color="auto"/>
              </w:divBdr>
            </w:div>
            <w:div w:id="2116434247">
              <w:marLeft w:val="0"/>
              <w:marRight w:val="0"/>
              <w:marTop w:val="0"/>
              <w:marBottom w:val="0"/>
              <w:divBdr>
                <w:top w:val="none" w:sz="0" w:space="0" w:color="auto"/>
                <w:left w:val="none" w:sz="0" w:space="0" w:color="auto"/>
                <w:bottom w:val="none" w:sz="0" w:space="0" w:color="auto"/>
                <w:right w:val="none" w:sz="0" w:space="0" w:color="auto"/>
              </w:divBdr>
            </w:div>
            <w:div w:id="2051880849">
              <w:marLeft w:val="0"/>
              <w:marRight w:val="0"/>
              <w:marTop w:val="0"/>
              <w:marBottom w:val="0"/>
              <w:divBdr>
                <w:top w:val="none" w:sz="0" w:space="0" w:color="auto"/>
                <w:left w:val="none" w:sz="0" w:space="0" w:color="auto"/>
                <w:bottom w:val="none" w:sz="0" w:space="0" w:color="auto"/>
                <w:right w:val="none" w:sz="0" w:space="0" w:color="auto"/>
              </w:divBdr>
            </w:div>
            <w:div w:id="1604462075">
              <w:marLeft w:val="0"/>
              <w:marRight w:val="0"/>
              <w:marTop w:val="0"/>
              <w:marBottom w:val="0"/>
              <w:divBdr>
                <w:top w:val="none" w:sz="0" w:space="0" w:color="auto"/>
                <w:left w:val="none" w:sz="0" w:space="0" w:color="auto"/>
                <w:bottom w:val="none" w:sz="0" w:space="0" w:color="auto"/>
                <w:right w:val="none" w:sz="0" w:space="0" w:color="auto"/>
              </w:divBdr>
            </w:div>
            <w:div w:id="554588265">
              <w:marLeft w:val="0"/>
              <w:marRight w:val="0"/>
              <w:marTop w:val="0"/>
              <w:marBottom w:val="0"/>
              <w:divBdr>
                <w:top w:val="none" w:sz="0" w:space="0" w:color="auto"/>
                <w:left w:val="none" w:sz="0" w:space="0" w:color="auto"/>
                <w:bottom w:val="none" w:sz="0" w:space="0" w:color="auto"/>
                <w:right w:val="none" w:sz="0" w:space="0" w:color="auto"/>
              </w:divBdr>
            </w:div>
            <w:div w:id="1541085393">
              <w:marLeft w:val="0"/>
              <w:marRight w:val="0"/>
              <w:marTop w:val="0"/>
              <w:marBottom w:val="0"/>
              <w:divBdr>
                <w:top w:val="none" w:sz="0" w:space="0" w:color="auto"/>
                <w:left w:val="none" w:sz="0" w:space="0" w:color="auto"/>
                <w:bottom w:val="none" w:sz="0" w:space="0" w:color="auto"/>
                <w:right w:val="none" w:sz="0" w:space="0" w:color="auto"/>
              </w:divBdr>
            </w:div>
            <w:div w:id="200820692">
              <w:marLeft w:val="0"/>
              <w:marRight w:val="0"/>
              <w:marTop w:val="0"/>
              <w:marBottom w:val="0"/>
              <w:divBdr>
                <w:top w:val="none" w:sz="0" w:space="0" w:color="auto"/>
                <w:left w:val="none" w:sz="0" w:space="0" w:color="auto"/>
                <w:bottom w:val="none" w:sz="0" w:space="0" w:color="auto"/>
                <w:right w:val="none" w:sz="0" w:space="0" w:color="auto"/>
              </w:divBdr>
            </w:div>
            <w:div w:id="734822301">
              <w:marLeft w:val="0"/>
              <w:marRight w:val="0"/>
              <w:marTop w:val="0"/>
              <w:marBottom w:val="0"/>
              <w:divBdr>
                <w:top w:val="none" w:sz="0" w:space="0" w:color="auto"/>
                <w:left w:val="none" w:sz="0" w:space="0" w:color="auto"/>
                <w:bottom w:val="none" w:sz="0" w:space="0" w:color="auto"/>
                <w:right w:val="none" w:sz="0" w:space="0" w:color="auto"/>
              </w:divBdr>
            </w:div>
            <w:div w:id="1182741077">
              <w:marLeft w:val="0"/>
              <w:marRight w:val="0"/>
              <w:marTop w:val="0"/>
              <w:marBottom w:val="0"/>
              <w:divBdr>
                <w:top w:val="none" w:sz="0" w:space="0" w:color="auto"/>
                <w:left w:val="none" w:sz="0" w:space="0" w:color="auto"/>
                <w:bottom w:val="none" w:sz="0" w:space="0" w:color="auto"/>
                <w:right w:val="none" w:sz="0" w:space="0" w:color="auto"/>
              </w:divBdr>
            </w:div>
            <w:div w:id="217477878">
              <w:marLeft w:val="0"/>
              <w:marRight w:val="0"/>
              <w:marTop w:val="0"/>
              <w:marBottom w:val="0"/>
              <w:divBdr>
                <w:top w:val="none" w:sz="0" w:space="0" w:color="auto"/>
                <w:left w:val="none" w:sz="0" w:space="0" w:color="auto"/>
                <w:bottom w:val="none" w:sz="0" w:space="0" w:color="auto"/>
                <w:right w:val="none" w:sz="0" w:space="0" w:color="auto"/>
              </w:divBdr>
            </w:div>
            <w:div w:id="1910387727">
              <w:marLeft w:val="0"/>
              <w:marRight w:val="0"/>
              <w:marTop w:val="0"/>
              <w:marBottom w:val="0"/>
              <w:divBdr>
                <w:top w:val="none" w:sz="0" w:space="0" w:color="auto"/>
                <w:left w:val="none" w:sz="0" w:space="0" w:color="auto"/>
                <w:bottom w:val="none" w:sz="0" w:space="0" w:color="auto"/>
                <w:right w:val="none" w:sz="0" w:space="0" w:color="auto"/>
              </w:divBdr>
            </w:div>
            <w:div w:id="1187864210">
              <w:marLeft w:val="0"/>
              <w:marRight w:val="0"/>
              <w:marTop w:val="0"/>
              <w:marBottom w:val="0"/>
              <w:divBdr>
                <w:top w:val="none" w:sz="0" w:space="0" w:color="auto"/>
                <w:left w:val="none" w:sz="0" w:space="0" w:color="auto"/>
                <w:bottom w:val="none" w:sz="0" w:space="0" w:color="auto"/>
                <w:right w:val="none" w:sz="0" w:space="0" w:color="auto"/>
              </w:divBdr>
            </w:div>
            <w:div w:id="614336391">
              <w:marLeft w:val="0"/>
              <w:marRight w:val="0"/>
              <w:marTop w:val="0"/>
              <w:marBottom w:val="0"/>
              <w:divBdr>
                <w:top w:val="none" w:sz="0" w:space="0" w:color="auto"/>
                <w:left w:val="none" w:sz="0" w:space="0" w:color="auto"/>
                <w:bottom w:val="none" w:sz="0" w:space="0" w:color="auto"/>
                <w:right w:val="none" w:sz="0" w:space="0" w:color="auto"/>
              </w:divBdr>
            </w:div>
            <w:div w:id="1117866975">
              <w:marLeft w:val="0"/>
              <w:marRight w:val="0"/>
              <w:marTop w:val="0"/>
              <w:marBottom w:val="0"/>
              <w:divBdr>
                <w:top w:val="none" w:sz="0" w:space="0" w:color="auto"/>
                <w:left w:val="none" w:sz="0" w:space="0" w:color="auto"/>
                <w:bottom w:val="none" w:sz="0" w:space="0" w:color="auto"/>
                <w:right w:val="none" w:sz="0" w:space="0" w:color="auto"/>
              </w:divBdr>
            </w:div>
            <w:div w:id="930553464">
              <w:marLeft w:val="0"/>
              <w:marRight w:val="0"/>
              <w:marTop w:val="0"/>
              <w:marBottom w:val="0"/>
              <w:divBdr>
                <w:top w:val="none" w:sz="0" w:space="0" w:color="auto"/>
                <w:left w:val="none" w:sz="0" w:space="0" w:color="auto"/>
                <w:bottom w:val="none" w:sz="0" w:space="0" w:color="auto"/>
                <w:right w:val="none" w:sz="0" w:space="0" w:color="auto"/>
              </w:divBdr>
            </w:div>
            <w:div w:id="1608267317">
              <w:marLeft w:val="0"/>
              <w:marRight w:val="0"/>
              <w:marTop w:val="0"/>
              <w:marBottom w:val="0"/>
              <w:divBdr>
                <w:top w:val="none" w:sz="0" w:space="0" w:color="auto"/>
                <w:left w:val="none" w:sz="0" w:space="0" w:color="auto"/>
                <w:bottom w:val="none" w:sz="0" w:space="0" w:color="auto"/>
                <w:right w:val="none" w:sz="0" w:space="0" w:color="auto"/>
              </w:divBdr>
            </w:div>
            <w:div w:id="402218858">
              <w:marLeft w:val="0"/>
              <w:marRight w:val="0"/>
              <w:marTop w:val="0"/>
              <w:marBottom w:val="0"/>
              <w:divBdr>
                <w:top w:val="none" w:sz="0" w:space="0" w:color="auto"/>
                <w:left w:val="none" w:sz="0" w:space="0" w:color="auto"/>
                <w:bottom w:val="none" w:sz="0" w:space="0" w:color="auto"/>
                <w:right w:val="none" w:sz="0" w:space="0" w:color="auto"/>
              </w:divBdr>
            </w:div>
            <w:div w:id="2052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5325">
      <w:bodyDiv w:val="1"/>
      <w:marLeft w:val="0"/>
      <w:marRight w:val="0"/>
      <w:marTop w:val="0"/>
      <w:marBottom w:val="0"/>
      <w:divBdr>
        <w:top w:val="none" w:sz="0" w:space="0" w:color="auto"/>
        <w:left w:val="none" w:sz="0" w:space="0" w:color="auto"/>
        <w:bottom w:val="none" w:sz="0" w:space="0" w:color="auto"/>
        <w:right w:val="none" w:sz="0" w:space="0" w:color="auto"/>
      </w:divBdr>
    </w:div>
    <w:div w:id="1219780650">
      <w:bodyDiv w:val="1"/>
      <w:marLeft w:val="0"/>
      <w:marRight w:val="0"/>
      <w:marTop w:val="0"/>
      <w:marBottom w:val="0"/>
      <w:divBdr>
        <w:top w:val="none" w:sz="0" w:space="0" w:color="auto"/>
        <w:left w:val="none" w:sz="0" w:space="0" w:color="auto"/>
        <w:bottom w:val="none" w:sz="0" w:space="0" w:color="auto"/>
        <w:right w:val="none" w:sz="0" w:space="0" w:color="auto"/>
      </w:divBdr>
    </w:div>
    <w:div w:id="1258445335">
      <w:bodyDiv w:val="1"/>
      <w:marLeft w:val="0"/>
      <w:marRight w:val="0"/>
      <w:marTop w:val="0"/>
      <w:marBottom w:val="0"/>
      <w:divBdr>
        <w:top w:val="none" w:sz="0" w:space="0" w:color="auto"/>
        <w:left w:val="none" w:sz="0" w:space="0" w:color="auto"/>
        <w:bottom w:val="none" w:sz="0" w:space="0" w:color="auto"/>
        <w:right w:val="none" w:sz="0" w:space="0" w:color="auto"/>
      </w:divBdr>
      <w:divsChild>
        <w:div w:id="1734037581">
          <w:marLeft w:val="0"/>
          <w:marRight w:val="0"/>
          <w:marTop w:val="0"/>
          <w:marBottom w:val="0"/>
          <w:divBdr>
            <w:top w:val="none" w:sz="0" w:space="0" w:color="auto"/>
            <w:left w:val="none" w:sz="0" w:space="0" w:color="auto"/>
            <w:bottom w:val="none" w:sz="0" w:space="0" w:color="auto"/>
            <w:right w:val="none" w:sz="0" w:space="0" w:color="auto"/>
          </w:divBdr>
          <w:divsChild>
            <w:div w:id="26611089">
              <w:marLeft w:val="0"/>
              <w:marRight w:val="0"/>
              <w:marTop w:val="0"/>
              <w:marBottom w:val="0"/>
              <w:divBdr>
                <w:top w:val="none" w:sz="0" w:space="0" w:color="auto"/>
                <w:left w:val="none" w:sz="0" w:space="0" w:color="auto"/>
                <w:bottom w:val="none" w:sz="0" w:space="0" w:color="auto"/>
                <w:right w:val="none" w:sz="0" w:space="0" w:color="auto"/>
              </w:divBdr>
            </w:div>
            <w:div w:id="1847481297">
              <w:marLeft w:val="0"/>
              <w:marRight w:val="0"/>
              <w:marTop w:val="0"/>
              <w:marBottom w:val="0"/>
              <w:divBdr>
                <w:top w:val="none" w:sz="0" w:space="0" w:color="auto"/>
                <w:left w:val="none" w:sz="0" w:space="0" w:color="auto"/>
                <w:bottom w:val="none" w:sz="0" w:space="0" w:color="auto"/>
                <w:right w:val="none" w:sz="0" w:space="0" w:color="auto"/>
              </w:divBdr>
            </w:div>
            <w:div w:id="633290972">
              <w:marLeft w:val="0"/>
              <w:marRight w:val="0"/>
              <w:marTop w:val="0"/>
              <w:marBottom w:val="0"/>
              <w:divBdr>
                <w:top w:val="none" w:sz="0" w:space="0" w:color="auto"/>
                <w:left w:val="none" w:sz="0" w:space="0" w:color="auto"/>
                <w:bottom w:val="none" w:sz="0" w:space="0" w:color="auto"/>
                <w:right w:val="none" w:sz="0" w:space="0" w:color="auto"/>
              </w:divBdr>
            </w:div>
            <w:div w:id="1132287678">
              <w:marLeft w:val="0"/>
              <w:marRight w:val="0"/>
              <w:marTop w:val="0"/>
              <w:marBottom w:val="0"/>
              <w:divBdr>
                <w:top w:val="none" w:sz="0" w:space="0" w:color="auto"/>
                <w:left w:val="none" w:sz="0" w:space="0" w:color="auto"/>
                <w:bottom w:val="none" w:sz="0" w:space="0" w:color="auto"/>
                <w:right w:val="none" w:sz="0" w:space="0" w:color="auto"/>
              </w:divBdr>
            </w:div>
            <w:div w:id="1281036501">
              <w:marLeft w:val="0"/>
              <w:marRight w:val="0"/>
              <w:marTop w:val="0"/>
              <w:marBottom w:val="0"/>
              <w:divBdr>
                <w:top w:val="none" w:sz="0" w:space="0" w:color="auto"/>
                <w:left w:val="none" w:sz="0" w:space="0" w:color="auto"/>
                <w:bottom w:val="none" w:sz="0" w:space="0" w:color="auto"/>
                <w:right w:val="none" w:sz="0" w:space="0" w:color="auto"/>
              </w:divBdr>
            </w:div>
            <w:div w:id="1455170135">
              <w:marLeft w:val="0"/>
              <w:marRight w:val="0"/>
              <w:marTop w:val="0"/>
              <w:marBottom w:val="0"/>
              <w:divBdr>
                <w:top w:val="none" w:sz="0" w:space="0" w:color="auto"/>
                <w:left w:val="none" w:sz="0" w:space="0" w:color="auto"/>
                <w:bottom w:val="none" w:sz="0" w:space="0" w:color="auto"/>
                <w:right w:val="none" w:sz="0" w:space="0" w:color="auto"/>
              </w:divBdr>
            </w:div>
            <w:div w:id="1758599675">
              <w:marLeft w:val="0"/>
              <w:marRight w:val="0"/>
              <w:marTop w:val="0"/>
              <w:marBottom w:val="0"/>
              <w:divBdr>
                <w:top w:val="none" w:sz="0" w:space="0" w:color="auto"/>
                <w:left w:val="none" w:sz="0" w:space="0" w:color="auto"/>
                <w:bottom w:val="none" w:sz="0" w:space="0" w:color="auto"/>
                <w:right w:val="none" w:sz="0" w:space="0" w:color="auto"/>
              </w:divBdr>
            </w:div>
            <w:div w:id="1043754127">
              <w:marLeft w:val="0"/>
              <w:marRight w:val="0"/>
              <w:marTop w:val="0"/>
              <w:marBottom w:val="0"/>
              <w:divBdr>
                <w:top w:val="none" w:sz="0" w:space="0" w:color="auto"/>
                <w:left w:val="none" w:sz="0" w:space="0" w:color="auto"/>
                <w:bottom w:val="none" w:sz="0" w:space="0" w:color="auto"/>
                <w:right w:val="none" w:sz="0" w:space="0" w:color="auto"/>
              </w:divBdr>
            </w:div>
            <w:div w:id="1612083982">
              <w:marLeft w:val="0"/>
              <w:marRight w:val="0"/>
              <w:marTop w:val="0"/>
              <w:marBottom w:val="0"/>
              <w:divBdr>
                <w:top w:val="none" w:sz="0" w:space="0" w:color="auto"/>
                <w:left w:val="none" w:sz="0" w:space="0" w:color="auto"/>
                <w:bottom w:val="none" w:sz="0" w:space="0" w:color="auto"/>
                <w:right w:val="none" w:sz="0" w:space="0" w:color="auto"/>
              </w:divBdr>
            </w:div>
            <w:div w:id="292635490">
              <w:marLeft w:val="0"/>
              <w:marRight w:val="0"/>
              <w:marTop w:val="0"/>
              <w:marBottom w:val="0"/>
              <w:divBdr>
                <w:top w:val="none" w:sz="0" w:space="0" w:color="auto"/>
                <w:left w:val="none" w:sz="0" w:space="0" w:color="auto"/>
                <w:bottom w:val="none" w:sz="0" w:space="0" w:color="auto"/>
                <w:right w:val="none" w:sz="0" w:space="0" w:color="auto"/>
              </w:divBdr>
            </w:div>
            <w:div w:id="405418468">
              <w:marLeft w:val="0"/>
              <w:marRight w:val="0"/>
              <w:marTop w:val="0"/>
              <w:marBottom w:val="0"/>
              <w:divBdr>
                <w:top w:val="none" w:sz="0" w:space="0" w:color="auto"/>
                <w:left w:val="none" w:sz="0" w:space="0" w:color="auto"/>
                <w:bottom w:val="none" w:sz="0" w:space="0" w:color="auto"/>
                <w:right w:val="none" w:sz="0" w:space="0" w:color="auto"/>
              </w:divBdr>
            </w:div>
            <w:div w:id="187717320">
              <w:marLeft w:val="0"/>
              <w:marRight w:val="0"/>
              <w:marTop w:val="0"/>
              <w:marBottom w:val="0"/>
              <w:divBdr>
                <w:top w:val="none" w:sz="0" w:space="0" w:color="auto"/>
                <w:left w:val="none" w:sz="0" w:space="0" w:color="auto"/>
                <w:bottom w:val="none" w:sz="0" w:space="0" w:color="auto"/>
                <w:right w:val="none" w:sz="0" w:space="0" w:color="auto"/>
              </w:divBdr>
            </w:div>
            <w:div w:id="1347947960">
              <w:marLeft w:val="0"/>
              <w:marRight w:val="0"/>
              <w:marTop w:val="0"/>
              <w:marBottom w:val="0"/>
              <w:divBdr>
                <w:top w:val="none" w:sz="0" w:space="0" w:color="auto"/>
                <w:left w:val="none" w:sz="0" w:space="0" w:color="auto"/>
                <w:bottom w:val="none" w:sz="0" w:space="0" w:color="auto"/>
                <w:right w:val="none" w:sz="0" w:space="0" w:color="auto"/>
              </w:divBdr>
            </w:div>
            <w:div w:id="1616329941">
              <w:marLeft w:val="0"/>
              <w:marRight w:val="0"/>
              <w:marTop w:val="0"/>
              <w:marBottom w:val="0"/>
              <w:divBdr>
                <w:top w:val="none" w:sz="0" w:space="0" w:color="auto"/>
                <w:left w:val="none" w:sz="0" w:space="0" w:color="auto"/>
                <w:bottom w:val="none" w:sz="0" w:space="0" w:color="auto"/>
                <w:right w:val="none" w:sz="0" w:space="0" w:color="auto"/>
              </w:divBdr>
            </w:div>
            <w:div w:id="1499148381">
              <w:marLeft w:val="0"/>
              <w:marRight w:val="0"/>
              <w:marTop w:val="0"/>
              <w:marBottom w:val="0"/>
              <w:divBdr>
                <w:top w:val="none" w:sz="0" w:space="0" w:color="auto"/>
                <w:left w:val="none" w:sz="0" w:space="0" w:color="auto"/>
                <w:bottom w:val="none" w:sz="0" w:space="0" w:color="auto"/>
                <w:right w:val="none" w:sz="0" w:space="0" w:color="auto"/>
              </w:divBdr>
            </w:div>
            <w:div w:id="1888301851">
              <w:marLeft w:val="0"/>
              <w:marRight w:val="0"/>
              <w:marTop w:val="0"/>
              <w:marBottom w:val="0"/>
              <w:divBdr>
                <w:top w:val="none" w:sz="0" w:space="0" w:color="auto"/>
                <w:left w:val="none" w:sz="0" w:space="0" w:color="auto"/>
                <w:bottom w:val="none" w:sz="0" w:space="0" w:color="auto"/>
                <w:right w:val="none" w:sz="0" w:space="0" w:color="auto"/>
              </w:divBdr>
            </w:div>
            <w:div w:id="992489612">
              <w:marLeft w:val="0"/>
              <w:marRight w:val="0"/>
              <w:marTop w:val="0"/>
              <w:marBottom w:val="0"/>
              <w:divBdr>
                <w:top w:val="none" w:sz="0" w:space="0" w:color="auto"/>
                <w:left w:val="none" w:sz="0" w:space="0" w:color="auto"/>
                <w:bottom w:val="none" w:sz="0" w:space="0" w:color="auto"/>
                <w:right w:val="none" w:sz="0" w:space="0" w:color="auto"/>
              </w:divBdr>
            </w:div>
            <w:div w:id="1942029245">
              <w:marLeft w:val="0"/>
              <w:marRight w:val="0"/>
              <w:marTop w:val="0"/>
              <w:marBottom w:val="0"/>
              <w:divBdr>
                <w:top w:val="none" w:sz="0" w:space="0" w:color="auto"/>
                <w:left w:val="none" w:sz="0" w:space="0" w:color="auto"/>
                <w:bottom w:val="none" w:sz="0" w:space="0" w:color="auto"/>
                <w:right w:val="none" w:sz="0" w:space="0" w:color="auto"/>
              </w:divBdr>
            </w:div>
            <w:div w:id="1826698871">
              <w:marLeft w:val="0"/>
              <w:marRight w:val="0"/>
              <w:marTop w:val="0"/>
              <w:marBottom w:val="0"/>
              <w:divBdr>
                <w:top w:val="none" w:sz="0" w:space="0" w:color="auto"/>
                <w:left w:val="none" w:sz="0" w:space="0" w:color="auto"/>
                <w:bottom w:val="none" w:sz="0" w:space="0" w:color="auto"/>
                <w:right w:val="none" w:sz="0" w:space="0" w:color="auto"/>
              </w:divBdr>
            </w:div>
            <w:div w:id="2145850272">
              <w:marLeft w:val="0"/>
              <w:marRight w:val="0"/>
              <w:marTop w:val="0"/>
              <w:marBottom w:val="0"/>
              <w:divBdr>
                <w:top w:val="none" w:sz="0" w:space="0" w:color="auto"/>
                <w:left w:val="none" w:sz="0" w:space="0" w:color="auto"/>
                <w:bottom w:val="none" w:sz="0" w:space="0" w:color="auto"/>
                <w:right w:val="none" w:sz="0" w:space="0" w:color="auto"/>
              </w:divBdr>
            </w:div>
            <w:div w:id="1759980568">
              <w:marLeft w:val="0"/>
              <w:marRight w:val="0"/>
              <w:marTop w:val="0"/>
              <w:marBottom w:val="0"/>
              <w:divBdr>
                <w:top w:val="none" w:sz="0" w:space="0" w:color="auto"/>
                <w:left w:val="none" w:sz="0" w:space="0" w:color="auto"/>
                <w:bottom w:val="none" w:sz="0" w:space="0" w:color="auto"/>
                <w:right w:val="none" w:sz="0" w:space="0" w:color="auto"/>
              </w:divBdr>
            </w:div>
            <w:div w:id="951672810">
              <w:marLeft w:val="0"/>
              <w:marRight w:val="0"/>
              <w:marTop w:val="0"/>
              <w:marBottom w:val="0"/>
              <w:divBdr>
                <w:top w:val="none" w:sz="0" w:space="0" w:color="auto"/>
                <w:left w:val="none" w:sz="0" w:space="0" w:color="auto"/>
                <w:bottom w:val="none" w:sz="0" w:space="0" w:color="auto"/>
                <w:right w:val="none" w:sz="0" w:space="0" w:color="auto"/>
              </w:divBdr>
            </w:div>
            <w:div w:id="1148281618">
              <w:marLeft w:val="0"/>
              <w:marRight w:val="0"/>
              <w:marTop w:val="0"/>
              <w:marBottom w:val="0"/>
              <w:divBdr>
                <w:top w:val="none" w:sz="0" w:space="0" w:color="auto"/>
                <w:left w:val="none" w:sz="0" w:space="0" w:color="auto"/>
                <w:bottom w:val="none" w:sz="0" w:space="0" w:color="auto"/>
                <w:right w:val="none" w:sz="0" w:space="0" w:color="auto"/>
              </w:divBdr>
            </w:div>
            <w:div w:id="1055004939">
              <w:marLeft w:val="0"/>
              <w:marRight w:val="0"/>
              <w:marTop w:val="0"/>
              <w:marBottom w:val="0"/>
              <w:divBdr>
                <w:top w:val="none" w:sz="0" w:space="0" w:color="auto"/>
                <w:left w:val="none" w:sz="0" w:space="0" w:color="auto"/>
                <w:bottom w:val="none" w:sz="0" w:space="0" w:color="auto"/>
                <w:right w:val="none" w:sz="0" w:space="0" w:color="auto"/>
              </w:divBdr>
            </w:div>
            <w:div w:id="1364555497">
              <w:marLeft w:val="0"/>
              <w:marRight w:val="0"/>
              <w:marTop w:val="0"/>
              <w:marBottom w:val="0"/>
              <w:divBdr>
                <w:top w:val="none" w:sz="0" w:space="0" w:color="auto"/>
                <w:left w:val="none" w:sz="0" w:space="0" w:color="auto"/>
                <w:bottom w:val="none" w:sz="0" w:space="0" w:color="auto"/>
                <w:right w:val="none" w:sz="0" w:space="0" w:color="auto"/>
              </w:divBdr>
            </w:div>
            <w:div w:id="1762990803">
              <w:marLeft w:val="0"/>
              <w:marRight w:val="0"/>
              <w:marTop w:val="0"/>
              <w:marBottom w:val="0"/>
              <w:divBdr>
                <w:top w:val="none" w:sz="0" w:space="0" w:color="auto"/>
                <w:left w:val="none" w:sz="0" w:space="0" w:color="auto"/>
                <w:bottom w:val="none" w:sz="0" w:space="0" w:color="auto"/>
                <w:right w:val="none" w:sz="0" w:space="0" w:color="auto"/>
              </w:divBdr>
            </w:div>
            <w:div w:id="298608653">
              <w:marLeft w:val="0"/>
              <w:marRight w:val="0"/>
              <w:marTop w:val="0"/>
              <w:marBottom w:val="0"/>
              <w:divBdr>
                <w:top w:val="none" w:sz="0" w:space="0" w:color="auto"/>
                <w:left w:val="none" w:sz="0" w:space="0" w:color="auto"/>
                <w:bottom w:val="none" w:sz="0" w:space="0" w:color="auto"/>
                <w:right w:val="none" w:sz="0" w:space="0" w:color="auto"/>
              </w:divBdr>
            </w:div>
            <w:div w:id="1544441297">
              <w:marLeft w:val="0"/>
              <w:marRight w:val="0"/>
              <w:marTop w:val="0"/>
              <w:marBottom w:val="0"/>
              <w:divBdr>
                <w:top w:val="none" w:sz="0" w:space="0" w:color="auto"/>
                <w:left w:val="none" w:sz="0" w:space="0" w:color="auto"/>
                <w:bottom w:val="none" w:sz="0" w:space="0" w:color="auto"/>
                <w:right w:val="none" w:sz="0" w:space="0" w:color="auto"/>
              </w:divBdr>
            </w:div>
            <w:div w:id="1892424199">
              <w:marLeft w:val="0"/>
              <w:marRight w:val="0"/>
              <w:marTop w:val="0"/>
              <w:marBottom w:val="0"/>
              <w:divBdr>
                <w:top w:val="none" w:sz="0" w:space="0" w:color="auto"/>
                <w:left w:val="none" w:sz="0" w:space="0" w:color="auto"/>
                <w:bottom w:val="none" w:sz="0" w:space="0" w:color="auto"/>
                <w:right w:val="none" w:sz="0" w:space="0" w:color="auto"/>
              </w:divBdr>
            </w:div>
            <w:div w:id="263613219">
              <w:marLeft w:val="0"/>
              <w:marRight w:val="0"/>
              <w:marTop w:val="0"/>
              <w:marBottom w:val="0"/>
              <w:divBdr>
                <w:top w:val="none" w:sz="0" w:space="0" w:color="auto"/>
                <w:left w:val="none" w:sz="0" w:space="0" w:color="auto"/>
                <w:bottom w:val="none" w:sz="0" w:space="0" w:color="auto"/>
                <w:right w:val="none" w:sz="0" w:space="0" w:color="auto"/>
              </w:divBdr>
            </w:div>
            <w:div w:id="854272122">
              <w:marLeft w:val="0"/>
              <w:marRight w:val="0"/>
              <w:marTop w:val="0"/>
              <w:marBottom w:val="0"/>
              <w:divBdr>
                <w:top w:val="none" w:sz="0" w:space="0" w:color="auto"/>
                <w:left w:val="none" w:sz="0" w:space="0" w:color="auto"/>
                <w:bottom w:val="none" w:sz="0" w:space="0" w:color="auto"/>
                <w:right w:val="none" w:sz="0" w:space="0" w:color="auto"/>
              </w:divBdr>
            </w:div>
            <w:div w:id="1605766870">
              <w:marLeft w:val="0"/>
              <w:marRight w:val="0"/>
              <w:marTop w:val="0"/>
              <w:marBottom w:val="0"/>
              <w:divBdr>
                <w:top w:val="none" w:sz="0" w:space="0" w:color="auto"/>
                <w:left w:val="none" w:sz="0" w:space="0" w:color="auto"/>
                <w:bottom w:val="none" w:sz="0" w:space="0" w:color="auto"/>
                <w:right w:val="none" w:sz="0" w:space="0" w:color="auto"/>
              </w:divBdr>
            </w:div>
            <w:div w:id="582759641">
              <w:marLeft w:val="0"/>
              <w:marRight w:val="0"/>
              <w:marTop w:val="0"/>
              <w:marBottom w:val="0"/>
              <w:divBdr>
                <w:top w:val="none" w:sz="0" w:space="0" w:color="auto"/>
                <w:left w:val="none" w:sz="0" w:space="0" w:color="auto"/>
                <w:bottom w:val="none" w:sz="0" w:space="0" w:color="auto"/>
                <w:right w:val="none" w:sz="0" w:space="0" w:color="auto"/>
              </w:divBdr>
            </w:div>
            <w:div w:id="132139819">
              <w:marLeft w:val="0"/>
              <w:marRight w:val="0"/>
              <w:marTop w:val="0"/>
              <w:marBottom w:val="0"/>
              <w:divBdr>
                <w:top w:val="none" w:sz="0" w:space="0" w:color="auto"/>
                <w:left w:val="none" w:sz="0" w:space="0" w:color="auto"/>
                <w:bottom w:val="none" w:sz="0" w:space="0" w:color="auto"/>
                <w:right w:val="none" w:sz="0" w:space="0" w:color="auto"/>
              </w:divBdr>
            </w:div>
            <w:div w:id="1032998404">
              <w:marLeft w:val="0"/>
              <w:marRight w:val="0"/>
              <w:marTop w:val="0"/>
              <w:marBottom w:val="0"/>
              <w:divBdr>
                <w:top w:val="none" w:sz="0" w:space="0" w:color="auto"/>
                <w:left w:val="none" w:sz="0" w:space="0" w:color="auto"/>
                <w:bottom w:val="none" w:sz="0" w:space="0" w:color="auto"/>
                <w:right w:val="none" w:sz="0" w:space="0" w:color="auto"/>
              </w:divBdr>
            </w:div>
            <w:div w:id="330451309">
              <w:marLeft w:val="0"/>
              <w:marRight w:val="0"/>
              <w:marTop w:val="0"/>
              <w:marBottom w:val="0"/>
              <w:divBdr>
                <w:top w:val="none" w:sz="0" w:space="0" w:color="auto"/>
                <w:left w:val="none" w:sz="0" w:space="0" w:color="auto"/>
                <w:bottom w:val="none" w:sz="0" w:space="0" w:color="auto"/>
                <w:right w:val="none" w:sz="0" w:space="0" w:color="auto"/>
              </w:divBdr>
            </w:div>
            <w:div w:id="160395015">
              <w:marLeft w:val="0"/>
              <w:marRight w:val="0"/>
              <w:marTop w:val="0"/>
              <w:marBottom w:val="0"/>
              <w:divBdr>
                <w:top w:val="none" w:sz="0" w:space="0" w:color="auto"/>
                <w:left w:val="none" w:sz="0" w:space="0" w:color="auto"/>
                <w:bottom w:val="none" w:sz="0" w:space="0" w:color="auto"/>
                <w:right w:val="none" w:sz="0" w:space="0" w:color="auto"/>
              </w:divBdr>
            </w:div>
            <w:div w:id="458694098">
              <w:marLeft w:val="0"/>
              <w:marRight w:val="0"/>
              <w:marTop w:val="0"/>
              <w:marBottom w:val="0"/>
              <w:divBdr>
                <w:top w:val="none" w:sz="0" w:space="0" w:color="auto"/>
                <w:left w:val="none" w:sz="0" w:space="0" w:color="auto"/>
                <w:bottom w:val="none" w:sz="0" w:space="0" w:color="auto"/>
                <w:right w:val="none" w:sz="0" w:space="0" w:color="auto"/>
              </w:divBdr>
            </w:div>
            <w:div w:id="200098532">
              <w:marLeft w:val="0"/>
              <w:marRight w:val="0"/>
              <w:marTop w:val="0"/>
              <w:marBottom w:val="0"/>
              <w:divBdr>
                <w:top w:val="none" w:sz="0" w:space="0" w:color="auto"/>
                <w:left w:val="none" w:sz="0" w:space="0" w:color="auto"/>
                <w:bottom w:val="none" w:sz="0" w:space="0" w:color="auto"/>
                <w:right w:val="none" w:sz="0" w:space="0" w:color="auto"/>
              </w:divBdr>
            </w:div>
            <w:div w:id="1211383527">
              <w:marLeft w:val="0"/>
              <w:marRight w:val="0"/>
              <w:marTop w:val="0"/>
              <w:marBottom w:val="0"/>
              <w:divBdr>
                <w:top w:val="none" w:sz="0" w:space="0" w:color="auto"/>
                <w:left w:val="none" w:sz="0" w:space="0" w:color="auto"/>
                <w:bottom w:val="none" w:sz="0" w:space="0" w:color="auto"/>
                <w:right w:val="none" w:sz="0" w:space="0" w:color="auto"/>
              </w:divBdr>
            </w:div>
            <w:div w:id="856312057">
              <w:marLeft w:val="0"/>
              <w:marRight w:val="0"/>
              <w:marTop w:val="0"/>
              <w:marBottom w:val="0"/>
              <w:divBdr>
                <w:top w:val="none" w:sz="0" w:space="0" w:color="auto"/>
                <w:left w:val="none" w:sz="0" w:space="0" w:color="auto"/>
                <w:bottom w:val="none" w:sz="0" w:space="0" w:color="auto"/>
                <w:right w:val="none" w:sz="0" w:space="0" w:color="auto"/>
              </w:divBdr>
            </w:div>
            <w:div w:id="430200783">
              <w:marLeft w:val="0"/>
              <w:marRight w:val="0"/>
              <w:marTop w:val="0"/>
              <w:marBottom w:val="0"/>
              <w:divBdr>
                <w:top w:val="none" w:sz="0" w:space="0" w:color="auto"/>
                <w:left w:val="none" w:sz="0" w:space="0" w:color="auto"/>
                <w:bottom w:val="none" w:sz="0" w:space="0" w:color="auto"/>
                <w:right w:val="none" w:sz="0" w:space="0" w:color="auto"/>
              </w:divBdr>
            </w:div>
            <w:div w:id="844319040">
              <w:marLeft w:val="0"/>
              <w:marRight w:val="0"/>
              <w:marTop w:val="0"/>
              <w:marBottom w:val="0"/>
              <w:divBdr>
                <w:top w:val="none" w:sz="0" w:space="0" w:color="auto"/>
                <w:left w:val="none" w:sz="0" w:space="0" w:color="auto"/>
                <w:bottom w:val="none" w:sz="0" w:space="0" w:color="auto"/>
                <w:right w:val="none" w:sz="0" w:space="0" w:color="auto"/>
              </w:divBdr>
            </w:div>
            <w:div w:id="1079136491">
              <w:marLeft w:val="0"/>
              <w:marRight w:val="0"/>
              <w:marTop w:val="0"/>
              <w:marBottom w:val="0"/>
              <w:divBdr>
                <w:top w:val="none" w:sz="0" w:space="0" w:color="auto"/>
                <w:left w:val="none" w:sz="0" w:space="0" w:color="auto"/>
                <w:bottom w:val="none" w:sz="0" w:space="0" w:color="auto"/>
                <w:right w:val="none" w:sz="0" w:space="0" w:color="auto"/>
              </w:divBdr>
            </w:div>
            <w:div w:id="1446272687">
              <w:marLeft w:val="0"/>
              <w:marRight w:val="0"/>
              <w:marTop w:val="0"/>
              <w:marBottom w:val="0"/>
              <w:divBdr>
                <w:top w:val="none" w:sz="0" w:space="0" w:color="auto"/>
                <w:left w:val="none" w:sz="0" w:space="0" w:color="auto"/>
                <w:bottom w:val="none" w:sz="0" w:space="0" w:color="auto"/>
                <w:right w:val="none" w:sz="0" w:space="0" w:color="auto"/>
              </w:divBdr>
            </w:div>
            <w:div w:id="2062630312">
              <w:marLeft w:val="0"/>
              <w:marRight w:val="0"/>
              <w:marTop w:val="0"/>
              <w:marBottom w:val="0"/>
              <w:divBdr>
                <w:top w:val="none" w:sz="0" w:space="0" w:color="auto"/>
                <w:left w:val="none" w:sz="0" w:space="0" w:color="auto"/>
                <w:bottom w:val="none" w:sz="0" w:space="0" w:color="auto"/>
                <w:right w:val="none" w:sz="0" w:space="0" w:color="auto"/>
              </w:divBdr>
            </w:div>
            <w:div w:id="2145074494">
              <w:marLeft w:val="0"/>
              <w:marRight w:val="0"/>
              <w:marTop w:val="0"/>
              <w:marBottom w:val="0"/>
              <w:divBdr>
                <w:top w:val="none" w:sz="0" w:space="0" w:color="auto"/>
                <w:left w:val="none" w:sz="0" w:space="0" w:color="auto"/>
                <w:bottom w:val="none" w:sz="0" w:space="0" w:color="auto"/>
                <w:right w:val="none" w:sz="0" w:space="0" w:color="auto"/>
              </w:divBdr>
            </w:div>
            <w:div w:id="466825614">
              <w:marLeft w:val="0"/>
              <w:marRight w:val="0"/>
              <w:marTop w:val="0"/>
              <w:marBottom w:val="0"/>
              <w:divBdr>
                <w:top w:val="none" w:sz="0" w:space="0" w:color="auto"/>
                <w:left w:val="none" w:sz="0" w:space="0" w:color="auto"/>
                <w:bottom w:val="none" w:sz="0" w:space="0" w:color="auto"/>
                <w:right w:val="none" w:sz="0" w:space="0" w:color="auto"/>
              </w:divBdr>
            </w:div>
            <w:div w:id="927150364">
              <w:marLeft w:val="0"/>
              <w:marRight w:val="0"/>
              <w:marTop w:val="0"/>
              <w:marBottom w:val="0"/>
              <w:divBdr>
                <w:top w:val="none" w:sz="0" w:space="0" w:color="auto"/>
                <w:left w:val="none" w:sz="0" w:space="0" w:color="auto"/>
                <w:bottom w:val="none" w:sz="0" w:space="0" w:color="auto"/>
                <w:right w:val="none" w:sz="0" w:space="0" w:color="auto"/>
              </w:divBdr>
            </w:div>
            <w:div w:id="97454603">
              <w:marLeft w:val="0"/>
              <w:marRight w:val="0"/>
              <w:marTop w:val="0"/>
              <w:marBottom w:val="0"/>
              <w:divBdr>
                <w:top w:val="none" w:sz="0" w:space="0" w:color="auto"/>
                <w:left w:val="none" w:sz="0" w:space="0" w:color="auto"/>
                <w:bottom w:val="none" w:sz="0" w:space="0" w:color="auto"/>
                <w:right w:val="none" w:sz="0" w:space="0" w:color="auto"/>
              </w:divBdr>
            </w:div>
            <w:div w:id="1693149692">
              <w:marLeft w:val="0"/>
              <w:marRight w:val="0"/>
              <w:marTop w:val="0"/>
              <w:marBottom w:val="0"/>
              <w:divBdr>
                <w:top w:val="none" w:sz="0" w:space="0" w:color="auto"/>
                <w:left w:val="none" w:sz="0" w:space="0" w:color="auto"/>
                <w:bottom w:val="none" w:sz="0" w:space="0" w:color="auto"/>
                <w:right w:val="none" w:sz="0" w:space="0" w:color="auto"/>
              </w:divBdr>
            </w:div>
            <w:div w:id="106316129">
              <w:marLeft w:val="0"/>
              <w:marRight w:val="0"/>
              <w:marTop w:val="0"/>
              <w:marBottom w:val="0"/>
              <w:divBdr>
                <w:top w:val="none" w:sz="0" w:space="0" w:color="auto"/>
                <w:left w:val="none" w:sz="0" w:space="0" w:color="auto"/>
                <w:bottom w:val="none" w:sz="0" w:space="0" w:color="auto"/>
                <w:right w:val="none" w:sz="0" w:space="0" w:color="auto"/>
              </w:divBdr>
            </w:div>
            <w:div w:id="929001412">
              <w:marLeft w:val="0"/>
              <w:marRight w:val="0"/>
              <w:marTop w:val="0"/>
              <w:marBottom w:val="0"/>
              <w:divBdr>
                <w:top w:val="none" w:sz="0" w:space="0" w:color="auto"/>
                <w:left w:val="none" w:sz="0" w:space="0" w:color="auto"/>
                <w:bottom w:val="none" w:sz="0" w:space="0" w:color="auto"/>
                <w:right w:val="none" w:sz="0" w:space="0" w:color="auto"/>
              </w:divBdr>
            </w:div>
            <w:div w:id="1522008105">
              <w:marLeft w:val="0"/>
              <w:marRight w:val="0"/>
              <w:marTop w:val="0"/>
              <w:marBottom w:val="0"/>
              <w:divBdr>
                <w:top w:val="none" w:sz="0" w:space="0" w:color="auto"/>
                <w:left w:val="none" w:sz="0" w:space="0" w:color="auto"/>
                <w:bottom w:val="none" w:sz="0" w:space="0" w:color="auto"/>
                <w:right w:val="none" w:sz="0" w:space="0" w:color="auto"/>
              </w:divBdr>
            </w:div>
            <w:div w:id="529488224">
              <w:marLeft w:val="0"/>
              <w:marRight w:val="0"/>
              <w:marTop w:val="0"/>
              <w:marBottom w:val="0"/>
              <w:divBdr>
                <w:top w:val="none" w:sz="0" w:space="0" w:color="auto"/>
                <w:left w:val="none" w:sz="0" w:space="0" w:color="auto"/>
                <w:bottom w:val="none" w:sz="0" w:space="0" w:color="auto"/>
                <w:right w:val="none" w:sz="0" w:space="0" w:color="auto"/>
              </w:divBdr>
            </w:div>
            <w:div w:id="1303267265">
              <w:marLeft w:val="0"/>
              <w:marRight w:val="0"/>
              <w:marTop w:val="0"/>
              <w:marBottom w:val="0"/>
              <w:divBdr>
                <w:top w:val="none" w:sz="0" w:space="0" w:color="auto"/>
                <w:left w:val="none" w:sz="0" w:space="0" w:color="auto"/>
                <w:bottom w:val="none" w:sz="0" w:space="0" w:color="auto"/>
                <w:right w:val="none" w:sz="0" w:space="0" w:color="auto"/>
              </w:divBdr>
            </w:div>
            <w:div w:id="1724480533">
              <w:marLeft w:val="0"/>
              <w:marRight w:val="0"/>
              <w:marTop w:val="0"/>
              <w:marBottom w:val="0"/>
              <w:divBdr>
                <w:top w:val="none" w:sz="0" w:space="0" w:color="auto"/>
                <w:left w:val="none" w:sz="0" w:space="0" w:color="auto"/>
                <w:bottom w:val="none" w:sz="0" w:space="0" w:color="auto"/>
                <w:right w:val="none" w:sz="0" w:space="0" w:color="auto"/>
              </w:divBdr>
            </w:div>
            <w:div w:id="1845321875">
              <w:marLeft w:val="0"/>
              <w:marRight w:val="0"/>
              <w:marTop w:val="0"/>
              <w:marBottom w:val="0"/>
              <w:divBdr>
                <w:top w:val="none" w:sz="0" w:space="0" w:color="auto"/>
                <w:left w:val="none" w:sz="0" w:space="0" w:color="auto"/>
                <w:bottom w:val="none" w:sz="0" w:space="0" w:color="auto"/>
                <w:right w:val="none" w:sz="0" w:space="0" w:color="auto"/>
              </w:divBdr>
            </w:div>
            <w:div w:id="2142766136">
              <w:marLeft w:val="0"/>
              <w:marRight w:val="0"/>
              <w:marTop w:val="0"/>
              <w:marBottom w:val="0"/>
              <w:divBdr>
                <w:top w:val="none" w:sz="0" w:space="0" w:color="auto"/>
                <w:left w:val="none" w:sz="0" w:space="0" w:color="auto"/>
                <w:bottom w:val="none" w:sz="0" w:space="0" w:color="auto"/>
                <w:right w:val="none" w:sz="0" w:space="0" w:color="auto"/>
              </w:divBdr>
            </w:div>
            <w:div w:id="1936212007">
              <w:marLeft w:val="0"/>
              <w:marRight w:val="0"/>
              <w:marTop w:val="0"/>
              <w:marBottom w:val="0"/>
              <w:divBdr>
                <w:top w:val="none" w:sz="0" w:space="0" w:color="auto"/>
                <w:left w:val="none" w:sz="0" w:space="0" w:color="auto"/>
                <w:bottom w:val="none" w:sz="0" w:space="0" w:color="auto"/>
                <w:right w:val="none" w:sz="0" w:space="0" w:color="auto"/>
              </w:divBdr>
            </w:div>
            <w:div w:id="975837405">
              <w:marLeft w:val="0"/>
              <w:marRight w:val="0"/>
              <w:marTop w:val="0"/>
              <w:marBottom w:val="0"/>
              <w:divBdr>
                <w:top w:val="none" w:sz="0" w:space="0" w:color="auto"/>
                <w:left w:val="none" w:sz="0" w:space="0" w:color="auto"/>
                <w:bottom w:val="none" w:sz="0" w:space="0" w:color="auto"/>
                <w:right w:val="none" w:sz="0" w:space="0" w:color="auto"/>
              </w:divBdr>
            </w:div>
            <w:div w:id="1791051293">
              <w:marLeft w:val="0"/>
              <w:marRight w:val="0"/>
              <w:marTop w:val="0"/>
              <w:marBottom w:val="0"/>
              <w:divBdr>
                <w:top w:val="none" w:sz="0" w:space="0" w:color="auto"/>
                <w:left w:val="none" w:sz="0" w:space="0" w:color="auto"/>
                <w:bottom w:val="none" w:sz="0" w:space="0" w:color="auto"/>
                <w:right w:val="none" w:sz="0" w:space="0" w:color="auto"/>
              </w:divBdr>
            </w:div>
            <w:div w:id="1909262575">
              <w:marLeft w:val="0"/>
              <w:marRight w:val="0"/>
              <w:marTop w:val="0"/>
              <w:marBottom w:val="0"/>
              <w:divBdr>
                <w:top w:val="none" w:sz="0" w:space="0" w:color="auto"/>
                <w:left w:val="none" w:sz="0" w:space="0" w:color="auto"/>
                <w:bottom w:val="none" w:sz="0" w:space="0" w:color="auto"/>
                <w:right w:val="none" w:sz="0" w:space="0" w:color="auto"/>
              </w:divBdr>
            </w:div>
            <w:div w:id="884759056">
              <w:marLeft w:val="0"/>
              <w:marRight w:val="0"/>
              <w:marTop w:val="0"/>
              <w:marBottom w:val="0"/>
              <w:divBdr>
                <w:top w:val="none" w:sz="0" w:space="0" w:color="auto"/>
                <w:left w:val="none" w:sz="0" w:space="0" w:color="auto"/>
                <w:bottom w:val="none" w:sz="0" w:space="0" w:color="auto"/>
                <w:right w:val="none" w:sz="0" w:space="0" w:color="auto"/>
              </w:divBdr>
            </w:div>
            <w:div w:id="12688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3024">
      <w:bodyDiv w:val="1"/>
      <w:marLeft w:val="0"/>
      <w:marRight w:val="0"/>
      <w:marTop w:val="0"/>
      <w:marBottom w:val="0"/>
      <w:divBdr>
        <w:top w:val="none" w:sz="0" w:space="0" w:color="auto"/>
        <w:left w:val="none" w:sz="0" w:space="0" w:color="auto"/>
        <w:bottom w:val="none" w:sz="0" w:space="0" w:color="auto"/>
        <w:right w:val="none" w:sz="0" w:space="0" w:color="auto"/>
      </w:divBdr>
    </w:div>
    <w:div w:id="1311323471">
      <w:bodyDiv w:val="1"/>
      <w:marLeft w:val="0"/>
      <w:marRight w:val="0"/>
      <w:marTop w:val="0"/>
      <w:marBottom w:val="0"/>
      <w:divBdr>
        <w:top w:val="none" w:sz="0" w:space="0" w:color="auto"/>
        <w:left w:val="none" w:sz="0" w:space="0" w:color="auto"/>
        <w:bottom w:val="none" w:sz="0" w:space="0" w:color="auto"/>
        <w:right w:val="none" w:sz="0" w:space="0" w:color="auto"/>
      </w:divBdr>
    </w:div>
    <w:div w:id="1316566249">
      <w:bodyDiv w:val="1"/>
      <w:marLeft w:val="0"/>
      <w:marRight w:val="0"/>
      <w:marTop w:val="0"/>
      <w:marBottom w:val="0"/>
      <w:divBdr>
        <w:top w:val="none" w:sz="0" w:space="0" w:color="auto"/>
        <w:left w:val="none" w:sz="0" w:space="0" w:color="auto"/>
        <w:bottom w:val="none" w:sz="0" w:space="0" w:color="auto"/>
        <w:right w:val="none" w:sz="0" w:space="0" w:color="auto"/>
      </w:divBdr>
      <w:divsChild>
        <w:div w:id="413749626">
          <w:marLeft w:val="0"/>
          <w:marRight w:val="0"/>
          <w:marTop w:val="0"/>
          <w:marBottom w:val="0"/>
          <w:divBdr>
            <w:top w:val="none" w:sz="0" w:space="0" w:color="auto"/>
            <w:left w:val="none" w:sz="0" w:space="0" w:color="auto"/>
            <w:bottom w:val="none" w:sz="0" w:space="0" w:color="auto"/>
            <w:right w:val="none" w:sz="0" w:space="0" w:color="auto"/>
          </w:divBdr>
          <w:divsChild>
            <w:div w:id="393358034">
              <w:marLeft w:val="0"/>
              <w:marRight w:val="0"/>
              <w:marTop w:val="0"/>
              <w:marBottom w:val="0"/>
              <w:divBdr>
                <w:top w:val="none" w:sz="0" w:space="0" w:color="auto"/>
                <w:left w:val="none" w:sz="0" w:space="0" w:color="auto"/>
                <w:bottom w:val="none" w:sz="0" w:space="0" w:color="auto"/>
                <w:right w:val="none" w:sz="0" w:space="0" w:color="auto"/>
              </w:divBdr>
            </w:div>
            <w:div w:id="1484933376">
              <w:marLeft w:val="0"/>
              <w:marRight w:val="0"/>
              <w:marTop w:val="0"/>
              <w:marBottom w:val="0"/>
              <w:divBdr>
                <w:top w:val="none" w:sz="0" w:space="0" w:color="auto"/>
                <w:left w:val="none" w:sz="0" w:space="0" w:color="auto"/>
                <w:bottom w:val="none" w:sz="0" w:space="0" w:color="auto"/>
                <w:right w:val="none" w:sz="0" w:space="0" w:color="auto"/>
              </w:divBdr>
            </w:div>
            <w:div w:id="498237179">
              <w:marLeft w:val="0"/>
              <w:marRight w:val="0"/>
              <w:marTop w:val="0"/>
              <w:marBottom w:val="0"/>
              <w:divBdr>
                <w:top w:val="none" w:sz="0" w:space="0" w:color="auto"/>
                <w:left w:val="none" w:sz="0" w:space="0" w:color="auto"/>
                <w:bottom w:val="none" w:sz="0" w:space="0" w:color="auto"/>
                <w:right w:val="none" w:sz="0" w:space="0" w:color="auto"/>
              </w:divBdr>
            </w:div>
            <w:div w:id="489369318">
              <w:marLeft w:val="0"/>
              <w:marRight w:val="0"/>
              <w:marTop w:val="0"/>
              <w:marBottom w:val="0"/>
              <w:divBdr>
                <w:top w:val="none" w:sz="0" w:space="0" w:color="auto"/>
                <w:left w:val="none" w:sz="0" w:space="0" w:color="auto"/>
                <w:bottom w:val="none" w:sz="0" w:space="0" w:color="auto"/>
                <w:right w:val="none" w:sz="0" w:space="0" w:color="auto"/>
              </w:divBdr>
            </w:div>
            <w:div w:id="942223339">
              <w:marLeft w:val="0"/>
              <w:marRight w:val="0"/>
              <w:marTop w:val="0"/>
              <w:marBottom w:val="0"/>
              <w:divBdr>
                <w:top w:val="none" w:sz="0" w:space="0" w:color="auto"/>
                <w:left w:val="none" w:sz="0" w:space="0" w:color="auto"/>
                <w:bottom w:val="none" w:sz="0" w:space="0" w:color="auto"/>
                <w:right w:val="none" w:sz="0" w:space="0" w:color="auto"/>
              </w:divBdr>
            </w:div>
            <w:div w:id="1926525787">
              <w:marLeft w:val="0"/>
              <w:marRight w:val="0"/>
              <w:marTop w:val="0"/>
              <w:marBottom w:val="0"/>
              <w:divBdr>
                <w:top w:val="none" w:sz="0" w:space="0" w:color="auto"/>
                <w:left w:val="none" w:sz="0" w:space="0" w:color="auto"/>
                <w:bottom w:val="none" w:sz="0" w:space="0" w:color="auto"/>
                <w:right w:val="none" w:sz="0" w:space="0" w:color="auto"/>
              </w:divBdr>
            </w:div>
            <w:div w:id="255792988">
              <w:marLeft w:val="0"/>
              <w:marRight w:val="0"/>
              <w:marTop w:val="0"/>
              <w:marBottom w:val="0"/>
              <w:divBdr>
                <w:top w:val="none" w:sz="0" w:space="0" w:color="auto"/>
                <w:left w:val="none" w:sz="0" w:space="0" w:color="auto"/>
                <w:bottom w:val="none" w:sz="0" w:space="0" w:color="auto"/>
                <w:right w:val="none" w:sz="0" w:space="0" w:color="auto"/>
              </w:divBdr>
            </w:div>
            <w:div w:id="618612141">
              <w:marLeft w:val="0"/>
              <w:marRight w:val="0"/>
              <w:marTop w:val="0"/>
              <w:marBottom w:val="0"/>
              <w:divBdr>
                <w:top w:val="none" w:sz="0" w:space="0" w:color="auto"/>
                <w:left w:val="none" w:sz="0" w:space="0" w:color="auto"/>
                <w:bottom w:val="none" w:sz="0" w:space="0" w:color="auto"/>
                <w:right w:val="none" w:sz="0" w:space="0" w:color="auto"/>
              </w:divBdr>
            </w:div>
            <w:div w:id="130561910">
              <w:marLeft w:val="0"/>
              <w:marRight w:val="0"/>
              <w:marTop w:val="0"/>
              <w:marBottom w:val="0"/>
              <w:divBdr>
                <w:top w:val="none" w:sz="0" w:space="0" w:color="auto"/>
                <w:left w:val="none" w:sz="0" w:space="0" w:color="auto"/>
                <w:bottom w:val="none" w:sz="0" w:space="0" w:color="auto"/>
                <w:right w:val="none" w:sz="0" w:space="0" w:color="auto"/>
              </w:divBdr>
            </w:div>
            <w:div w:id="793059364">
              <w:marLeft w:val="0"/>
              <w:marRight w:val="0"/>
              <w:marTop w:val="0"/>
              <w:marBottom w:val="0"/>
              <w:divBdr>
                <w:top w:val="none" w:sz="0" w:space="0" w:color="auto"/>
                <w:left w:val="none" w:sz="0" w:space="0" w:color="auto"/>
                <w:bottom w:val="none" w:sz="0" w:space="0" w:color="auto"/>
                <w:right w:val="none" w:sz="0" w:space="0" w:color="auto"/>
              </w:divBdr>
            </w:div>
            <w:div w:id="692196508">
              <w:marLeft w:val="0"/>
              <w:marRight w:val="0"/>
              <w:marTop w:val="0"/>
              <w:marBottom w:val="0"/>
              <w:divBdr>
                <w:top w:val="none" w:sz="0" w:space="0" w:color="auto"/>
                <w:left w:val="none" w:sz="0" w:space="0" w:color="auto"/>
                <w:bottom w:val="none" w:sz="0" w:space="0" w:color="auto"/>
                <w:right w:val="none" w:sz="0" w:space="0" w:color="auto"/>
              </w:divBdr>
            </w:div>
            <w:div w:id="1005399548">
              <w:marLeft w:val="0"/>
              <w:marRight w:val="0"/>
              <w:marTop w:val="0"/>
              <w:marBottom w:val="0"/>
              <w:divBdr>
                <w:top w:val="none" w:sz="0" w:space="0" w:color="auto"/>
                <w:left w:val="none" w:sz="0" w:space="0" w:color="auto"/>
                <w:bottom w:val="none" w:sz="0" w:space="0" w:color="auto"/>
                <w:right w:val="none" w:sz="0" w:space="0" w:color="auto"/>
              </w:divBdr>
            </w:div>
            <w:div w:id="754479179">
              <w:marLeft w:val="0"/>
              <w:marRight w:val="0"/>
              <w:marTop w:val="0"/>
              <w:marBottom w:val="0"/>
              <w:divBdr>
                <w:top w:val="none" w:sz="0" w:space="0" w:color="auto"/>
                <w:left w:val="none" w:sz="0" w:space="0" w:color="auto"/>
                <w:bottom w:val="none" w:sz="0" w:space="0" w:color="auto"/>
                <w:right w:val="none" w:sz="0" w:space="0" w:color="auto"/>
              </w:divBdr>
            </w:div>
            <w:div w:id="493032185">
              <w:marLeft w:val="0"/>
              <w:marRight w:val="0"/>
              <w:marTop w:val="0"/>
              <w:marBottom w:val="0"/>
              <w:divBdr>
                <w:top w:val="none" w:sz="0" w:space="0" w:color="auto"/>
                <w:left w:val="none" w:sz="0" w:space="0" w:color="auto"/>
                <w:bottom w:val="none" w:sz="0" w:space="0" w:color="auto"/>
                <w:right w:val="none" w:sz="0" w:space="0" w:color="auto"/>
              </w:divBdr>
            </w:div>
            <w:div w:id="1467118833">
              <w:marLeft w:val="0"/>
              <w:marRight w:val="0"/>
              <w:marTop w:val="0"/>
              <w:marBottom w:val="0"/>
              <w:divBdr>
                <w:top w:val="none" w:sz="0" w:space="0" w:color="auto"/>
                <w:left w:val="none" w:sz="0" w:space="0" w:color="auto"/>
                <w:bottom w:val="none" w:sz="0" w:space="0" w:color="auto"/>
                <w:right w:val="none" w:sz="0" w:space="0" w:color="auto"/>
              </w:divBdr>
            </w:div>
            <w:div w:id="1638335934">
              <w:marLeft w:val="0"/>
              <w:marRight w:val="0"/>
              <w:marTop w:val="0"/>
              <w:marBottom w:val="0"/>
              <w:divBdr>
                <w:top w:val="none" w:sz="0" w:space="0" w:color="auto"/>
                <w:left w:val="none" w:sz="0" w:space="0" w:color="auto"/>
                <w:bottom w:val="none" w:sz="0" w:space="0" w:color="auto"/>
                <w:right w:val="none" w:sz="0" w:space="0" w:color="auto"/>
              </w:divBdr>
            </w:div>
            <w:div w:id="1708749523">
              <w:marLeft w:val="0"/>
              <w:marRight w:val="0"/>
              <w:marTop w:val="0"/>
              <w:marBottom w:val="0"/>
              <w:divBdr>
                <w:top w:val="none" w:sz="0" w:space="0" w:color="auto"/>
                <w:left w:val="none" w:sz="0" w:space="0" w:color="auto"/>
                <w:bottom w:val="none" w:sz="0" w:space="0" w:color="auto"/>
                <w:right w:val="none" w:sz="0" w:space="0" w:color="auto"/>
              </w:divBdr>
            </w:div>
            <w:div w:id="575634377">
              <w:marLeft w:val="0"/>
              <w:marRight w:val="0"/>
              <w:marTop w:val="0"/>
              <w:marBottom w:val="0"/>
              <w:divBdr>
                <w:top w:val="none" w:sz="0" w:space="0" w:color="auto"/>
                <w:left w:val="none" w:sz="0" w:space="0" w:color="auto"/>
                <w:bottom w:val="none" w:sz="0" w:space="0" w:color="auto"/>
                <w:right w:val="none" w:sz="0" w:space="0" w:color="auto"/>
              </w:divBdr>
            </w:div>
            <w:div w:id="1767267898">
              <w:marLeft w:val="0"/>
              <w:marRight w:val="0"/>
              <w:marTop w:val="0"/>
              <w:marBottom w:val="0"/>
              <w:divBdr>
                <w:top w:val="none" w:sz="0" w:space="0" w:color="auto"/>
                <w:left w:val="none" w:sz="0" w:space="0" w:color="auto"/>
                <w:bottom w:val="none" w:sz="0" w:space="0" w:color="auto"/>
                <w:right w:val="none" w:sz="0" w:space="0" w:color="auto"/>
              </w:divBdr>
            </w:div>
            <w:div w:id="230040811">
              <w:marLeft w:val="0"/>
              <w:marRight w:val="0"/>
              <w:marTop w:val="0"/>
              <w:marBottom w:val="0"/>
              <w:divBdr>
                <w:top w:val="none" w:sz="0" w:space="0" w:color="auto"/>
                <w:left w:val="none" w:sz="0" w:space="0" w:color="auto"/>
                <w:bottom w:val="none" w:sz="0" w:space="0" w:color="auto"/>
                <w:right w:val="none" w:sz="0" w:space="0" w:color="auto"/>
              </w:divBdr>
            </w:div>
            <w:div w:id="1750035739">
              <w:marLeft w:val="0"/>
              <w:marRight w:val="0"/>
              <w:marTop w:val="0"/>
              <w:marBottom w:val="0"/>
              <w:divBdr>
                <w:top w:val="none" w:sz="0" w:space="0" w:color="auto"/>
                <w:left w:val="none" w:sz="0" w:space="0" w:color="auto"/>
                <w:bottom w:val="none" w:sz="0" w:space="0" w:color="auto"/>
                <w:right w:val="none" w:sz="0" w:space="0" w:color="auto"/>
              </w:divBdr>
            </w:div>
            <w:div w:id="1085229802">
              <w:marLeft w:val="0"/>
              <w:marRight w:val="0"/>
              <w:marTop w:val="0"/>
              <w:marBottom w:val="0"/>
              <w:divBdr>
                <w:top w:val="none" w:sz="0" w:space="0" w:color="auto"/>
                <w:left w:val="none" w:sz="0" w:space="0" w:color="auto"/>
                <w:bottom w:val="none" w:sz="0" w:space="0" w:color="auto"/>
                <w:right w:val="none" w:sz="0" w:space="0" w:color="auto"/>
              </w:divBdr>
            </w:div>
            <w:div w:id="307246790">
              <w:marLeft w:val="0"/>
              <w:marRight w:val="0"/>
              <w:marTop w:val="0"/>
              <w:marBottom w:val="0"/>
              <w:divBdr>
                <w:top w:val="none" w:sz="0" w:space="0" w:color="auto"/>
                <w:left w:val="none" w:sz="0" w:space="0" w:color="auto"/>
                <w:bottom w:val="none" w:sz="0" w:space="0" w:color="auto"/>
                <w:right w:val="none" w:sz="0" w:space="0" w:color="auto"/>
              </w:divBdr>
            </w:div>
            <w:div w:id="1500730811">
              <w:marLeft w:val="0"/>
              <w:marRight w:val="0"/>
              <w:marTop w:val="0"/>
              <w:marBottom w:val="0"/>
              <w:divBdr>
                <w:top w:val="none" w:sz="0" w:space="0" w:color="auto"/>
                <w:left w:val="none" w:sz="0" w:space="0" w:color="auto"/>
                <w:bottom w:val="none" w:sz="0" w:space="0" w:color="auto"/>
                <w:right w:val="none" w:sz="0" w:space="0" w:color="auto"/>
              </w:divBdr>
            </w:div>
            <w:div w:id="188228267">
              <w:marLeft w:val="0"/>
              <w:marRight w:val="0"/>
              <w:marTop w:val="0"/>
              <w:marBottom w:val="0"/>
              <w:divBdr>
                <w:top w:val="none" w:sz="0" w:space="0" w:color="auto"/>
                <w:left w:val="none" w:sz="0" w:space="0" w:color="auto"/>
                <w:bottom w:val="none" w:sz="0" w:space="0" w:color="auto"/>
                <w:right w:val="none" w:sz="0" w:space="0" w:color="auto"/>
              </w:divBdr>
            </w:div>
            <w:div w:id="260572048">
              <w:marLeft w:val="0"/>
              <w:marRight w:val="0"/>
              <w:marTop w:val="0"/>
              <w:marBottom w:val="0"/>
              <w:divBdr>
                <w:top w:val="none" w:sz="0" w:space="0" w:color="auto"/>
                <w:left w:val="none" w:sz="0" w:space="0" w:color="auto"/>
                <w:bottom w:val="none" w:sz="0" w:space="0" w:color="auto"/>
                <w:right w:val="none" w:sz="0" w:space="0" w:color="auto"/>
              </w:divBdr>
            </w:div>
            <w:div w:id="1129322362">
              <w:marLeft w:val="0"/>
              <w:marRight w:val="0"/>
              <w:marTop w:val="0"/>
              <w:marBottom w:val="0"/>
              <w:divBdr>
                <w:top w:val="none" w:sz="0" w:space="0" w:color="auto"/>
                <w:left w:val="none" w:sz="0" w:space="0" w:color="auto"/>
                <w:bottom w:val="none" w:sz="0" w:space="0" w:color="auto"/>
                <w:right w:val="none" w:sz="0" w:space="0" w:color="auto"/>
              </w:divBdr>
            </w:div>
            <w:div w:id="675884131">
              <w:marLeft w:val="0"/>
              <w:marRight w:val="0"/>
              <w:marTop w:val="0"/>
              <w:marBottom w:val="0"/>
              <w:divBdr>
                <w:top w:val="none" w:sz="0" w:space="0" w:color="auto"/>
                <w:left w:val="none" w:sz="0" w:space="0" w:color="auto"/>
                <w:bottom w:val="none" w:sz="0" w:space="0" w:color="auto"/>
                <w:right w:val="none" w:sz="0" w:space="0" w:color="auto"/>
              </w:divBdr>
            </w:div>
            <w:div w:id="1602956022">
              <w:marLeft w:val="0"/>
              <w:marRight w:val="0"/>
              <w:marTop w:val="0"/>
              <w:marBottom w:val="0"/>
              <w:divBdr>
                <w:top w:val="none" w:sz="0" w:space="0" w:color="auto"/>
                <w:left w:val="none" w:sz="0" w:space="0" w:color="auto"/>
                <w:bottom w:val="none" w:sz="0" w:space="0" w:color="auto"/>
                <w:right w:val="none" w:sz="0" w:space="0" w:color="auto"/>
              </w:divBdr>
            </w:div>
            <w:div w:id="1081485139">
              <w:marLeft w:val="0"/>
              <w:marRight w:val="0"/>
              <w:marTop w:val="0"/>
              <w:marBottom w:val="0"/>
              <w:divBdr>
                <w:top w:val="none" w:sz="0" w:space="0" w:color="auto"/>
                <w:left w:val="none" w:sz="0" w:space="0" w:color="auto"/>
                <w:bottom w:val="none" w:sz="0" w:space="0" w:color="auto"/>
                <w:right w:val="none" w:sz="0" w:space="0" w:color="auto"/>
              </w:divBdr>
            </w:div>
            <w:div w:id="941574052">
              <w:marLeft w:val="0"/>
              <w:marRight w:val="0"/>
              <w:marTop w:val="0"/>
              <w:marBottom w:val="0"/>
              <w:divBdr>
                <w:top w:val="none" w:sz="0" w:space="0" w:color="auto"/>
                <w:left w:val="none" w:sz="0" w:space="0" w:color="auto"/>
                <w:bottom w:val="none" w:sz="0" w:space="0" w:color="auto"/>
                <w:right w:val="none" w:sz="0" w:space="0" w:color="auto"/>
              </w:divBdr>
            </w:div>
            <w:div w:id="1811946685">
              <w:marLeft w:val="0"/>
              <w:marRight w:val="0"/>
              <w:marTop w:val="0"/>
              <w:marBottom w:val="0"/>
              <w:divBdr>
                <w:top w:val="none" w:sz="0" w:space="0" w:color="auto"/>
                <w:left w:val="none" w:sz="0" w:space="0" w:color="auto"/>
                <w:bottom w:val="none" w:sz="0" w:space="0" w:color="auto"/>
                <w:right w:val="none" w:sz="0" w:space="0" w:color="auto"/>
              </w:divBdr>
            </w:div>
            <w:div w:id="334962018">
              <w:marLeft w:val="0"/>
              <w:marRight w:val="0"/>
              <w:marTop w:val="0"/>
              <w:marBottom w:val="0"/>
              <w:divBdr>
                <w:top w:val="none" w:sz="0" w:space="0" w:color="auto"/>
                <w:left w:val="none" w:sz="0" w:space="0" w:color="auto"/>
                <w:bottom w:val="none" w:sz="0" w:space="0" w:color="auto"/>
                <w:right w:val="none" w:sz="0" w:space="0" w:color="auto"/>
              </w:divBdr>
            </w:div>
            <w:div w:id="1075317981">
              <w:marLeft w:val="0"/>
              <w:marRight w:val="0"/>
              <w:marTop w:val="0"/>
              <w:marBottom w:val="0"/>
              <w:divBdr>
                <w:top w:val="none" w:sz="0" w:space="0" w:color="auto"/>
                <w:left w:val="none" w:sz="0" w:space="0" w:color="auto"/>
                <w:bottom w:val="none" w:sz="0" w:space="0" w:color="auto"/>
                <w:right w:val="none" w:sz="0" w:space="0" w:color="auto"/>
              </w:divBdr>
            </w:div>
            <w:div w:id="2050063138">
              <w:marLeft w:val="0"/>
              <w:marRight w:val="0"/>
              <w:marTop w:val="0"/>
              <w:marBottom w:val="0"/>
              <w:divBdr>
                <w:top w:val="none" w:sz="0" w:space="0" w:color="auto"/>
                <w:left w:val="none" w:sz="0" w:space="0" w:color="auto"/>
                <w:bottom w:val="none" w:sz="0" w:space="0" w:color="auto"/>
                <w:right w:val="none" w:sz="0" w:space="0" w:color="auto"/>
              </w:divBdr>
            </w:div>
            <w:div w:id="2044819401">
              <w:marLeft w:val="0"/>
              <w:marRight w:val="0"/>
              <w:marTop w:val="0"/>
              <w:marBottom w:val="0"/>
              <w:divBdr>
                <w:top w:val="none" w:sz="0" w:space="0" w:color="auto"/>
                <w:left w:val="none" w:sz="0" w:space="0" w:color="auto"/>
                <w:bottom w:val="none" w:sz="0" w:space="0" w:color="auto"/>
                <w:right w:val="none" w:sz="0" w:space="0" w:color="auto"/>
              </w:divBdr>
            </w:div>
            <w:div w:id="2106878083">
              <w:marLeft w:val="0"/>
              <w:marRight w:val="0"/>
              <w:marTop w:val="0"/>
              <w:marBottom w:val="0"/>
              <w:divBdr>
                <w:top w:val="none" w:sz="0" w:space="0" w:color="auto"/>
                <w:left w:val="none" w:sz="0" w:space="0" w:color="auto"/>
                <w:bottom w:val="none" w:sz="0" w:space="0" w:color="auto"/>
                <w:right w:val="none" w:sz="0" w:space="0" w:color="auto"/>
              </w:divBdr>
            </w:div>
            <w:div w:id="35743552">
              <w:marLeft w:val="0"/>
              <w:marRight w:val="0"/>
              <w:marTop w:val="0"/>
              <w:marBottom w:val="0"/>
              <w:divBdr>
                <w:top w:val="none" w:sz="0" w:space="0" w:color="auto"/>
                <w:left w:val="none" w:sz="0" w:space="0" w:color="auto"/>
                <w:bottom w:val="none" w:sz="0" w:space="0" w:color="auto"/>
                <w:right w:val="none" w:sz="0" w:space="0" w:color="auto"/>
              </w:divBdr>
            </w:div>
            <w:div w:id="477843777">
              <w:marLeft w:val="0"/>
              <w:marRight w:val="0"/>
              <w:marTop w:val="0"/>
              <w:marBottom w:val="0"/>
              <w:divBdr>
                <w:top w:val="none" w:sz="0" w:space="0" w:color="auto"/>
                <w:left w:val="none" w:sz="0" w:space="0" w:color="auto"/>
                <w:bottom w:val="none" w:sz="0" w:space="0" w:color="auto"/>
                <w:right w:val="none" w:sz="0" w:space="0" w:color="auto"/>
              </w:divBdr>
            </w:div>
            <w:div w:id="958754860">
              <w:marLeft w:val="0"/>
              <w:marRight w:val="0"/>
              <w:marTop w:val="0"/>
              <w:marBottom w:val="0"/>
              <w:divBdr>
                <w:top w:val="none" w:sz="0" w:space="0" w:color="auto"/>
                <w:left w:val="none" w:sz="0" w:space="0" w:color="auto"/>
                <w:bottom w:val="none" w:sz="0" w:space="0" w:color="auto"/>
                <w:right w:val="none" w:sz="0" w:space="0" w:color="auto"/>
              </w:divBdr>
            </w:div>
            <w:div w:id="1740253204">
              <w:marLeft w:val="0"/>
              <w:marRight w:val="0"/>
              <w:marTop w:val="0"/>
              <w:marBottom w:val="0"/>
              <w:divBdr>
                <w:top w:val="none" w:sz="0" w:space="0" w:color="auto"/>
                <w:left w:val="none" w:sz="0" w:space="0" w:color="auto"/>
                <w:bottom w:val="none" w:sz="0" w:space="0" w:color="auto"/>
                <w:right w:val="none" w:sz="0" w:space="0" w:color="auto"/>
              </w:divBdr>
            </w:div>
            <w:div w:id="625621695">
              <w:marLeft w:val="0"/>
              <w:marRight w:val="0"/>
              <w:marTop w:val="0"/>
              <w:marBottom w:val="0"/>
              <w:divBdr>
                <w:top w:val="none" w:sz="0" w:space="0" w:color="auto"/>
                <w:left w:val="none" w:sz="0" w:space="0" w:color="auto"/>
                <w:bottom w:val="none" w:sz="0" w:space="0" w:color="auto"/>
                <w:right w:val="none" w:sz="0" w:space="0" w:color="auto"/>
              </w:divBdr>
            </w:div>
            <w:div w:id="1400859612">
              <w:marLeft w:val="0"/>
              <w:marRight w:val="0"/>
              <w:marTop w:val="0"/>
              <w:marBottom w:val="0"/>
              <w:divBdr>
                <w:top w:val="none" w:sz="0" w:space="0" w:color="auto"/>
                <w:left w:val="none" w:sz="0" w:space="0" w:color="auto"/>
                <w:bottom w:val="none" w:sz="0" w:space="0" w:color="auto"/>
                <w:right w:val="none" w:sz="0" w:space="0" w:color="auto"/>
              </w:divBdr>
            </w:div>
            <w:div w:id="1976060146">
              <w:marLeft w:val="0"/>
              <w:marRight w:val="0"/>
              <w:marTop w:val="0"/>
              <w:marBottom w:val="0"/>
              <w:divBdr>
                <w:top w:val="none" w:sz="0" w:space="0" w:color="auto"/>
                <w:left w:val="none" w:sz="0" w:space="0" w:color="auto"/>
                <w:bottom w:val="none" w:sz="0" w:space="0" w:color="auto"/>
                <w:right w:val="none" w:sz="0" w:space="0" w:color="auto"/>
              </w:divBdr>
            </w:div>
            <w:div w:id="144394501">
              <w:marLeft w:val="0"/>
              <w:marRight w:val="0"/>
              <w:marTop w:val="0"/>
              <w:marBottom w:val="0"/>
              <w:divBdr>
                <w:top w:val="none" w:sz="0" w:space="0" w:color="auto"/>
                <w:left w:val="none" w:sz="0" w:space="0" w:color="auto"/>
                <w:bottom w:val="none" w:sz="0" w:space="0" w:color="auto"/>
                <w:right w:val="none" w:sz="0" w:space="0" w:color="auto"/>
              </w:divBdr>
            </w:div>
            <w:div w:id="1717922886">
              <w:marLeft w:val="0"/>
              <w:marRight w:val="0"/>
              <w:marTop w:val="0"/>
              <w:marBottom w:val="0"/>
              <w:divBdr>
                <w:top w:val="none" w:sz="0" w:space="0" w:color="auto"/>
                <w:left w:val="none" w:sz="0" w:space="0" w:color="auto"/>
                <w:bottom w:val="none" w:sz="0" w:space="0" w:color="auto"/>
                <w:right w:val="none" w:sz="0" w:space="0" w:color="auto"/>
              </w:divBdr>
            </w:div>
            <w:div w:id="1907033343">
              <w:marLeft w:val="0"/>
              <w:marRight w:val="0"/>
              <w:marTop w:val="0"/>
              <w:marBottom w:val="0"/>
              <w:divBdr>
                <w:top w:val="none" w:sz="0" w:space="0" w:color="auto"/>
                <w:left w:val="none" w:sz="0" w:space="0" w:color="auto"/>
                <w:bottom w:val="none" w:sz="0" w:space="0" w:color="auto"/>
                <w:right w:val="none" w:sz="0" w:space="0" w:color="auto"/>
              </w:divBdr>
            </w:div>
            <w:div w:id="1001616304">
              <w:marLeft w:val="0"/>
              <w:marRight w:val="0"/>
              <w:marTop w:val="0"/>
              <w:marBottom w:val="0"/>
              <w:divBdr>
                <w:top w:val="none" w:sz="0" w:space="0" w:color="auto"/>
                <w:left w:val="none" w:sz="0" w:space="0" w:color="auto"/>
                <w:bottom w:val="none" w:sz="0" w:space="0" w:color="auto"/>
                <w:right w:val="none" w:sz="0" w:space="0" w:color="auto"/>
              </w:divBdr>
            </w:div>
            <w:div w:id="1406756963">
              <w:marLeft w:val="0"/>
              <w:marRight w:val="0"/>
              <w:marTop w:val="0"/>
              <w:marBottom w:val="0"/>
              <w:divBdr>
                <w:top w:val="none" w:sz="0" w:space="0" w:color="auto"/>
                <w:left w:val="none" w:sz="0" w:space="0" w:color="auto"/>
                <w:bottom w:val="none" w:sz="0" w:space="0" w:color="auto"/>
                <w:right w:val="none" w:sz="0" w:space="0" w:color="auto"/>
              </w:divBdr>
            </w:div>
            <w:div w:id="1024213767">
              <w:marLeft w:val="0"/>
              <w:marRight w:val="0"/>
              <w:marTop w:val="0"/>
              <w:marBottom w:val="0"/>
              <w:divBdr>
                <w:top w:val="none" w:sz="0" w:space="0" w:color="auto"/>
                <w:left w:val="none" w:sz="0" w:space="0" w:color="auto"/>
                <w:bottom w:val="none" w:sz="0" w:space="0" w:color="auto"/>
                <w:right w:val="none" w:sz="0" w:space="0" w:color="auto"/>
              </w:divBdr>
            </w:div>
            <w:div w:id="287440972">
              <w:marLeft w:val="0"/>
              <w:marRight w:val="0"/>
              <w:marTop w:val="0"/>
              <w:marBottom w:val="0"/>
              <w:divBdr>
                <w:top w:val="none" w:sz="0" w:space="0" w:color="auto"/>
                <w:left w:val="none" w:sz="0" w:space="0" w:color="auto"/>
                <w:bottom w:val="none" w:sz="0" w:space="0" w:color="auto"/>
                <w:right w:val="none" w:sz="0" w:space="0" w:color="auto"/>
              </w:divBdr>
            </w:div>
            <w:div w:id="1950624848">
              <w:marLeft w:val="0"/>
              <w:marRight w:val="0"/>
              <w:marTop w:val="0"/>
              <w:marBottom w:val="0"/>
              <w:divBdr>
                <w:top w:val="none" w:sz="0" w:space="0" w:color="auto"/>
                <w:left w:val="none" w:sz="0" w:space="0" w:color="auto"/>
                <w:bottom w:val="none" w:sz="0" w:space="0" w:color="auto"/>
                <w:right w:val="none" w:sz="0" w:space="0" w:color="auto"/>
              </w:divBdr>
            </w:div>
            <w:div w:id="103766896">
              <w:marLeft w:val="0"/>
              <w:marRight w:val="0"/>
              <w:marTop w:val="0"/>
              <w:marBottom w:val="0"/>
              <w:divBdr>
                <w:top w:val="none" w:sz="0" w:space="0" w:color="auto"/>
                <w:left w:val="none" w:sz="0" w:space="0" w:color="auto"/>
                <w:bottom w:val="none" w:sz="0" w:space="0" w:color="auto"/>
                <w:right w:val="none" w:sz="0" w:space="0" w:color="auto"/>
              </w:divBdr>
            </w:div>
            <w:div w:id="217130910">
              <w:marLeft w:val="0"/>
              <w:marRight w:val="0"/>
              <w:marTop w:val="0"/>
              <w:marBottom w:val="0"/>
              <w:divBdr>
                <w:top w:val="none" w:sz="0" w:space="0" w:color="auto"/>
                <w:left w:val="none" w:sz="0" w:space="0" w:color="auto"/>
                <w:bottom w:val="none" w:sz="0" w:space="0" w:color="auto"/>
                <w:right w:val="none" w:sz="0" w:space="0" w:color="auto"/>
              </w:divBdr>
            </w:div>
            <w:div w:id="1956670118">
              <w:marLeft w:val="0"/>
              <w:marRight w:val="0"/>
              <w:marTop w:val="0"/>
              <w:marBottom w:val="0"/>
              <w:divBdr>
                <w:top w:val="none" w:sz="0" w:space="0" w:color="auto"/>
                <w:left w:val="none" w:sz="0" w:space="0" w:color="auto"/>
                <w:bottom w:val="none" w:sz="0" w:space="0" w:color="auto"/>
                <w:right w:val="none" w:sz="0" w:space="0" w:color="auto"/>
              </w:divBdr>
            </w:div>
            <w:div w:id="2014531303">
              <w:marLeft w:val="0"/>
              <w:marRight w:val="0"/>
              <w:marTop w:val="0"/>
              <w:marBottom w:val="0"/>
              <w:divBdr>
                <w:top w:val="none" w:sz="0" w:space="0" w:color="auto"/>
                <w:left w:val="none" w:sz="0" w:space="0" w:color="auto"/>
                <w:bottom w:val="none" w:sz="0" w:space="0" w:color="auto"/>
                <w:right w:val="none" w:sz="0" w:space="0" w:color="auto"/>
              </w:divBdr>
            </w:div>
            <w:div w:id="23601558">
              <w:marLeft w:val="0"/>
              <w:marRight w:val="0"/>
              <w:marTop w:val="0"/>
              <w:marBottom w:val="0"/>
              <w:divBdr>
                <w:top w:val="none" w:sz="0" w:space="0" w:color="auto"/>
                <w:left w:val="none" w:sz="0" w:space="0" w:color="auto"/>
                <w:bottom w:val="none" w:sz="0" w:space="0" w:color="auto"/>
                <w:right w:val="none" w:sz="0" w:space="0" w:color="auto"/>
              </w:divBdr>
            </w:div>
            <w:div w:id="2059435417">
              <w:marLeft w:val="0"/>
              <w:marRight w:val="0"/>
              <w:marTop w:val="0"/>
              <w:marBottom w:val="0"/>
              <w:divBdr>
                <w:top w:val="none" w:sz="0" w:space="0" w:color="auto"/>
                <w:left w:val="none" w:sz="0" w:space="0" w:color="auto"/>
                <w:bottom w:val="none" w:sz="0" w:space="0" w:color="auto"/>
                <w:right w:val="none" w:sz="0" w:space="0" w:color="auto"/>
              </w:divBdr>
            </w:div>
            <w:div w:id="1957910344">
              <w:marLeft w:val="0"/>
              <w:marRight w:val="0"/>
              <w:marTop w:val="0"/>
              <w:marBottom w:val="0"/>
              <w:divBdr>
                <w:top w:val="none" w:sz="0" w:space="0" w:color="auto"/>
                <w:left w:val="none" w:sz="0" w:space="0" w:color="auto"/>
                <w:bottom w:val="none" w:sz="0" w:space="0" w:color="auto"/>
                <w:right w:val="none" w:sz="0" w:space="0" w:color="auto"/>
              </w:divBdr>
            </w:div>
            <w:div w:id="385297011">
              <w:marLeft w:val="0"/>
              <w:marRight w:val="0"/>
              <w:marTop w:val="0"/>
              <w:marBottom w:val="0"/>
              <w:divBdr>
                <w:top w:val="none" w:sz="0" w:space="0" w:color="auto"/>
                <w:left w:val="none" w:sz="0" w:space="0" w:color="auto"/>
                <w:bottom w:val="none" w:sz="0" w:space="0" w:color="auto"/>
                <w:right w:val="none" w:sz="0" w:space="0" w:color="auto"/>
              </w:divBdr>
            </w:div>
            <w:div w:id="2145191594">
              <w:marLeft w:val="0"/>
              <w:marRight w:val="0"/>
              <w:marTop w:val="0"/>
              <w:marBottom w:val="0"/>
              <w:divBdr>
                <w:top w:val="none" w:sz="0" w:space="0" w:color="auto"/>
                <w:left w:val="none" w:sz="0" w:space="0" w:color="auto"/>
                <w:bottom w:val="none" w:sz="0" w:space="0" w:color="auto"/>
                <w:right w:val="none" w:sz="0" w:space="0" w:color="auto"/>
              </w:divBdr>
            </w:div>
            <w:div w:id="666900500">
              <w:marLeft w:val="0"/>
              <w:marRight w:val="0"/>
              <w:marTop w:val="0"/>
              <w:marBottom w:val="0"/>
              <w:divBdr>
                <w:top w:val="none" w:sz="0" w:space="0" w:color="auto"/>
                <w:left w:val="none" w:sz="0" w:space="0" w:color="auto"/>
                <w:bottom w:val="none" w:sz="0" w:space="0" w:color="auto"/>
                <w:right w:val="none" w:sz="0" w:space="0" w:color="auto"/>
              </w:divBdr>
            </w:div>
            <w:div w:id="1078595209">
              <w:marLeft w:val="0"/>
              <w:marRight w:val="0"/>
              <w:marTop w:val="0"/>
              <w:marBottom w:val="0"/>
              <w:divBdr>
                <w:top w:val="none" w:sz="0" w:space="0" w:color="auto"/>
                <w:left w:val="none" w:sz="0" w:space="0" w:color="auto"/>
                <w:bottom w:val="none" w:sz="0" w:space="0" w:color="auto"/>
                <w:right w:val="none" w:sz="0" w:space="0" w:color="auto"/>
              </w:divBdr>
            </w:div>
            <w:div w:id="981883793">
              <w:marLeft w:val="0"/>
              <w:marRight w:val="0"/>
              <w:marTop w:val="0"/>
              <w:marBottom w:val="0"/>
              <w:divBdr>
                <w:top w:val="none" w:sz="0" w:space="0" w:color="auto"/>
                <w:left w:val="none" w:sz="0" w:space="0" w:color="auto"/>
                <w:bottom w:val="none" w:sz="0" w:space="0" w:color="auto"/>
                <w:right w:val="none" w:sz="0" w:space="0" w:color="auto"/>
              </w:divBdr>
            </w:div>
            <w:div w:id="1636107680">
              <w:marLeft w:val="0"/>
              <w:marRight w:val="0"/>
              <w:marTop w:val="0"/>
              <w:marBottom w:val="0"/>
              <w:divBdr>
                <w:top w:val="none" w:sz="0" w:space="0" w:color="auto"/>
                <w:left w:val="none" w:sz="0" w:space="0" w:color="auto"/>
                <w:bottom w:val="none" w:sz="0" w:space="0" w:color="auto"/>
                <w:right w:val="none" w:sz="0" w:space="0" w:color="auto"/>
              </w:divBdr>
            </w:div>
            <w:div w:id="1430390183">
              <w:marLeft w:val="0"/>
              <w:marRight w:val="0"/>
              <w:marTop w:val="0"/>
              <w:marBottom w:val="0"/>
              <w:divBdr>
                <w:top w:val="none" w:sz="0" w:space="0" w:color="auto"/>
                <w:left w:val="none" w:sz="0" w:space="0" w:color="auto"/>
                <w:bottom w:val="none" w:sz="0" w:space="0" w:color="auto"/>
                <w:right w:val="none" w:sz="0" w:space="0" w:color="auto"/>
              </w:divBdr>
            </w:div>
            <w:div w:id="1735277049">
              <w:marLeft w:val="0"/>
              <w:marRight w:val="0"/>
              <w:marTop w:val="0"/>
              <w:marBottom w:val="0"/>
              <w:divBdr>
                <w:top w:val="none" w:sz="0" w:space="0" w:color="auto"/>
                <w:left w:val="none" w:sz="0" w:space="0" w:color="auto"/>
                <w:bottom w:val="none" w:sz="0" w:space="0" w:color="auto"/>
                <w:right w:val="none" w:sz="0" w:space="0" w:color="auto"/>
              </w:divBdr>
            </w:div>
            <w:div w:id="205339020">
              <w:marLeft w:val="0"/>
              <w:marRight w:val="0"/>
              <w:marTop w:val="0"/>
              <w:marBottom w:val="0"/>
              <w:divBdr>
                <w:top w:val="none" w:sz="0" w:space="0" w:color="auto"/>
                <w:left w:val="none" w:sz="0" w:space="0" w:color="auto"/>
                <w:bottom w:val="none" w:sz="0" w:space="0" w:color="auto"/>
                <w:right w:val="none" w:sz="0" w:space="0" w:color="auto"/>
              </w:divBdr>
            </w:div>
            <w:div w:id="1538395273">
              <w:marLeft w:val="0"/>
              <w:marRight w:val="0"/>
              <w:marTop w:val="0"/>
              <w:marBottom w:val="0"/>
              <w:divBdr>
                <w:top w:val="none" w:sz="0" w:space="0" w:color="auto"/>
                <w:left w:val="none" w:sz="0" w:space="0" w:color="auto"/>
                <w:bottom w:val="none" w:sz="0" w:space="0" w:color="auto"/>
                <w:right w:val="none" w:sz="0" w:space="0" w:color="auto"/>
              </w:divBdr>
            </w:div>
            <w:div w:id="1702630766">
              <w:marLeft w:val="0"/>
              <w:marRight w:val="0"/>
              <w:marTop w:val="0"/>
              <w:marBottom w:val="0"/>
              <w:divBdr>
                <w:top w:val="none" w:sz="0" w:space="0" w:color="auto"/>
                <w:left w:val="none" w:sz="0" w:space="0" w:color="auto"/>
                <w:bottom w:val="none" w:sz="0" w:space="0" w:color="auto"/>
                <w:right w:val="none" w:sz="0" w:space="0" w:color="auto"/>
              </w:divBdr>
            </w:div>
            <w:div w:id="659188129">
              <w:marLeft w:val="0"/>
              <w:marRight w:val="0"/>
              <w:marTop w:val="0"/>
              <w:marBottom w:val="0"/>
              <w:divBdr>
                <w:top w:val="none" w:sz="0" w:space="0" w:color="auto"/>
                <w:left w:val="none" w:sz="0" w:space="0" w:color="auto"/>
                <w:bottom w:val="none" w:sz="0" w:space="0" w:color="auto"/>
                <w:right w:val="none" w:sz="0" w:space="0" w:color="auto"/>
              </w:divBdr>
            </w:div>
            <w:div w:id="1798258583">
              <w:marLeft w:val="0"/>
              <w:marRight w:val="0"/>
              <w:marTop w:val="0"/>
              <w:marBottom w:val="0"/>
              <w:divBdr>
                <w:top w:val="none" w:sz="0" w:space="0" w:color="auto"/>
                <w:left w:val="none" w:sz="0" w:space="0" w:color="auto"/>
                <w:bottom w:val="none" w:sz="0" w:space="0" w:color="auto"/>
                <w:right w:val="none" w:sz="0" w:space="0" w:color="auto"/>
              </w:divBdr>
            </w:div>
            <w:div w:id="290213215">
              <w:marLeft w:val="0"/>
              <w:marRight w:val="0"/>
              <w:marTop w:val="0"/>
              <w:marBottom w:val="0"/>
              <w:divBdr>
                <w:top w:val="none" w:sz="0" w:space="0" w:color="auto"/>
                <w:left w:val="none" w:sz="0" w:space="0" w:color="auto"/>
                <w:bottom w:val="none" w:sz="0" w:space="0" w:color="auto"/>
                <w:right w:val="none" w:sz="0" w:space="0" w:color="auto"/>
              </w:divBdr>
            </w:div>
            <w:div w:id="1328291346">
              <w:marLeft w:val="0"/>
              <w:marRight w:val="0"/>
              <w:marTop w:val="0"/>
              <w:marBottom w:val="0"/>
              <w:divBdr>
                <w:top w:val="none" w:sz="0" w:space="0" w:color="auto"/>
                <w:left w:val="none" w:sz="0" w:space="0" w:color="auto"/>
                <w:bottom w:val="none" w:sz="0" w:space="0" w:color="auto"/>
                <w:right w:val="none" w:sz="0" w:space="0" w:color="auto"/>
              </w:divBdr>
            </w:div>
            <w:div w:id="734351456">
              <w:marLeft w:val="0"/>
              <w:marRight w:val="0"/>
              <w:marTop w:val="0"/>
              <w:marBottom w:val="0"/>
              <w:divBdr>
                <w:top w:val="none" w:sz="0" w:space="0" w:color="auto"/>
                <w:left w:val="none" w:sz="0" w:space="0" w:color="auto"/>
                <w:bottom w:val="none" w:sz="0" w:space="0" w:color="auto"/>
                <w:right w:val="none" w:sz="0" w:space="0" w:color="auto"/>
              </w:divBdr>
            </w:div>
            <w:div w:id="427628904">
              <w:marLeft w:val="0"/>
              <w:marRight w:val="0"/>
              <w:marTop w:val="0"/>
              <w:marBottom w:val="0"/>
              <w:divBdr>
                <w:top w:val="none" w:sz="0" w:space="0" w:color="auto"/>
                <w:left w:val="none" w:sz="0" w:space="0" w:color="auto"/>
                <w:bottom w:val="none" w:sz="0" w:space="0" w:color="auto"/>
                <w:right w:val="none" w:sz="0" w:space="0" w:color="auto"/>
              </w:divBdr>
            </w:div>
            <w:div w:id="753015226">
              <w:marLeft w:val="0"/>
              <w:marRight w:val="0"/>
              <w:marTop w:val="0"/>
              <w:marBottom w:val="0"/>
              <w:divBdr>
                <w:top w:val="none" w:sz="0" w:space="0" w:color="auto"/>
                <w:left w:val="none" w:sz="0" w:space="0" w:color="auto"/>
                <w:bottom w:val="none" w:sz="0" w:space="0" w:color="auto"/>
                <w:right w:val="none" w:sz="0" w:space="0" w:color="auto"/>
              </w:divBdr>
            </w:div>
            <w:div w:id="2023045194">
              <w:marLeft w:val="0"/>
              <w:marRight w:val="0"/>
              <w:marTop w:val="0"/>
              <w:marBottom w:val="0"/>
              <w:divBdr>
                <w:top w:val="none" w:sz="0" w:space="0" w:color="auto"/>
                <w:left w:val="none" w:sz="0" w:space="0" w:color="auto"/>
                <w:bottom w:val="none" w:sz="0" w:space="0" w:color="auto"/>
                <w:right w:val="none" w:sz="0" w:space="0" w:color="auto"/>
              </w:divBdr>
            </w:div>
            <w:div w:id="2039810800">
              <w:marLeft w:val="0"/>
              <w:marRight w:val="0"/>
              <w:marTop w:val="0"/>
              <w:marBottom w:val="0"/>
              <w:divBdr>
                <w:top w:val="none" w:sz="0" w:space="0" w:color="auto"/>
                <w:left w:val="none" w:sz="0" w:space="0" w:color="auto"/>
                <w:bottom w:val="none" w:sz="0" w:space="0" w:color="auto"/>
                <w:right w:val="none" w:sz="0" w:space="0" w:color="auto"/>
              </w:divBdr>
            </w:div>
            <w:div w:id="802699039">
              <w:marLeft w:val="0"/>
              <w:marRight w:val="0"/>
              <w:marTop w:val="0"/>
              <w:marBottom w:val="0"/>
              <w:divBdr>
                <w:top w:val="none" w:sz="0" w:space="0" w:color="auto"/>
                <w:left w:val="none" w:sz="0" w:space="0" w:color="auto"/>
                <w:bottom w:val="none" w:sz="0" w:space="0" w:color="auto"/>
                <w:right w:val="none" w:sz="0" w:space="0" w:color="auto"/>
              </w:divBdr>
            </w:div>
            <w:div w:id="957030806">
              <w:marLeft w:val="0"/>
              <w:marRight w:val="0"/>
              <w:marTop w:val="0"/>
              <w:marBottom w:val="0"/>
              <w:divBdr>
                <w:top w:val="none" w:sz="0" w:space="0" w:color="auto"/>
                <w:left w:val="none" w:sz="0" w:space="0" w:color="auto"/>
                <w:bottom w:val="none" w:sz="0" w:space="0" w:color="auto"/>
                <w:right w:val="none" w:sz="0" w:space="0" w:color="auto"/>
              </w:divBdr>
            </w:div>
            <w:div w:id="122702685">
              <w:marLeft w:val="0"/>
              <w:marRight w:val="0"/>
              <w:marTop w:val="0"/>
              <w:marBottom w:val="0"/>
              <w:divBdr>
                <w:top w:val="none" w:sz="0" w:space="0" w:color="auto"/>
                <w:left w:val="none" w:sz="0" w:space="0" w:color="auto"/>
                <w:bottom w:val="none" w:sz="0" w:space="0" w:color="auto"/>
                <w:right w:val="none" w:sz="0" w:space="0" w:color="auto"/>
              </w:divBdr>
            </w:div>
            <w:div w:id="1263495909">
              <w:marLeft w:val="0"/>
              <w:marRight w:val="0"/>
              <w:marTop w:val="0"/>
              <w:marBottom w:val="0"/>
              <w:divBdr>
                <w:top w:val="none" w:sz="0" w:space="0" w:color="auto"/>
                <w:left w:val="none" w:sz="0" w:space="0" w:color="auto"/>
                <w:bottom w:val="none" w:sz="0" w:space="0" w:color="auto"/>
                <w:right w:val="none" w:sz="0" w:space="0" w:color="auto"/>
              </w:divBdr>
            </w:div>
            <w:div w:id="1879511008">
              <w:marLeft w:val="0"/>
              <w:marRight w:val="0"/>
              <w:marTop w:val="0"/>
              <w:marBottom w:val="0"/>
              <w:divBdr>
                <w:top w:val="none" w:sz="0" w:space="0" w:color="auto"/>
                <w:left w:val="none" w:sz="0" w:space="0" w:color="auto"/>
                <w:bottom w:val="none" w:sz="0" w:space="0" w:color="auto"/>
                <w:right w:val="none" w:sz="0" w:space="0" w:color="auto"/>
              </w:divBdr>
            </w:div>
            <w:div w:id="399255413">
              <w:marLeft w:val="0"/>
              <w:marRight w:val="0"/>
              <w:marTop w:val="0"/>
              <w:marBottom w:val="0"/>
              <w:divBdr>
                <w:top w:val="none" w:sz="0" w:space="0" w:color="auto"/>
                <w:left w:val="none" w:sz="0" w:space="0" w:color="auto"/>
                <w:bottom w:val="none" w:sz="0" w:space="0" w:color="auto"/>
                <w:right w:val="none" w:sz="0" w:space="0" w:color="auto"/>
              </w:divBdr>
            </w:div>
            <w:div w:id="1043555388">
              <w:marLeft w:val="0"/>
              <w:marRight w:val="0"/>
              <w:marTop w:val="0"/>
              <w:marBottom w:val="0"/>
              <w:divBdr>
                <w:top w:val="none" w:sz="0" w:space="0" w:color="auto"/>
                <w:left w:val="none" w:sz="0" w:space="0" w:color="auto"/>
                <w:bottom w:val="none" w:sz="0" w:space="0" w:color="auto"/>
                <w:right w:val="none" w:sz="0" w:space="0" w:color="auto"/>
              </w:divBdr>
            </w:div>
            <w:div w:id="1971549867">
              <w:marLeft w:val="0"/>
              <w:marRight w:val="0"/>
              <w:marTop w:val="0"/>
              <w:marBottom w:val="0"/>
              <w:divBdr>
                <w:top w:val="none" w:sz="0" w:space="0" w:color="auto"/>
                <w:left w:val="none" w:sz="0" w:space="0" w:color="auto"/>
                <w:bottom w:val="none" w:sz="0" w:space="0" w:color="auto"/>
                <w:right w:val="none" w:sz="0" w:space="0" w:color="auto"/>
              </w:divBdr>
            </w:div>
            <w:div w:id="930357569">
              <w:marLeft w:val="0"/>
              <w:marRight w:val="0"/>
              <w:marTop w:val="0"/>
              <w:marBottom w:val="0"/>
              <w:divBdr>
                <w:top w:val="none" w:sz="0" w:space="0" w:color="auto"/>
                <w:left w:val="none" w:sz="0" w:space="0" w:color="auto"/>
                <w:bottom w:val="none" w:sz="0" w:space="0" w:color="auto"/>
                <w:right w:val="none" w:sz="0" w:space="0" w:color="auto"/>
              </w:divBdr>
            </w:div>
            <w:div w:id="1018893850">
              <w:marLeft w:val="0"/>
              <w:marRight w:val="0"/>
              <w:marTop w:val="0"/>
              <w:marBottom w:val="0"/>
              <w:divBdr>
                <w:top w:val="none" w:sz="0" w:space="0" w:color="auto"/>
                <w:left w:val="none" w:sz="0" w:space="0" w:color="auto"/>
                <w:bottom w:val="none" w:sz="0" w:space="0" w:color="auto"/>
                <w:right w:val="none" w:sz="0" w:space="0" w:color="auto"/>
              </w:divBdr>
            </w:div>
            <w:div w:id="1746417407">
              <w:marLeft w:val="0"/>
              <w:marRight w:val="0"/>
              <w:marTop w:val="0"/>
              <w:marBottom w:val="0"/>
              <w:divBdr>
                <w:top w:val="none" w:sz="0" w:space="0" w:color="auto"/>
                <w:left w:val="none" w:sz="0" w:space="0" w:color="auto"/>
                <w:bottom w:val="none" w:sz="0" w:space="0" w:color="auto"/>
                <w:right w:val="none" w:sz="0" w:space="0" w:color="auto"/>
              </w:divBdr>
            </w:div>
            <w:div w:id="1813449705">
              <w:marLeft w:val="0"/>
              <w:marRight w:val="0"/>
              <w:marTop w:val="0"/>
              <w:marBottom w:val="0"/>
              <w:divBdr>
                <w:top w:val="none" w:sz="0" w:space="0" w:color="auto"/>
                <w:left w:val="none" w:sz="0" w:space="0" w:color="auto"/>
                <w:bottom w:val="none" w:sz="0" w:space="0" w:color="auto"/>
                <w:right w:val="none" w:sz="0" w:space="0" w:color="auto"/>
              </w:divBdr>
            </w:div>
            <w:div w:id="1832024366">
              <w:marLeft w:val="0"/>
              <w:marRight w:val="0"/>
              <w:marTop w:val="0"/>
              <w:marBottom w:val="0"/>
              <w:divBdr>
                <w:top w:val="none" w:sz="0" w:space="0" w:color="auto"/>
                <w:left w:val="none" w:sz="0" w:space="0" w:color="auto"/>
                <w:bottom w:val="none" w:sz="0" w:space="0" w:color="auto"/>
                <w:right w:val="none" w:sz="0" w:space="0" w:color="auto"/>
              </w:divBdr>
            </w:div>
            <w:div w:id="299190142">
              <w:marLeft w:val="0"/>
              <w:marRight w:val="0"/>
              <w:marTop w:val="0"/>
              <w:marBottom w:val="0"/>
              <w:divBdr>
                <w:top w:val="none" w:sz="0" w:space="0" w:color="auto"/>
                <w:left w:val="none" w:sz="0" w:space="0" w:color="auto"/>
                <w:bottom w:val="none" w:sz="0" w:space="0" w:color="auto"/>
                <w:right w:val="none" w:sz="0" w:space="0" w:color="auto"/>
              </w:divBdr>
            </w:div>
            <w:div w:id="1432359029">
              <w:marLeft w:val="0"/>
              <w:marRight w:val="0"/>
              <w:marTop w:val="0"/>
              <w:marBottom w:val="0"/>
              <w:divBdr>
                <w:top w:val="none" w:sz="0" w:space="0" w:color="auto"/>
                <w:left w:val="none" w:sz="0" w:space="0" w:color="auto"/>
                <w:bottom w:val="none" w:sz="0" w:space="0" w:color="auto"/>
                <w:right w:val="none" w:sz="0" w:space="0" w:color="auto"/>
              </w:divBdr>
            </w:div>
            <w:div w:id="1637223942">
              <w:marLeft w:val="0"/>
              <w:marRight w:val="0"/>
              <w:marTop w:val="0"/>
              <w:marBottom w:val="0"/>
              <w:divBdr>
                <w:top w:val="none" w:sz="0" w:space="0" w:color="auto"/>
                <w:left w:val="none" w:sz="0" w:space="0" w:color="auto"/>
                <w:bottom w:val="none" w:sz="0" w:space="0" w:color="auto"/>
                <w:right w:val="none" w:sz="0" w:space="0" w:color="auto"/>
              </w:divBdr>
            </w:div>
            <w:div w:id="319117259">
              <w:marLeft w:val="0"/>
              <w:marRight w:val="0"/>
              <w:marTop w:val="0"/>
              <w:marBottom w:val="0"/>
              <w:divBdr>
                <w:top w:val="none" w:sz="0" w:space="0" w:color="auto"/>
                <w:left w:val="none" w:sz="0" w:space="0" w:color="auto"/>
                <w:bottom w:val="none" w:sz="0" w:space="0" w:color="auto"/>
                <w:right w:val="none" w:sz="0" w:space="0" w:color="auto"/>
              </w:divBdr>
            </w:div>
            <w:div w:id="807866740">
              <w:marLeft w:val="0"/>
              <w:marRight w:val="0"/>
              <w:marTop w:val="0"/>
              <w:marBottom w:val="0"/>
              <w:divBdr>
                <w:top w:val="none" w:sz="0" w:space="0" w:color="auto"/>
                <w:left w:val="none" w:sz="0" w:space="0" w:color="auto"/>
                <w:bottom w:val="none" w:sz="0" w:space="0" w:color="auto"/>
                <w:right w:val="none" w:sz="0" w:space="0" w:color="auto"/>
              </w:divBdr>
            </w:div>
            <w:div w:id="305594916">
              <w:marLeft w:val="0"/>
              <w:marRight w:val="0"/>
              <w:marTop w:val="0"/>
              <w:marBottom w:val="0"/>
              <w:divBdr>
                <w:top w:val="none" w:sz="0" w:space="0" w:color="auto"/>
                <w:left w:val="none" w:sz="0" w:space="0" w:color="auto"/>
                <w:bottom w:val="none" w:sz="0" w:space="0" w:color="auto"/>
                <w:right w:val="none" w:sz="0" w:space="0" w:color="auto"/>
              </w:divBdr>
            </w:div>
            <w:div w:id="973632689">
              <w:marLeft w:val="0"/>
              <w:marRight w:val="0"/>
              <w:marTop w:val="0"/>
              <w:marBottom w:val="0"/>
              <w:divBdr>
                <w:top w:val="none" w:sz="0" w:space="0" w:color="auto"/>
                <w:left w:val="none" w:sz="0" w:space="0" w:color="auto"/>
                <w:bottom w:val="none" w:sz="0" w:space="0" w:color="auto"/>
                <w:right w:val="none" w:sz="0" w:space="0" w:color="auto"/>
              </w:divBdr>
            </w:div>
            <w:div w:id="1295332831">
              <w:marLeft w:val="0"/>
              <w:marRight w:val="0"/>
              <w:marTop w:val="0"/>
              <w:marBottom w:val="0"/>
              <w:divBdr>
                <w:top w:val="none" w:sz="0" w:space="0" w:color="auto"/>
                <w:left w:val="none" w:sz="0" w:space="0" w:color="auto"/>
                <w:bottom w:val="none" w:sz="0" w:space="0" w:color="auto"/>
                <w:right w:val="none" w:sz="0" w:space="0" w:color="auto"/>
              </w:divBdr>
            </w:div>
            <w:div w:id="1321886990">
              <w:marLeft w:val="0"/>
              <w:marRight w:val="0"/>
              <w:marTop w:val="0"/>
              <w:marBottom w:val="0"/>
              <w:divBdr>
                <w:top w:val="none" w:sz="0" w:space="0" w:color="auto"/>
                <w:left w:val="none" w:sz="0" w:space="0" w:color="auto"/>
                <w:bottom w:val="none" w:sz="0" w:space="0" w:color="auto"/>
                <w:right w:val="none" w:sz="0" w:space="0" w:color="auto"/>
              </w:divBdr>
            </w:div>
            <w:div w:id="1935894200">
              <w:marLeft w:val="0"/>
              <w:marRight w:val="0"/>
              <w:marTop w:val="0"/>
              <w:marBottom w:val="0"/>
              <w:divBdr>
                <w:top w:val="none" w:sz="0" w:space="0" w:color="auto"/>
                <w:left w:val="none" w:sz="0" w:space="0" w:color="auto"/>
                <w:bottom w:val="none" w:sz="0" w:space="0" w:color="auto"/>
                <w:right w:val="none" w:sz="0" w:space="0" w:color="auto"/>
              </w:divBdr>
            </w:div>
            <w:div w:id="1458987610">
              <w:marLeft w:val="0"/>
              <w:marRight w:val="0"/>
              <w:marTop w:val="0"/>
              <w:marBottom w:val="0"/>
              <w:divBdr>
                <w:top w:val="none" w:sz="0" w:space="0" w:color="auto"/>
                <w:left w:val="none" w:sz="0" w:space="0" w:color="auto"/>
                <w:bottom w:val="none" w:sz="0" w:space="0" w:color="auto"/>
                <w:right w:val="none" w:sz="0" w:space="0" w:color="auto"/>
              </w:divBdr>
            </w:div>
            <w:div w:id="1133601554">
              <w:marLeft w:val="0"/>
              <w:marRight w:val="0"/>
              <w:marTop w:val="0"/>
              <w:marBottom w:val="0"/>
              <w:divBdr>
                <w:top w:val="none" w:sz="0" w:space="0" w:color="auto"/>
                <w:left w:val="none" w:sz="0" w:space="0" w:color="auto"/>
                <w:bottom w:val="none" w:sz="0" w:space="0" w:color="auto"/>
                <w:right w:val="none" w:sz="0" w:space="0" w:color="auto"/>
              </w:divBdr>
            </w:div>
            <w:div w:id="1264800248">
              <w:marLeft w:val="0"/>
              <w:marRight w:val="0"/>
              <w:marTop w:val="0"/>
              <w:marBottom w:val="0"/>
              <w:divBdr>
                <w:top w:val="none" w:sz="0" w:space="0" w:color="auto"/>
                <w:left w:val="none" w:sz="0" w:space="0" w:color="auto"/>
                <w:bottom w:val="none" w:sz="0" w:space="0" w:color="auto"/>
                <w:right w:val="none" w:sz="0" w:space="0" w:color="auto"/>
              </w:divBdr>
            </w:div>
            <w:div w:id="1229606340">
              <w:marLeft w:val="0"/>
              <w:marRight w:val="0"/>
              <w:marTop w:val="0"/>
              <w:marBottom w:val="0"/>
              <w:divBdr>
                <w:top w:val="none" w:sz="0" w:space="0" w:color="auto"/>
                <w:left w:val="none" w:sz="0" w:space="0" w:color="auto"/>
                <w:bottom w:val="none" w:sz="0" w:space="0" w:color="auto"/>
                <w:right w:val="none" w:sz="0" w:space="0" w:color="auto"/>
              </w:divBdr>
            </w:div>
            <w:div w:id="148712890">
              <w:marLeft w:val="0"/>
              <w:marRight w:val="0"/>
              <w:marTop w:val="0"/>
              <w:marBottom w:val="0"/>
              <w:divBdr>
                <w:top w:val="none" w:sz="0" w:space="0" w:color="auto"/>
                <w:left w:val="none" w:sz="0" w:space="0" w:color="auto"/>
                <w:bottom w:val="none" w:sz="0" w:space="0" w:color="auto"/>
                <w:right w:val="none" w:sz="0" w:space="0" w:color="auto"/>
              </w:divBdr>
            </w:div>
            <w:div w:id="1466778530">
              <w:marLeft w:val="0"/>
              <w:marRight w:val="0"/>
              <w:marTop w:val="0"/>
              <w:marBottom w:val="0"/>
              <w:divBdr>
                <w:top w:val="none" w:sz="0" w:space="0" w:color="auto"/>
                <w:left w:val="none" w:sz="0" w:space="0" w:color="auto"/>
                <w:bottom w:val="none" w:sz="0" w:space="0" w:color="auto"/>
                <w:right w:val="none" w:sz="0" w:space="0" w:color="auto"/>
              </w:divBdr>
            </w:div>
            <w:div w:id="938298537">
              <w:marLeft w:val="0"/>
              <w:marRight w:val="0"/>
              <w:marTop w:val="0"/>
              <w:marBottom w:val="0"/>
              <w:divBdr>
                <w:top w:val="none" w:sz="0" w:space="0" w:color="auto"/>
                <w:left w:val="none" w:sz="0" w:space="0" w:color="auto"/>
                <w:bottom w:val="none" w:sz="0" w:space="0" w:color="auto"/>
                <w:right w:val="none" w:sz="0" w:space="0" w:color="auto"/>
              </w:divBdr>
            </w:div>
            <w:div w:id="554320607">
              <w:marLeft w:val="0"/>
              <w:marRight w:val="0"/>
              <w:marTop w:val="0"/>
              <w:marBottom w:val="0"/>
              <w:divBdr>
                <w:top w:val="none" w:sz="0" w:space="0" w:color="auto"/>
                <w:left w:val="none" w:sz="0" w:space="0" w:color="auto"/>
                <w:bottom w:val="none" w:sz="0" w:space="0" w:color="auto"/>
                <w:right w:val="none" w:sz="0" w:space="0" w:color="auto"/>
              </w:divBdr>
            </w:div>
            <w:div w:id="9375046">
              <w:marLeft w:val="0"/>
              <w:marRight w:val="0"/>
              <w:marTop w:val="0"/>
              <w:marBottom w:val="0"/>
              <w:divBdr>
                <w:top w:val="none" w:sz="0" w:space="0" w:color="auto"/>
                <w:left w:val="none" w:sz="0" w:space="0" w:color="auto"/>
                <w:bottom w:val="none" w:sz="0" w:space="0" w:color="auto"/>
                <w:right w:val="none" w:sz="0" w:space="0" w:color="auto"/>
              </w:divBdr>
            </w:div>
            <w:div w:id="1025404836">
              <w:marLeft w:val="0"/>
              <w:marRight w:val="0"/>
              <w:marTop w:val="0"/>
              <w:marBottom w:val="0"/>
              <w:divBdr>
                <w:top w:val="none" w:sz="0" w:space="0" w:color="auto"/>
                <w:left w:val="none" w:sz="0" w:space="0" w:color="auto"/>
                <w:bottom w:val="none" w:sz="0" w:space="0" w:color="auto"/>
                <w:right w:val="none" w:sz="0" w:space="0" w:color="auto"/>
              </w:divBdr>
            </w:div>
            <w:div w:id="195050004">
              <w:marLeft w:val="0"/>
              <w:marRight w:val="0"/>
              <w:marTop w:val="0"/>
              <w:marBottom w:val="0"/>
              <w:divBdr>
                <w:top w:val="none" w:sz="0" w:space="0" w:color="auto"/>
                <w:left w:val="none" w:sz="0" w:space="0" w:color="auto"/>
                <w:bottom w:val="none" w:sz="0" w:space="0" w:color="auto"/>
                <w:right w:val="none" w:sz="0" w:space="0" w:color="auto"/>
              </w:divBdr>
            </w:div>
            <w:div w:id="396364662">
              <w:marLeft w:val="0"/>
              <w:marRight w:val="0"/>
              <w:marTop w:val="0"/>
              <w:marBottom w:val="0"/>
              <w:divBdr>
                <w:top w:val="none" w:sz="0" w:space="0" w:color="auto"/>
                <w:left w:val="none" w:sz="0" w:space="0" w:color="auto"/>
                <w:bottom w:val="none" w:sz="0" w:space="0" w:color="auto"/>
                <w:right w:val="none" w:sz="0" w:space="0" w:color="auto"/>
              </w:divBdr>
            </w:div>
            <w:div w:id="649015072">
              <w:marLeft w:val="0"/>
              <w:marRight w:val="0"/>
              <w:marTop w:val="0"/>
              <w:marBottom w:val="0"/>
              <w:divBdr>
                <w:top w:val="none" w:sz="0" w:space="0" w:color="auto"/>
                <w:left w:val="none" w:sz="0" w:space="0" w:color="auto"/>
                <w:bottom w:val="none" w:sz="0" w:space="0" w:color="auto"/>
                <w:right w:val="none" w:sz="0" w:space="0" w:color="auto"/>
              </w:divBdr>
            </w:div>
            <w:div w:id="1750732302">
              <w:marLeft w:val="0"/>
              <w:marRight w:val="0"/>
              <w:marTop w:val="0"/>
              <w:marBottom w:val="0"/>
              <w:divBdr>
                <w:top w:val="none" w:sz="0" w:space="0" w:color="auto"/>
                <w:left w:val="none" w:sz="0" w:space="0" w:color="auto"/>
                <w:bottom w:val="none" w:sz="0" w:space="0" w:color="auto"/>
                <w:right w:val="none" w:sz="0" w:space="0" w:color="auto"/>
              </w:divBdr>
            </w:div>
            <w:div w:id="1207522470">
              <w:marLeft w:val="0"/>
              <w:marRight w:val="0"/>
              <w:marTop w:val="0"/>
              <w:marBottom w:val="0"/>
              <w:divBdr>
                <w:top w:val="none" w:sz="0" w:space="0" w:color="auto"/>
                <w:left w:val="none" w:sz="0" w:space="0" w:color="auto"/>
                <w:bottom w:val="none" w:sz="0" w:space="0" w:color="auto"/>
                <w:right w:val="none" w:sz="0" w:space="0" w:color="auto"/>
              </w:divBdr>
            </w:div>
            <w:div w:id="2029257183">
              <w:marLeft w:val="0"/>
              <w:marRight w:val="0"/>
              <w:marTop w:val="0"/>
              <w:marBottom w:val="0"/>
              <w:divBdr>
                <w:top w:val="none" w:sz="0" w:space="0" w:color="auto"/>
                <w:left w:val="none" w:sz="0" w:space="0" w:color="auto"/>
                <w:bottom w:val="none" w:sz="0" w:space="0" w:color="auto"/>
                <w:right w:val="none" w:sz="0" w:space="0" w:color="auto"/>
              </w:divBdr>
            </w:div>
            <w:div w:id="1563321582">
              <w:marLeft w:val="0"/>
              <w:marRight w:val="0"/>
              <w:marTop w:val="0"/>
              <w:marBottom w:val="0"/>
              <w:divBdr>
                <w:top w:val="none" w:sz="0" w:space="0" w:color="auto"/>
                <w:left w:val="none" w:sz="0" w:space="0" w:color="auto"/>
                <w:bottom w:val="none" w:sz="0" w:space="0" w:color="auto"/>
                <w:right w:val="none" w:sz="0" w:space="0" w:color="auto"/>
              </w:divBdr>
            </w:div>
            <w:div w:id="714045296">
              <w:marLeft w:val="0"/>
              <w:marRight w:val="0"/>
              <w:marTop w:val="0"/>
              <w:marBottom w:val="0"/>
              <w:divBdr>
                <w:top w:val="none" w:sz="0" w:space="0" w:color="auto"/>
                <w:left w:val="none" w:sz="0" w:space="0" w:color="auto"/>
                <w:bottom w:val="none" w:sz="0" w:space="0" w:color="auto"/>
                <w:right w:val="none" w:sz="0" w:space="0" w:color="auto"/>
              </w:divBdr>
            </w:div>
            <w:div w:id="8342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177">
      <w:bodyDiv w:val="1"/>
      <w:marLeft w:val="0"/>
      <w:marRight w:val="0"/>
      <w:marTop w:val="0"/>
      <w:marBottom w:val="0"/>
      <w:divBdr>
        <w:top w:val="none" w:sz="0" w:space="0" w:color="auto"/>
        <w:left w:val="none" w:sz="0" w:space="0" w:color="auto"/>
        <w:bottom w:val="none" w:sz="0" w:space="0" w:color="auto"/>
        <w:right w:val="none" w:sz="0" w:space="0" w:color="auto"/>
      </w:divBdr>
      <w:divsChild>
        <w:div w:id="1246914706">
          <w:marLeft w:val="0"/>
          <w:marRight w:val="0"/>
          <w:marTop w:val="0"/>
          <w:marBottom w:val="0"/>
          <w:divBdr>
            <w:top w:val="none" w:sz="0" w:space="0" w:color="auto"/>
            <w:left w:val="none" w:sz="0" w:space="0" w:color="auto"/>
            <w:bottom w:val="none" w:sz="0" w:space="0" w:color="auto"/>
            <w:right w:val="none" w:sz="0" w:space="0" w:color="auto"/>
          </w:divBdr>
          <w:divsChild>
            <w:div w:id="149254876">
              <w:marLeft w:val="0"/>
              <w:marRight w:val="0"/>
              <w:marTop w:val="0"/>
              <w:marBottom w:val="0"/>
              <w:divBdr>
                <w:top w:val="none" w:sz="0" w:space="0" w:color="auto"/>
                <w:left w:val="none" w:sz="0" w:space="0" w:color="auto"/>
                <w:bottom w:val="none" w:sz="0" w:space="0" w:color="auto"/>
                <w:right w:val="none" w:sz="0" w:space="0" w:color="auto"/>
              </w:divBdr>
            </w:div>
            <w:div w:id="161513042">
              <w:marLeft w:val="0"/>
              <w:marRight w:val="0"/>
              <w:marTop w:val="0"/>
              <w:marBottom w:val="0"/>
              <w:divBdr>
                <w:top w:val="none" w:sz="0" w:space="0" w:color="auto"/>
                <w:left w:val="none" w:sz="0" w:space="0" w:color="auto"/>
                <w:bottom w:val="none" w:sz="0" w:space="0" w:color="auto"/>
                <w:right w:val="none" w:sz="0" w:space="0" w:color="auto"/>
              </w:divBdr>
            </w:div>
            <w:div w:id="952177416">
              <w:marLeft w:val="0"/>
              <w:marRight w:val="0"/>
              <w:marTop w:val="0"/>
              <w:marBottom w:val="0"/>
              <w:divBdr>
                <w:top w:val="none" w:sz="0" w:space="0" w:color="auto"/>
                <w:left w:val="none" w:sz="0" w:space="0" w:color="auto"/>
                <w:bottom w:val="none" w:sz="0" w:space="0" w:color="auto"/>
                <w:right w:val="none" w:sz="0" w:space="0" w:color="auto"/>
              </w:divBdr>
            </w:div>
            <w:div w:id="830289603">
              <w:marLeft w:val="0"/>
              <w:marRight w:val="0"/>
              <w:marTop w:val="0"/>
              <w:marBottom w:val="0"/>
              <w:divBdr>
                <w:top w:val="none" w:sz="0" w:space="0" w:color="auto"/>
                <w:left w:val="none" w:sz="0" w:space="0" w:color="auto"/>
                <w:bottom w:val="none" w:sz="0" w:space="0" w:color="auto"/>
                <w:right w:val="none" w:sz="0" w:space="0" w:color="auto"/>
              </w:divBdr>
            </w:div>
            <w:div w:id="1623269467">
              <w:marLeft w:val="0"/>
              <w:marRight w:val="0"/>
              <w:marTop w:val="0"/>
              <w:marBottom w:val="0"/>
              <w:divBdr>
                <w:top w:val="none" w:sz="0" w:space="0" w:color="auto"/>
                <w:left w:val="none" w:sz="0" w:space="0" w:color="auto"/>
                <w:bottom w:val="none" w:sz="0" w:space="0" w:color="auto"/>
                <w:right w:val="none" w:sz="0" w:space="0" w:color="auto"/>
              </w:divBdr>
            </w:div>
            <w:div w:id="1486319587">
              <w:marLeft w:val="0"/>
              <w:marRight w:val="0"/>
              <w:marTop w:val="0"/>
              <w:marBottom w:val="0"/>
              <w:divBdr>
                <w:top w:val="none" w:sz="0" w:space="0" w:color="auto"/>
                <w:left w:val="none" w:sz="0" w:space="0" w:color="auto"/>
                <w:bottom w:val="none" w:sz="0" w:space="0" w:color="auto"/>
                <w:right w:val="none" w:sz="0" w:space="0" w:color="auto"/>
              </w:divBdr>
            </w:div>
            <w:div w:id="12339672">
              <w:marLeft w:val="0"/>
              <w:marRight w:val="0"/>
              <w:marTop w:val="0"/>
              <w:marBottom w:val="0"/>
              <w:divBdr>
                <w:top w:val="none" w:sz="0" w:space="0" w:color="auto"/>
                <w:left w:val="none" w:sz="0" w:space="0" w:color="auto"/>
                <w:bottom w:val="none" w:sz="0" w:space="0" w:color="auto"/>
                <w:right w:val="none" w:sz="0" w:space="0" w:color="auto"/>
              </w:divBdr>
            </w:div>
            <w:div w:id="137695664">
              <w:marLeft w:val="0"/>
              <w:marRight w:val="0"/>
              <w:marTop w:val="0"/>
              <w:marBottom w:val="0"/>
              <w:divBdr>
                <w:top w:val="none" w:sz="0" w:space="0" w:color="auto"/>
                <w:left w:val="none" w:sz="0" w:space="0" w:color="auto"/>
                <w:bottom w:val="none" w:sz="0" w:space="0" w:color="auto"/>
                <w:right w:val="none" w:sz="0" w:space="0" w:color="auto"/>
              </w:divBdr>
            </w:div>
            <w:div w:id="665938839">
              <w:marLeft w:val="0"/>
              <w:marRight w:val="0"/>
              <w:marTop w:val="0"/>
              <w:marBottom w:val="0"/>
              <w:divBdr>
                <w:top w:val="none" w:sz="0" w:space="0" w:color="auto"/>
                <w:left w:val="none" w:sz="0" w:space="0" w:color="auto"/>
                <w:bottom w:val="none" w:sz="0" w:space="0" w:color="auto"/>
                <w:right w:val="none" w:sz="0" w:space="0" w:color="auto"/>
              </w:divBdr>
            </w:div>
            <w:div w:id="858811115">
              <w:marLeft w:val="0"/>
              <w:marRight w:val="0"/>
              <w:marTop w:val="0"/>
              <w:marBottom w:val="0"/>
              <w:divBdr>
                <w:top w:val="none" w:sz="0" w:space="0" w:color="auto"/>
                <w:left w:val="none" w:sz="0" w:space="0" w:color="auto"/>
                <w:bottom w:val="none" w:sz="0" w:space="0" w:color="auto"/>
                <w:right w:val="none" w:sz="0" w:space="0" w:color="auto"/>
              </w:divBdr>
            </w:div>
            <w:div w:id="1913196205">
              <w:marLeft w:val="0"/>
              <w:marRight w:val="0"/>
              <w:marTop w:val="0"/>
              <w:marBottom w:val="0"/>
              <w:divBdr>
                <w:top w:val="none" w:sz="0" w:space="0" w:color="auto"/>
                <w:left w:val="none" w:sz="0" w:space="0" w:color="auto"/>
                <w:bottom w:val="none" w:sz="0" w:space="0" w:color="auto"/>
                <w:right w:val="none" w:sz="0" w:space="0" w:color="auto"/>
              </w:divBdr>
            </w:div>
            <w:div w:id="367996533">
              <w:marLeft w:val="0"/>
              <w:marRight w:val="0"/>
              <w:marTop w:val="0"/>
              <w:marBottom w:val="0"/>
              <w:divBdr>
                <w:top w:val="none" w:sz="0" w:space="0" w:color="auto"/>
                <w:left w:val="none" w:sz="0" w:space="0" w:color="auto"/>
                <w:bottom w:val="none" w:sz="0" w:space="0" w:color="auto"/>
                <w:right w:val="none" w:sz="0" w:space="0" w:color="auto"/>
              </w:divBdr>
            </w:div>
            <w:div w:id="1442190244">
              <w:marLeft w:val="0"/>
              <w:marRight w:val="0"/>
              <w:marTop w:val="0"/>
              <w:marBottom w:val="0"/>
              <w:divBdr>
                <w:top w:val="none" w:sz="0" w:space="0" w:color="auto"/>
                <w:left w:val="none" w:sz="0" w:space="0" w:color="auto"/>
                <w:bottom w:val="none" w:sz="0" w:space="0" w:color="auto"/>
                <w:right w:val="none" w:sz="0" w:space="0" w:color="auto"/>
              </w:divBdr>
            </w:div>
            <w:div w:id="1969192477">
              <w:marLeft w:val="0"/>
              <w:marRight w:val="0"/>
              <w:marTop w:val="0"/>
              <w:marBottom w:val="0"/>
              <w:divBdr>
                <w:top w:val="none" w:sz="0" w:space="0" w:color="auto"/>
                <w:left w:val="none" w:sz="0" w:space="0" w:color="auto"/>
                <w:bottom w:val="none" w:sz="0" w:space="0" w:color="auto"/>
                <w:right w:val="none" w:sz="0" w:space="0" w:color="auto"/>
              </w:divBdr>
            </w:div>
            <w:div w:id="1090155748">
              <w:marLeft w:val="0"/>
              <w:marRight w:val="0"/>
              <w:marTop w:val="0"/>
              <w:marBottom w:val="0"/>
              <w:divBdr>
                <w:top w:val="none" w:sz="0" w:space="0" w:color="auto"/>
                <w:left w:val="none" w:sz="0" w:space="0" w:color="auto"/>
                <w:bottom w:val="none" w:sz="0" w:space="0" w:color="auto"/>
                <w:right w:val="none" w:sz="0" w:space="0" w:color="auto"/>
              </w:divBdr>
            </w:div>
            <w:div w:id="1746993384">
              <w:marLeft w:val="0"/>
              <w:marRight w:val="0"/>
              <w:marTop w:val="0"/>
              <w:marBottom w:val="0"/>
              <w:divBdr>
                <w:top w:val="none" w:sz="0" w:space="0" w:color="auto"/>
                <w:left w:val="none" w:sz="0" w:space="0" w:color="auto"/>
                <w:bottom w:val="none" w:sz="0" w:space="0" w:color="auto"/>
                <w:right w:val="none" w:sz="0" w:space="0" w:color="auto"/>
              </w:divBdr>
            </w:div>
            <w:div w:id="1284535006">
              <w:marLeft w:val="0"/>
              <w:marRight w:val="0"/>
              <w:marTop w:val="0"/>
              <w:marBottom w:val="0"/>
              <w:divBdr>
                <w:top w:val="none" w:sz="0" w:space="0" w:color="auto"/>
                <w:left w:val="none" w:sz="0" w:space="0" w:color="auto"/>
                <w:bottom w:val="none" w:sz="0" w:space="0" w:color="auto"/>
                <w:right w:val="none" w:sz="0" w:space="0" w:color="auto"/>
              </w:divBdr>
            </w:div>
            <w:div w:id="1473254090">
              <w:marLeft w:val="0"/>
              <w:marRight w:val="0"/>
              <w:marTop w:val="0"/>
              <w:marBottom w:val="0"/>
              <w:divBdr>
                <w:top w:val="none" w:sz="0" w:space="0" w:color="auto"/>
                <w:left w:val="none" w:sz="0" w:space="0" w:color="auto"/>
                <w:bottom w:val="none" w:sz="0" w:space="0" w:color="auto"/>
                <w:right w:val="none" w:sz="0" w:space="0" w:color="auto"/>
              </w:divBdr>
            </w:div>
            <w:div w:id="1869022992">
              <w:marLeft w:val="0"/>
              <w:marRight w:val="0"/>
              <w:marTop w:val="0"/>
              <w:marBottom w:val="0"/>
              <w:divBdr>
                <w:top w:val="none" w:sz="0" w:space="0" w:color="auto"/>
                <w:left w:val="none" w:sz="0" w:space="0" w:color="auto"/>
                <w:bottom w:val="none" w:sz="0" w:space="0" w:color="auto"/>
                <w:right w:val="none" w:sz="0" w:space="0" w:color="auto"/>
              </w:divBdr>
            </w:div>
            <w:div w:id="1799763960">
              <w:marLeft w:val="0"/>
              <w:marRight w:val="0"/>
              <w:marTop w:val="0"/>
              <w:marBottom w:val="0"/>
              <w:divBdr>
                <w:top w:val="none" w:sz="0" w:space="0" w:color="auto"/>
                <w:left w:val="none" w:sz="0" w:space="0" w:color="auto"/>
                <w:bottom w:val="none" w:sz="0" w:space="0" w:color="auto"/>
                <w:right w:val="none" w:sz="0" w:space="0" w:color="auto"/>
              </w:divBdr>
            </w:div>
            <w:div w:id="1198661640">
              <w:marLeft w:val="0"/>
              <w:marRight w:val="0"/>
              <w:marTop w:val="0"/>
              <w:marBottom w:val="0"/>
              <w:divBdr>
                <w:top w:val="none" w:sz="0" w:space="0" w:color="auto"/>
                <w:left w:val="none" w:sz="0" w:space="0" w:color="auto"/>
                <w:bottom w:val="none" w:sz="0" w:space="0" w:color="auto"/>
                <w:right w:val="none" w:sz="0" w:space="0" w:color="auto"/>
              </w:divBdr>
            </w:div>
            <w:div w:id="1897811804">
              <w:marLeft w:val="0"/>
              <w:marRight w:val="0"/>
              <w:marTop w:val="0"/>
              <w:marBottom w:val="0"/>
              <w:divBdr>
                <w:top w:val="none" w:sz="0" w:space="0" w:color="auto"/>
                <w:left w:val="none" w:sz="0" w:space="0" w:color="auto"/>
                <w:bottom w:val="none" w:sz="0" w:space="0" w:color="auto"/>
                <w:right w:val="none" w:sz="0" w:space="0" w:color="auto"/>
              </w:divBdr>
            </w:div>
            <w:div w:id="531848950">
              <w:marLeft w:val="0"/>
              <w:marRight w:val="0"/>
              <w:marTop w:val="0"/>
              <w:marBottom w:val="0"/>
              <w:divBdr>
                <w:top w:val="none" w:sz="0" w:space="0" w:color="auto"/>
                <w:left w:val="none" w:sz="0" w:space="0" w:color="auto"/>
                <w:bottom w:val="none" w:sz="0" w:space="0" w:color="auto"/>
                <w:right w:val="none" w:sz="0" w:space="0" w:color="auto"/>
              </w:divBdr>
            </w:div>
            <w:div w:id="576212007">
              <w:marLeft w:val="0"/>
              <w:marRight w:val="0"/>
              <w:marTop w:val="0"/>
              <w:marBottom w:val="0"/>
              <w:divBdr>
                <w:top w:val="none" w:sz="0" w:space="0" w:color="auto"/>
                <w:left w:val="none" w:sz="0" w:space="0" w:color="auto"/>
                <w:bottom w:val="none" w:sz="0" w:space="0" w:color="auto"/>
                <w:right w:val="none" w:sz="0" w:space="0" w:color="auto"/>
              </w:divBdr>
            </w:div>
            <w:div w:id="562254422">
              <w:marLeft w:val="0"/>
              <w:marRight w:val="0"/>
              <w:marTop w:val="0"/>
              <w:marBottom w:val="0"/>
              <w:divBdr>
                <w:top w:val="none" w:sz="0" w:space="0" w:color="auto"/>
                <w:left w:val="none" w:sz="0" w:space="0" w:color="auto"/>
                <w:bottom w:val="none" w:sz="0" w:space="0" w:color="auto"/>
                <w:right w:val="none" w:sz="0" w:space="0" w:color="auto"/>
              </w:divBdr>
            </w:div>
            <w:div w:id="997732040">
              <w:marLeft w:val="0"/>
              <w:marRight w:val="0"/>
              <w:marTop w:val="0"/>
              <w:marBottom w:val="0"/>
              <w:divBdr>
                <w:top w:val="none" w:sz="0" w:space="0" w:color="auto"/>
                <w:left w:val="none" w:sz="0" w:space="0" w:color="auto"/>
                <w:bottom w:val="none" w:sz="0" w:space="0" w:color="auto"/>
                <w:right w:val="none" w:sz="0" w:space="0" w:color="auto"/>
              </w:divBdr>
            </w:div>
            <w:div w:id="1207445381">
              <w:marLeft w:val="0"/>
              <w:marRight w:val="0"/>
              <w:marTop w:val="0"/>
              <w:marBottom w:val="0"/>
              <w:divBdr>
                <w:top w:val="none" w:sz="0" w:space="0" w:color="auto"/>
                <w:left w:val="none" w:sz="0" w:space="0" w:color="auto"/>
                <w:bottom w:val="none" w:sz="0" w:space="0" w:color="auto"/>
                <w:right w:val="none" w:sz="0" w:space="0" w:color="auto"/>
              </w:divBdr>
            </w:div>
            <w:div w:id="961617905">
              <w:marLeft w:val="0"/>
              <w:marRight w:val="0"/>
              <w:marTop w:val="0"/>
              <w:marBottom w:val="0"/>
              <w:divBdr>
                <w:top w:val="none" w:sz="0" w:space="0" w:color="auto"/>
                <w:left w:val="none" w:sz="0" w:space="0" w:color="auto"/>
                <w:bottom w:val="none" w:sz="0" w:space="0" w:color="auto"/>
                <w:right w:val="none" w:sz="0" w:space="0" w:color="auto"/>
              </w:divBdr>
            </w:div>
            <w:div w:id="2090539141">
              <w:marLeft w:val="0"/>
              <w:marRight w:val="0"/>
              <w:marTop w:val="0"/>
              <w:marBottom w:val="0"/>
              <w:divBdr>
                <w:top w:val="none" w:sz="0" w:space="0" w:color="auto"/>
                <w:left w:val="none" w:sz="0" w:space="0" w:color="auto"/>
                <w:bottom w:val="none" w:sz="0" w:space="0" w:color="auto"/>
                <w:right w:val="none" w:sz="0" w:space="0" w:color="auto"/>
              </w:divBdr>
            </w:div>
            <w:div w:id="807287119">
              <w:marLeft w:val="0"/>
              <w:marRight w:val="0"/>
              <w:marTop w:val="0"/>
              <w:marBottom w:val="0"/>
              <w:divBdr>
                <w:top w:val="none" w:sz="0" w:space="0" w:color="auto"/>
                <w:left w:val="none" w:sz="0" w:space="0" w:color="auto"/>
                <w:bottom w:val="none" w:sz="0" w:space="0" w:color="auto"/>
                <w:right w:val="none" w:sz="0" w:space="0" w:color="auto"/>
              </w:divBdr>
            </w:div>
            <w:div w:id="635570486">
              <w:marLeft w:val="0"/>
              <w:marRight w:val="0"/>
              <w:marTop w:val="0"/>
              <w:marBottom w:val="0"/>
              <w:divBdr>
                <w:top w:val="none" w:sz="0" w:space="0" w:color="auto"/>
                <w:left w:val="none" w:sz="0" w:space="0" w:color="auto"/>
                <w:bottom w:val="none" w:sz="0" w:space="0" w:color="auto"/>
                <w:right w:val="none" w:sz="0" w:space="0" w:color="auto"/>
              </w:divBdr>
            </w:div>
            <w:div w:id="1773671712">
              <w:marLeft w:val="0"/>
              <w:marRight w:val="0"/>
              <w:marTop w:val="0"/>
              <w:marBottom w:val="0"/>
              <w:divBdr>
                <w:top w:val="none" w:sz="0" w:space="0" w:color="auto"/>
                <w:left w:val="none" w:sz="0" w:space="0" w:color="auto"/>
                <w:bottom w:val="none" w:sz="0" w:space="0" w:color="auto"/>
                <w:right w:val="none" w:sz="0" w:space="0" w:color="auto"/>
              </w:divBdr>
            </w:div>
            <w:div w:id="233245976">
              <w:marLeft w:val="0"/>
              <w:marRight w:val="0"/>
              <w:marTop w:val="0"/>
              <w:marBottom w:val="0"/>
              <w:divBdr>
                <w:top w:val="none" w:sz="0" w:space="0" w:color="auto"/>
                <w:left w:val="none" w:sz="0" w:space="0" w:color="auto"/>
                <w:bottom w:val="none" w:sz="0" w:space="0" w:color="auto"/>
                <w:right w:val="none" w:sz="0" w:space="0" w:color="auto"/>
              </w:divBdr>
            </w:div>
            <w:div w:id="1764295967">
              <w:marLeft w:val="0"/>
              <w:marRight w:val="0"/>
              <w:marTop w:val="0"/>
              <w:marBottom w:val="0"/>
              <w:divBdr>
                <w:top w:val="none" w:sz="0" w:space="0" w:color="auto"/>
                <w:left w:val="none" w:sz="0" w:space="0" w:color="auto"/>
                <w:bottom w:val="none" w:sz="0" w:space="0" w:color="auto"/>
                <w:right w:val="none" w:sz="0" w:space="0" w:color="auto"/>
              </w:divBdr>
            </w:div>
            <w:div w:id="2106417864">
              <w:marLeft w:val="0"/>
              <w:marRight w:val="0"/>
              <w:marTop w:val="0"/>
              <w:marBottom w:val="0"/>
              <w:divBdr>
                <w:top w:val="none" w:sz="0" w:space="0" w:color="auto"/>
                <w:left w:val="none" w:sz="0" w:space="0" w:color="auto"/>
                <w:bottom w:val="none" w:sz="0" w:space="0" w:color="auto"/>
                <w:right w:val="none" w:sz="0" w:space="0" w:color="auto"/>
              </w:divBdr>
            </w:div>
            <w:div w:id="706224395">
              <w:marLeft w:val="0"/>
              <w:marRight w:val="0"/>
              <w:marTop w:val="0"/>
              <w:marBottom w:val="0"/>
              <w:divBdr>
                <w:top w:val="none" w:sz="0" w:space="0" w:color="auto"/>
                <w:left w:val="none" w:sz="0" w:space="0" w:color="auto"/>
                <w:bottom w:val="none" w:sz="0" w:space="0" w:color="auto"/>
                <w:right w:val="none" w:sz="0" w:space="0" w:color="auto"/>
              </w:divBdr>
            </w:div>
            <w:div w:id="1177116591">
              <w:marLeft w:val="0"/>
              <w:marRight w:val="0"/>
              <w:marTop w:val="0"/>
              <w:marBottom w:val="0"/>
              <w:divBdr>
                <w:top w:val="none" w:sz="0" w:space="0" w:color="auto"/>
                <w:left w:val="none" w:sz="0" w:space="0" w:color="auto"/>
                <w:bottom w:val="none" w:sz="0" w:space="0" w:color="auto"/>
                <w:right w:val="none" w:sz="0" w:space="0" w:color="auto"/>
              </w:divBdr>
            </w:div>
            <w:div w:id="1619875160">
              <w:marLeft w:val="0"/>
              <w:marRight w:val="0"/>
              <w:marTop w:val="0"/>
              <w:marBottom w:val="0"/>
              <w:divBdr>
                <w:top w:val="none" w:sz="0" w:space="0" w:color="auto"/>
                <w:left w:val="none" w:sz="0" w:space="0" w:color="auto"/>
                <w:bottom w:val="none" w:sz="0" w:space="0" w:color="auto"/>
                <w:right w:val="none" w:sz="0" w:space="0" w:color="auto"/>
              </w:divBdr>
            </w:div>
            <w:div w:id="1154177715">
              <w:marLeft w:val="0"/>
              <w:marRight w:val="0"/>
              <w:marTop w:val="0"/>
              <w:marBottom w:val="0"/>
              <w:divBdr>
                <w:top w:val="none" w:sz="0" w:space="0" w:color="auto"/>
                <w:left w:val="none" w:sz="0" w:space="0" w:color="auto"/>
                <w:bottom w:val="none" w:sz="0" w:space="0" w:color="auto"/>
                <w:right w:val="none" w:sz="0" w:space="0" w:color="auto"/>
              </w:divBdr>
            </w:div>
            <w:div w:id="644510177">
              <w:marLeft w:val="0"/>
              <w:marRight w:val="0"/>
              <w:marTop w:val="0"/>
              <w:marBottom w:val="0"/>
              <w:divBdr>
                <w:top w:val="none" w:sz="0" w:space="0" w:color="auto"/>
                <w:left w:val="none" w:sz="0" w:space="0" w:color="auto"/>
                <w:bottom w:val="none" w:sz="0" w:space="0" w:color="auto"/>
                <w:right w:val="none" w:sz="0" w:space="0" w:color="auto"/>
              </w:divBdr>
            </w:div>
            <w:div w:id="1815758837">
              <w:marLeft w:val="0"/>
              <w:marRight w:val="0"/>
              <w:marTop w:val="0"/>
              <w:marBottom w:val="0"/>
              <w:divBdr>
                <w:top w:val="none" w:sz="0" w:space="0" w:color="auto"/>
                <w:left w:val="none" w:sz="0" w:space="0" w:color="auto"/>
                <w:bottom w:val="none" w:sz="0" w:space="0" w:color="auto"/>
                <w:right w:val="none" w:sz="0" w:space="0" w:color="auto"/>
              </w:divBdr>
            </w:div>
            <w:div w:id="437260511">
              <w:marLeft w:val="0"/>
              <w:marRight w:val="0"/>
              <w:marTop w:val="0"/>
              <w:marBottom w:val="0"/>
              <w:divBdr>
                <w:top w:val="none" w:sz="0" w:space="0" w:color="auto"/>
                <w:left w:val="none" w:sz="0" w:space="0" w:color="auto"/>
                <w:bottom w:val="none" w:sz="0" w:space="0" w:color="auto"/>
                <w:right w:val="none" w:sz="0" w:space="0" w:color="auto"/>
              </w:divBdr>
            </w:div>
            <w:div w:id="1524368707">
              <w:marLeft w:val="0"/>
              <w:marRight w:val="0"/>
              <w:marTop w:val="0"/>
              <w:marBottom w:val="0"/>
              <w:divBdr>
                <w:top w:val="none" w:sz="0" w:space="0" w:color="auto"/>
                <w:left w:val="none" w:sz="0" w:space="0" w:color="auto"/>
                <w:bottom w:val="none" w:sz="0" w:space="0" w:color="auto"/>
                <w:right w:val="none" w:sz="0" w:space="0" w:color="auto"/>
              </w:divBdr>
            </w:div>
            <w:div w:id="1791977566">
              <w:marLeft w:val="0"/>
              <w:marRight w:val="0"/>
              <w:marTop w:val="0"/>
              <w:marBottom w:val="0"/>
              <w:divBdr>
                <w:top w:val="none" w:sz="0" w:space="0" w:color="auto"/>
                <w:left w:val="none" w:sz="0" w:space="0" w:color="auto"/>
                <w:bottom w:val="none" w:sz="0" w:space="0" w:color="auto"/>
                <w:right w:val="none" w:sz="0" w:space="0" w:color="auto"/>
              </w:divBdr>
            </w:div>
            <w:div w:id="68888956">
              <w:marLeft w:val="0"/>
              <w:marRight w:val="0"/>
              <w:marTop w:val="0"/>
              <w:marBottom w:val="0"/>
              <w:divBdr>
                <w:top w:val="none" w:sz="0" w:space="0" w:color="auto"/>
                <w:left w:val="none" w:sz="0" w:space="0" w:color="auto"/>
                <w:bottom w:val="none" w:sz="0" w:space="0" w:color="auto"/>
                <w:right w:val="none" w:sz="0" w:space="0" w:color="auto"/>
              </w:divBdr>
            </w:div>
            <w:div w:id="338436932">
              <w:marLeft w:val="0"/>
              <w:marRight w:val="0"/>
              <w:marTop w:val="0"/>
              <w:marBottom w:val="0"/>
              <w:divBdr>
                <w:top w:val="none" w:sz="0" w:space="0" w:color="auto"/>
                <w:left w:val="none" w:sz="0" w:space="0" w:color="auto"/>
                <w:bottom w:val="none" w:sz="0" w:space="0" w:color="auto"/>
                <w:right w:val="none" w:sz="0" w:space="0" w:color="auto"/>
              </w:divBdr>
            </w:div>
            <w:div w:id="1829249349">
              <w:marLeft w:val="0"/>
              <w:marRight w:val="0"/>
              <w:marTop w:val="0"/>
              <w:marBottom w:val="0"/>
              <w:divBdr>
                <w:top w:val="none" w:sz="0" w:space="0" w:color="auto"/>
                <w:left w:val="none" w:sz="0" w:space="0" w:color="auto"/>
                <w:bottom w:val="none" w:sz="0" w:space="0" w:color="auto"/>
                <w:right w:val="none" w:sz="0" w:space="0" w:color="auto"/>
              </w:divBdr>
            </w:div>
            <w:div w:id="1702825532">
              <w:marLeft w:val="0"/>
              <w:marRight w:val="0"/>
              <w:marTop w:val="0"/>
              <w:marBottom w:val="0"/>
              <w:divBdr>
                <w:top w:val="none" w:sz="0" w:space="0" w:color="auto"/>
                <w:left w:val="none" w:sz="0" w:space="0" w:color="auto"/>
                <w:bottom w:val="none" w:sz="0" w:space="0" w:color="auto"/>
                <w:right w:val="none" w:sz="0" w:space="0" w:color="auto"/>
              </w:divBdr>
            </w:div>
            <w:div w:id="224682430">
              <w:marLeft w:val="0"/>
              <w:marRight w:val="0"/>
              <w:marTop w:val="0"/>
              <w:marBottom w:val="0"/>
              <w:divBdr>
                <w:top w:val="none" w:sz="0" w:space="0" w:color="auto"/>
                <w:left w:val="none" w:sz="0" w:space="0" w:color="auto"/>
                <w:bottom w:val="none" w:sz="0" w:space="0" w:color="auto"/>
                <w:right w:val="none" w:sz="0" w:space="0" w:color="auto"/>
              </w:divBdr>
            </w:div>
            <w:div w:id="1830905432">
              <w:marLeft w:val="0"/>
              <w:marRight w:val="0"/>
              <w:marTop w:val="0"/>
              <w:marBottom w:val="0"/>
              <w:divBdr>
                <w:top w:val="none" w:sz="0" w:space="0" w:color="auto"/>
                <w:left w:val="none" w:sz="0" w:space="0" w:color="auto"/>
                <w:bottom w:val="none" w:sz="0" w:space="0" w:color="auto"/>
                <w:right w:val="none" w:sz="0" w:space="0" w:color="auto"/>
              </w:divBdr>
            </w:div>
            <w:div w:id="1571575896">
              <w:marLeft w:val="0"/>
              <w:marRight w:val="0"/>
              <w:marTop w:val="0"/>
              <w:marBottom w:val="0"/>
              <w:divBdr>
                <w:top w:val="none" w:sz="0" w:space="0" w:color="auto"/>
                <w:left w:val="none" w:sz="0" w:space="0" w:color="auto"/>
                <w:bottom w:val="none" w:sz="0" w:space="0" w:color="auto"/>
                <w:right w:val="none" w:sz="0" w:space="0" w:color="auto"/>
              </w:divBdr>
            </w:div>
            <w:div w:id="1054543008">
              <w:marLeft w:val="0"/>
              <w:marRight w:val="0"/>
              <w:marTop w:val="0"/>
              <w:marBottom w:val="0"/>
              <w:divBdr>
                <w:top w:val="none" w:sz="0" w:space="0" w:color="auto"/>
                <w:left w:val="none" w:sz="0" w:space="0" w:color="auto"/>
                <w:bottom w:val="none" w:sz="0" w:space="0" w:color="auto"/>
                <w:right w:val="none" w:sz="0" w:space="0" w:color="auto"/>
              </w:divBdr>
            </w:div>
            <w:div w:id="1321738152">
              <w:marLeft w:val="0"/>
              <w:marRight w:val="0"/>
              <w:marTop w:val="0"/>
              <w:marBottom w:val="0"/>
              <w:divBdr>
                <w:top w:val="none" w:sz="0" w:space="0" w:color="auto"/>
                <w:left w:val="none" w:sz="0" w:space="0" w:color="auto"/>
                <w:bottom w:val="none" w:sz="0" w:space="0" w:color="auto"/>
                <w:right w:val="none" w:sz="0" w:space="0" w:color="auto"/>
              </w:divBdr>
            </w:div>
            <w:div w:id="233785074">
              <w:marLeft w:val="0"/>
              <w:marRight w:val="0"/>
              <w:marTop w:val="0"/>
              <w:marBottom w:val="0"/>
              <w:divBdr>
                <w:top w:val="none" w:sz="0" w:space="0" w:color="auto"/>
                <w:left w:val="none" w:sz="0" w:space="0" w:color="auto"/>
                <w:bottom w:val="none" w:sz="0" w:space="0" w:color="auto"/>
                <w:right w:val="none" w:sz="0" w:space="0" w:color="auto"/>
              </w:divBdr>
            </w:div>
            <w:div w:id="1518688260">
              <w:marLeft w:val="0"/>
              <w:marRight w:val="0"/>
              <w:marTop w:val="0"/>
              <w:marBottom w:val="0"/>
              <w:divBdr>
                <w:top w:val="none" w:sz="0" w:space="0" w:color="auto"/>
                <w:left w:val="none" w:sz="0" w:space="0" w:color="auto"/>
                <w:bottom w:val="none" w:sz="0" w:space="0" w:color="auto"/>
                <w:right w:val="none" w:sz="0" w:space="0" w:color="auto"/>
              </w:divBdr>
            </w:div>
            <w:div w:id="824006366">
              <w:marLeft w:val="0"/>
              <w:marRight w:val="0"/>
              <w:marTop w:val="0"/>
              <w:marBottom w:val="0"/>
              <w:divBdr>
                <w:top w:val="none" w:sz="0" w:space="0" w:color="auto"/>
                <w:left w:val="none" w:sz="0" w:space="0" w:color="auto"/>
                <w:bottom w:val="none" w:sz="0" w:space="0" w:color="auto"/>
                <w:right w:val="none" w:sz="0" w:space="0" w:color="auto"/>
              </w:divBdr>
            </w:div>
            <w:div w:id="296181780">
              <w:marLeft w:val="0"/>
              <w:marRight w:val="0"/>
              <w:marTop w:val="0"/>
              <w:marBottom w:val="0"/>
              <w:divBdr>
                <w:top w:val="none" w:sz="0" w:space="0" w:color="auto"/>
                <w:left w:val="none" w:sz="0" w:space="0" w:color="auto"/>
                <w:bottom w:val="none" w:sz="0" w:space="0" w:color="auto"/>
                <w:right w:val="none" w:sz="0" w:space="0" w:color="auto"/>
              </w:divBdr>
            </w:div>
            <w:div w:id="98574270">
              <w:marLeft w:val="0"/>
              <w:marRight w:val="0"/>
              <w:marTop w:val="0"/>
              <w:marBottom w:val="0"/>
              <w:divBdr>
                <w:top w:val="none" w:sz="0" w:space="0" w:color="auto"/>
                <w:left w:val="none" w:sz="0" w:space="0" w:color="auto"/>
                <w:bottom w:val="none" w:sz="0" w:space="0" w:color="auto"/>
                <w:right w:val="none" w:sz="0" w:space="0" w:color="auto"/>
              </w:divBdr>
            </w:div>
            <w:div w:id="1524399242">
              <w:marLeft w:val="0"/>
              <w:marRight w:val="0"/>
              <w:marTop w:val="0"/>
              <w:marBottom w:val="0"/>
              <w:divBdr>
                <w:top w:val="none" w:sz="0" w:space="0" w:color="auto"/>
                <w:left w:val="none" w:sz="0" w:space="0" w:color="auto"/>
                <w:bottom w:val="none" w:sz="0" w:space="0" w:color="auto"/>
                <w:right w:val="none" w:sz="0" w:space="0" w:color="auto"/>
              </w:divBdr>
            </w:div>
            <w:div w:id="1830317690">
              <w:marLeft w:val="0"/>
              <w:marRight w:val="0"/>
              <w:marTop w:val="0"/>
              <w:marBottom w:val="0"/>
              <w:divBdr>
                <w:top w:val="none" w:sz="0" w:space="0" w:color="auto"/>
                <w:left w:val="none" w:sz="0" w:space="0" w:color="auto"/>
                <w:bottom w:val="none" w:sz="0" w:space="0" w:color="auto"/>
                <w:right w:val="none" w:sz="0" w:space="0" w:color="auto"/>
              </w:divBdr>
            </w:div>
            <w:div w:id="1518230738">
              <w:marLeft w:val="0"/>
              <w:marRight w:val="0"/>
              <w:marTop w:val="0"/>
              <w:marBottom w:val="0"/>
              <w:divBdr>
                <w:top w:val="none" w:sz="0" w:space="0" w:color="auto"/>
                <w:left w:val="none" w:sz="0" w:space="0" w:color="auto"/>
                <w:bottom w:val="none" w:sz="0" w:space="0" w:color="auto"/>
                <w:right w:val="none" w:sz="0" w:space="0" w:color="auto"/>
              </w:divBdr>
            </w:div>
            <w:div w:id="2093310385">
              <w:marLeft w:val="0"/>
              <w:marRight w:val="0"/>
              <w:marTop w:val="0"/>
              <w:marBottom w:val="0"/>
              <w:divBdr>
                <w:top w:val="none" w:sz="0" w:space="0" w:color="auto"/>
                <w:left w:val="none" w:sz="0" w:space="0" w:color="auto"/>
                <w:bottom w:val="none" w:sz="0" w:space="0" w:color="auto"/>
                <w:right w:val="none" w:sz="0" w:space="0" w:color="auto"/>
              </w:divBdr>
            </w:div>
            <w:div w:id="1457405533">
              <w:marLeft w:val="0"/>
              <w:marRight w:val="0"/>
              <w:marTop w:val="0"/>
              <w:marBottom w:val="0"/>
              <w:divBdr>
                <w:top w:val="none" w:sz="0" w:space="0" w:color="auto"/>
                <w:left w:val="none" w:sz="0" w:space="0" w:color="auto"/>
                <w:bottom w:val="none" w:sz="0" w:space="0" w:color="auto"/>
                <w:right w:val="none" w:sz="0" w:space="0" w:color="auto"/>
              </w:divBdr>
            </w:div>
            <w:div w:id="57440024">
              <w:marLeft w:val="0"/>
              <w:marRight w:val="0"/>
              <w:marTop w:val="0"/>
              <w:marBottom w:val="0"/>
              <w:divBdr>
                <w:top w:val="none" w:sz="0" w:space="0" w:color="auto"/>
                <w:left w:val="none" w:sz="0" w:space="0" w:color="auto"/>
                <w:bottom w:val="none" w:sz="0" w:space="0" w:color="auto"/>
                <w:right w:val="none" w:sz="0" w:space="0" w:color="auto"/>
              </w:divBdr>
            </w:div>
            <w:div w:id="1825928691">
              <w:marLeft w:val="0"/>
              <w:marRight w:val="0"/>
              <w:marTop w:val="0"/>
              <w:marBottom w:val="0"/>
              <w:divBdr>
                <w:top w:val="none" w:sz="0" w:space="0" w:color="auto"/>
                <w:left w:val="none" w:sz="0" w:space="0" w:color="auto"/>
                <w:bottom w:val="none" w:sz="0" w:space="0" w:color="auto"/>
                <w:right w:val="none" w:sz="0" w:space="0" w:color="auto"/>
              </w:divBdr>
            </w:div>
            <w:div w:id="356464654">
              <w:marLeft w:val="0"/>
              <w:marRight w:val="0"/>
              <w:marTop w:val="0"/>
              <w:marBottom w:val="0"/>
              <w:divBdr>
                <w:top w:val="none" w:sz="0" w:space="0" w:color="auto"/>
                <w:left w:val="none" w:sz="0" w:space="0" w:color="auto"/>
                <w:bottom w:val="none" w:sz="0" w:space="0" w:color="auto"/>
                <w:right w:val="none" w:sz="0" w:space="0" w:color="auto"/>
              </w:divBdr>
            </w:div>
            <w:div w:id="2052998539">
              <w:marLeft w:val="0"/>
              <w:marRight w:val="0"/>
              <w:marTop w:val="0"/>
              <w:marBottom w:val="0"/>
              <w:divBdr>
                <w:top w:val="none" w:sz="0" w:space="0" w:color="auto"/>
                <w:left w:val="none" w:sz="0" w:space="0" w:color="auto"/>
                <w:bottom w:val="none" w:sz="0" w:space="0" w:color="auto"/>
                <w:right w:val="none" w:sz="0" w:space="0" w:color="auto"/>
              </w:divBdr>
            </w:div>
            <w:div w:id="205878700">
              <w:marLeft w:val="0"/>
              <w:marRight w:val="0"/>
              <w:marTop w:val="0"/>
              <w:marBottom w:val="0"/>
              <w:divBdr>
                <w:top w:val="none" w:sz="0" w:space="0" w:color="auto"/>
                <w:left w:val="none" w:sz="0" w:space="0" w:color="auto"/>
                <w:bottom w:val="none" w:sz="0" w:space="0" w:color="auto"/>
                <w:right w:val="none" w:sz="0" w:space="0" w:color="auto"/>
              </w:divBdr>
            </w:div>
            <w:div w:id="66415408">
              <w:marLeft w:val="0"/>
              <w:marRight w:val="0"/>
              <w:marTop w:val="0"/>
              <w:marBottom w:val="0"/>
              <w:divBdr>
                <w:top w:val="none" w:sz="0" w:space="0" w:color="auto"/>
                <w:left w:val="none" w:sz="0" w:space="0" w:color="auto"/>
                <w:bottom w:val="none" w:sz="0" w:space="0" w:color="auto"/>
                <w:right w:val="none" w:sz="0" w:space="0" w:color="auto"/>
              </w:divBdr>
            </w:div>
            <w:div w:id="987855104">
              <w:marLeft w:val="0"/>
              <w:marRight w:val="0"/>
              <w:marTop w:val="0"/>
              <w:marBottom w:val="0"/>
              <w:divBdr>
                <w:top w:val="none" w:sz="0" w:space="0" w:color="auto"/>
                <w:left w:val="none" w:sz="0" w:space="0" w:color="auto"/>
                <w:bottom w:val="none" w:sz="0" w:space="0" w:color="auto"/>
                <w:right w:val="none" w:sz="0" w:space="0" w:color="auto"/>
              </w:divBdr>
            </w:div>
            <w:div w:id="853306574">
              <w:marLeft w:val="0"/>
              <w:marRight w:val="0"/>
              <w:marTop w:val="0"/>
              <w:marBottom w:val="0"/>
              <w:divBdr>
                <w:top w:val="none" w:sz="0" w:space="0" w:color="auto"/>
                <w:left w:val="none" w:sz="0" w:space="0" w:color="auto"/>
                <w:bottom w:val="none" w:sz="0" w:space="0" w:color="auto"/>
                <w:right w:val="none" w:sz="0" w:space="0" w:color="auto"/>
              </w:divBdr>
            </w:div>
            <w:div w:id="1059867408">
              <w:marLeft w:val="0"/>
              <w:marRight w:val="0"/>
              <w:marTop w:val="0"/>
              <w:marBottom w:val="0"/>
              <w:divBdr>
                <w:top w:val="none" w:sz="0" w:space="0" w:color="auto"/>
                <w:left w:val="none" w:sz="0" w:space="0" w:color="auto"/>
                <w:bottom w:val="none" w:sz="0" w:space="0" w:color="auto"/>
                <w:right w:val="none" w:sz="0" w:space="0" w:color="auto"/>
              </w:divBdr>
            </w:div>
            <w:div w:id="1175538878">
              <w:marLeft w:val="0"/>
              <w:marRight w:val="0"/>
              <w:marTop w:val="0"/>
              <w:marBottom w:val="0"/>
              <w:divBdr>
                <w:top w:val="none" w:sz="0" w:space="0" w:color="auto"/>
                <w:left w:val="none" w:sz="0" w:space="0" w:color="auto"/>
                <w:bottom w:val="none" w:sz="0" w:space="0" w:color="auto"/>
                <w:right w:val="none" w:sz="0" w:space="0" w:color="auto"/>
              </w:divBdr>
            </w:div>
            <w:div w:id="1037899757">
              <w:marLeft w:val="0"/>
              <w:marRight w:val="0"/>
              <w:marTop w:val="0"/>
              <w:marBottom w:val="0"/>
              <w:divBdr>
                <w:top w:val="none" w:sz="0" w:space="0" w:color="auto"/>
                <w:left w:val="none" w:sz="0" w:space="0" w:color="auto"/>
                <w:bottom w:val="none" w:sz="0" w:space="0" w:color="auto"/>
                <w:right w:val="none" w:sz="0" w:space="0" w:color="auto"/>
              </w:divBdr>
            </w:div>
            <w:div w:id="1607419021">
              <w:marLeft w:val="0"/>
              <w:marRight w:val="0"/>
              <w:marTop w:val="0"/>
              <w:marBottom w:val="0"/>
              <w:divBdr>
                <w:top w:val="none" w:sz="0" w:space="0" w:color="auto"/>
                <w:left w:val="none" w:sz="0" w:space="0" w:color="auto"/>
                <w:bottom w:val="none" w:sz="0" w:space="0" w:color="auto"/>
                <w:right w:val="none" w:sz="0" w:space="0" w:color="auto"/>
              </w:divBdr>
            </w:div>
            <w:div w:id="1964724115">
              <w:marLeft w:val="0"/>
              <w:marRight w:val="0"/>
              <w:marTop w:val="0"/>
              <w:marBottom w:val="0"/>
              <w:divBdr>
                <w:top w:val="none" w:sz="0" w:space="0" w:color="auto"/>
                <w:left w:val="none" w:sz="0" w:space="0" w:color="auto"/>
                <w:bottom w:val="none" w:sz="0" w:space="0" w:color="auto"/>
                <w:right w:val="none" w:sz="0" w:space="0" w:color="auto"/>
              </w:divBdr>
            </w:div>
            <w:div w:id="1526796399">
              <w:marLeft w:val="0"/>
              <w:marRight w:val="0"/>
              <w:marTop w:val="0"/>
              <w:marBottom w:val="0"/>
              <w:divBdr>
                <w:top w:val="none" w:sz="0" w:space="0" w:color="auto"/>
                <w:left w:val="none" w:sz="0" w:space="0" w:color="auto"/>
                <w:bottom w:val="none" w:sz="0" w:space="0" w:color="auto"/>
                <w:right w:val="none" w:sz="0" w:space="0" w:color="auto"/>
              </w:divBdr>
            </w:div>
            <w:div w:id="284389812">
              <w:marLeft w:val="0"/>
              <w:marRight w:val="0"/>
              <w:marTop w:val="0"/>
              <w:marBottom w:val="0"/>
              <w:divBdr>
                <w:top w:val="none" w:sz="0" w:space="0" w:color="auto"/>
                <w:left w:val="none" w:sz="0" w:space="0" w:color="auto"/>
                <w:bottom w:val="none" w:sz="0" w:space="0" w:color="auto"/>
                <w:right w:val="none" w:sz="0" w:space="0" w:color="auto"/>
              </w:divBdr>
            </w:div>
            <w:div w:id="1076169716">
              <w:marLeft w:val="0"/>
              <w:marRight w:val="0"/>
              <w:marTop w:val="0"/>
              <w:marBottom w:val="0"/>
              <w:divBdr>
                <w:top w:val="none" w:sz="0" w:space="0" w:color="auto"/>
                <w:left w:val="none" w:sz="0" w:space="0" w:color="auto"/>
                <w:bottom w:val="none" w:sz="0" w:space="0" w:color="auto"/>
                <w:right w:val="none" w:sz="0" w:space="0" w:color="auto"/>
              </w:divBdr>
            </w:div>
            <w:div w:id="140006432">
              <w:marLeft w:val="0"/>
              <w:marRight w:val="0"/>
              <w:marTop w:val="0"/>
              <w:marBottom w:val="0"/>
              <w:divBdr>
                <w:top w:val="none" w:sz="0" w:space="0" w:color="auto"/>
                <w:left w:val="none" w:sz="0" w:space="0" w:color="auto"/>
                <w:bottom w:val="none" w:sz="0" w:space="0" w:color="auto"/>
                <w:right w:val="none" w:sz="0" w:space="0" w:color="auto"/>
              </w:divBdr>
            </w:div>
            <w:div w:id="2063290369">
              <w:marLeft w:val="0"/>
              <w:marRight w:val="0"/>
              <w:marTop w:val="0"/>
              <w:marBottom w:val="0"/>
              <w:divBdr>
                <w:top w:val="none" w:sz="0" w:space="0" w:color="auto"/>
                <w:left w:val="none" w:sz="0" w:space="0" w:color="auto"/>
                <w:bottom w:val="none" w:sz="0" w:space="0" w:color="auto"/>
                <w:right w:val="none" w:sz="0" w:space="0" w:color="auto"/>
              </w:divBdr>
            </w:div>
            <w:div w:id="1716196155">
              <w:marLeft w:val="0"/>
              <w:marRight w:val="0"/>
              <w:marTop w:val="0"/>
              <w:marBottom w:val="0"/>
              <w:divBdr>
                <w:top w:val="none" w:sz="0" w:space="0" w:color="auto"/>
                <w:left w:val="none" w:sz="0" w:space="0" w:color="auto"/>
                <w:bottom w:val="none" w:sz="0" w:space="0" w:color="auto"/>
                <w:right w:val="none" w:sz="0" w:space="0" w:color="auto"/>
              </w:divBdr>
            </w:div>
            <w:div w:id="1595430863">
              <w:marLeft w:val="0"/>
              <w:marRight w:val="0"/>
              <w:marTop w:val="0"/>
              <w:marBottom w:val="0"/>
              <w:divBdr>
                <w:top w:val="none" w:sz="0" w:space="0" w:color="auto"/>
                <w:left w:val="none" w:sz="0" w:space="0" w:color="auto"/>
                <w:bottom w:val="none" w:sz="0" w:space="0" w:color="auto"/>
                <w:right w:val="none" w:sz="0" w:space="0" w:color="auto"/>
              </w:divBdr>
            </w:div>
            <w:div w:id="1217428140">
              <w:marLeft w:val="0"/>
              <w:marRight w:val="0"/>
              <w:marTop w:val="0"/>
              <w:marBottom w:val="0"/>
              <w:divBdr>
                <w:top w:val="none" w:sz="0" w:space="0" w:color="auto"/>
                <w:left w:val="none" w:sz="0" w:space="0" w:color="auto"/>
                <w:bottom w:val="none" w:sz="0" w:space="0" w:color="auto"/>
                <w:right w:val="none" w:sz="0" w:space="0" w:color="auto"/>
              </w:divBdr>
            </w:div>
            <w:div w:id="1078403352">
              <w:marLeft w:val="0"/>
              <w:marRight w:val="0"/>
              <w:marTop w:val="0"/>
              <w:marBottom w:val="0"/>
              <w:divBdr>
                <w:top w:val="none" w:sz="0" w:space="0" w:color="auto"/>
                <w:left w:val="none" w:sz="0" w:space="0" w:color="auto"/>
                <w:bottom w:val="none" w:sz="0" w:space="0" w:color="auto"/>
                <w:right w:val="none" w:sz="0" w:space="0" w:color="auto"/>
              </w:divBdr>
            </w:div>
            <w:div w:id="898975728">
              <w:marLeft w:val="0"/>
              <w:marRight w:val="0"/>
              <w:marTop w:val="0"/>
              <w:marBottom w:val="0"/>
              <w:divBdr>
                <w:top w:val="none" w:sz="0" w:space="0" w:color="auto"/>
                <w:left w:val="none" w:sz="0" w:space="0" w:color="auto"/>
                <w:bottom w:val="none" w:sz="0" w:space="0" w:color="auto"/>
                <w:right w:val="none" w:sz="0" w:space="0" w:color="auto"/>
              </w:divBdr>
            </w:div>
            <w:div w:id="1881286370">
              <w:marLeft w:val="0"/>
              <w:marRight w:val="0"/>
              <w:marTop w:val="0"/>
              <w:marBottom w:val="0"/>
              <w:divBdr>
                <w:top w:val="none" w:sz="0" w:space="0" w:color="auto"/>
                <w:left w:val="none" w:sz="0" w:space="0" w:color="auto"/>
                <w:bottom w:val="none" w:sz="0" w:space="0" w:color="auto"/>
                <w:right w:val="none" w:sz="0" w:space="0" w:color="auto"/>
              </w:divBdr>
            </w:div>
            <w:div w:id="1233930346">
              <w:marLeft w:val="0"/>
              <w:marRight w:val="0"/>
              <w:marTop w:val="0"/>
              <w:marBottom w:val="0"/>
              <w:divBdr>
                <w:top w:val="none" w:sz="0" w:space="0" w:color="auto"/>
                <w:left w:val="none" w:sz="0" w:space="0" w:color="auto"/>
                <w:bottom w:val="none" w:sz="0" w:space="0" w:color="auto"/>
                <w:right w:val="none" w:sz="0" w:space="0" w:color="auto"/>
              </w:divBdr>
            </w:div>
            <w:div w:id="810630457">
              <w:marLeft w:val="0"/>
              <w:marRight w:val="0"/>
              <w:marTop w:val="0"/>
              <w:marBottom w:val="0"/>
              <w:divBdr>
                <w:top w:val="none" w:sz="0" w:space="0" w:color="auto"/>
                <w:left w:val="none" w:sz="0" w:space="0" w:color="auto"/>
                <w:bottom w:val="none" w:sz="0" w:space="0" w:color="auto"/>
                <w:right w:val="none" w:sz="0" w:space="0" w:color="auto"/>
              </w:divBdr>
            </w:div>
            <w:div w:id="1358848480">
              <w:marLeft w:val="0"/>
              <w:marRight w:val="0"/>
              <w:marTop w:val="0"/>
              <w:marBottom w:val="0"/>
              <w:divBdr>
                <w:top w:val="none" w:sz="0" w:space="0" w:color="auto"/>
                <w:left w:val="none" w:sz="0" w:space="0" w:color="auto"/>
                <w:bottom w:val="none" w:sz="0" w:space="0" w:color="auto"/>
                <w:right w:val="none" w:sz="0" w:space="0" w:color="auto"/>
              </w:divBdr>
            </w:div>
            <w:div w:id="1678069952">
              <w:marLeft w:val="0"/>
              <w:marRight w:val="0"/>
              <w:marTop w:val="0"/>
              <w:marBottom w:val="0"/>
              <w:divBdr>
                <w:top w:val="none" w:sz="0" w:space="0" w:color="auto"/>
                <w:left w:val="none" w:sz="0" w:space="0" w:color="auto"/>
                <w:bottom w:val="none" w:sz="0" w:space="0" w:color="auto"/>
                <w:right w:val="none" w:sz="0" w:space="0" w:color="auto"/>
              </w:divBdr>
            </w:div>
            <w:div w:id="1806193810">
              <w:marLeft w:val="0"/>
              <w:marRight w:val="0"/>
              <w:marTop w:val="0"/>
              <w:marBottom w:val="0"/>
              <w:divBdr>
                <w:top w:val="none" w:sz="0" w:space="0" w:color="auto"/>
                <w:left w:val="none" w:sz="0" w:space="0" w:color="auto"/>
                <w:bottom w:val="none" w:sz="0" w:space="0" w:color="auto"/>
                <w:right w:val="none" w:sz="0" w:space="0" w:color="auto"/>
              </w:divBdr>
            </w:div>
            <w:div w:id="292448786">
              <w:marLeft w:val="0"/>
              <w:marRight w:val="0"/>
              <w:marTop w:val="0"/>
              <w:marBottom w:val="0"/>
              <w:divBdr>
                <w:top w:val="none" w:sz="0" w:space="0" w:color="auto"/>
                <w:left w:val="none" w:sz="0" w:space="0" w:color="auto"/>
                <w:bottom w:val="none" w:sz="0" w:space="0" w:color="auto"/>
                <w:right w:val="none" w:sz="0" w:space="0" w:color="auto"/>
              </w:divBdr>
            </w:div>
            <w:div w:id="1790467024">
              <w:marLeft w:val="0"/>
              <w:marRight w:val="0"/>
              <w:marTop w:val="0"/>
              <w:marBottom w:val="0"/>
              <w:divBdr>
                <w:top w:val="none" w:sz="0" w:space="0" w:color="auto"/>
                <w:left w:val="none" w:sz="0" w:space="0" w:color="auto"/>
                <w:bottom w:val="none" w:sz="0" w:space="0" w:color="auto"/>
                <w:right w:val="none" w:sz="0" w:space="0" w:color="auto"/>
              </w:divBdr>
            </w:div>
            <w:div w:id="1339430098">
              <w:marLeft w:val="0"/>
              <w:marRight w:val="0"/>
              <w:marTop w:val="0"/>
              <w:marBottom w:val="0"/>
              <w:divBdr>
                <w:top w:val="none" w:sz="0" w:space="0" w:color="auto"/>
                <w:left w:val="none" w:sz="0" w:space="0" w:color="auto"/>
                <w:bottom w:val="none" w:sz="0" w:space="0" w:color="auto"/>
                <w:right w:val="none" w:sz="0" w:space="0" w:color="auto"/>
              </w:divBdr>
            </w:div>
            <w:div w:id="1448694209">
              <w:marLeft w:val="0"/>
              <w:marRight w:val="0"/>
              <w:marTop w:val="0"/>
              <w:marBottom w:val="0"/>
              <w:divBdr>
                <w:top w:val="none" w:sz="0" w:space="0" w:color="auto"/>
                <w:left w:val="none" w:sz="0" w:space="0" w:color="auto"/>
                <w:bottom w:val="none" w:sz="0" w:space="0" w:color="auto"/>
                <w:right w:val="none" w:sz="0" w:space="0" w:color="auto"/>
              </w:divBdr>
            </w:div>
            <w:div w:id="2089960595">
              <w:marLeft w:val="0"/>
              <w:marRight w:val="0"/>
              <w:marTop w:val="0"/>
              <w:marBottom w:val="0"/>
              <w:divBdr>
                <w:top w:val="none" w:sz="0" w:space="0" w:color="auto"/>
                <w:left w:val="none" w:sz="0" w:space="0" w:color="auto"/>
                <w:bottom w:val="none" w:sz="0" w:space="0" w:color="auto"/>
                <w:right w:val="none" w:sz="0" w:space="0" w:color="auto"/>
              </w:divBdr>
            </w:div>
            <w:div w:id="14823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10040">
      <w:bodyDiv w:val="1"/>
      <w:marLeft w:val="0"/>
      <w:marRight w:val="0"/>
      <w:marTop w:val="0"/>
      <w:marBottom w:val="0"/>
      <w:divBdr>
        <w:top w:val="none" w:sz="0" w:space="0" w:color="auto"/>
        <w:left w:val="none" w:sz="0" w:space="0" w:color="auto"/>
        <w:bottom w:val="none" w:sz="0" w:space="0" w:color="auto"/>
        <w:right w:val="none" w:sz="0" w:space="0" w:color="auto"/>
      </w:divBdr>
      <w:divsChild>
        <w:div w:id="1216890627">
          <w:marLeft w:val="0"/>
          <w:marRight w:val="0"/>
          <w:marTop w:val="0"/>
          <w:marBottom w:val="0"/>
          <w:divBdr>
            <w:top w:val="none" w:sz="0" w:space="0" w:color="auto"/>
            <w:left w:val="none" w:sz="0" w:space="0" w:color="auto"/>
            <w:bottom w:val="none" w:sz="0" w:space="0" w:color="auto"/>
            <w:right w:val="none" w:sz="0" w:space="0" w:color="auto"/>
          </w:divBdr>
          <w:divsChild>
            <w:div w:id="575674528">
              <w:marLeft w:val="0"/>
              <w:marRight w:val="0"/>
              <w:marTop w:val="0"/>
              <w:marBottom w:val="0"/>
              <w:divBdr>
                <w:top w:val="none" w:sz="0" w:space="0" w:color="auto"/>
                <w:left w:val="none" w:sz="0" w:space="0" w:color="auto"/>
                <w:bottom w:val="none" w:sz="0" w:space="0" w:color="auto"/>
                <w:right w:val="none" w:sz="0" w:space="0" w:color="auto"/>
              </w:divBdr>
            </w:div>
            <w:div w:id="823618118">
              <w:marLeft w:val="0"/>
              <w:marRight w:val="0"/>
              <w:marTop w:val="0"/>
              <w:marBottom w:val="0"/>
              <w:divBdr>
                <w:top w:val="none" w:sz="0" w:space="0" w:color="auto"/>
                <w:left w:val="none" w:sz="0" w:space="0" w:color="auto"/>
                <w:bottom w:val="none" w:sz="0" w:space="0" w:color="auto"/>
                <w:right w:val="none" w:sz="0" w:space="0" w:color="auto"/>
              </w:divBdr>
            </w:div>
            <w:div w:id="479881809">
              <w:marLeft w:val="0"/>
              <w:marRight w:val="0"/>
              <w:marTop w:val="0"/>
              <w:marBottom w:val="0"/>
              <w:divBdr>
                <w:top w:val="none" w:sz="0" w:space="0" w:color="auto"/>
                <w:left w:val="none" w:sz="0" w:space="0" w:color="auto"/>
                <w:bottom w:val="none" w:sz="0" w:space="0" w:color="auto"/>
                <w:right w:val="none" w:sz="0" w:space="0" w:color="auto"/>
              </w:divBdr>
            </w:div>
            <w:div w:id="1537355947">
              <w:marLeft w:val="0"/>
              <w:marRight w:val="0"/>
              <w:marTop w:val="0"/>
              <w:marBottom w:val="0"/>
              <w:divBdr>
                <w:top w:val="none" w:sz="0" w:space="0" w:color="auto"/>
                <w:left w:val="none" w:sz="0" w:space="0" w:color="auto"/>
                <w:bottom w:val="none" w:sz="0" w:space="0" w:color="auto"/>
                <w:right w:val="none" w:sz="0" w:space="0" w:color="auto"/>
              </w:divBdr>
            </w:div>
            <w:div w:id="965281184">
              <w:marLeft w:val="0"/>
              <w:marRight w:val="0"/>
              <w:marTop w:val="0"/>
              <w:marBottom w:val="0"/>
              <w:divBdr>
                <w:top w:val="none" w:sz="0" w:space="0" w:color="auto"/>
                <w:left w:val="none" w:sz="0" w:space="0" w:color="auto"/>
                <w:bottom w:val="none" w:sz="0" w:space="0" w:color="auto"/>
                <w:right w:val="none" w:sz="0" w:space="0" w:color="auto"/>
              </w:divBdr>
            </w:div>
            <w:div w:id="1435712409">
              <w:marLeft w:val="0"/>
              <w:marRight w:val="0"/>
              <w:marTop w:val="0"/>
              <w:marBottom w:val="0"/>
              <w:divBdr>
                <w:top w:val="none" w:sz="0" w:space="0" w:color="auto"/>
                <w:left w:val="none" w:sz="0" w:space="0" w:color="auto"/>
                <w:bottom w:val="none" w:sz="0" w:space="0" w:color="auto"/>
                <w:right w:val="none" w:sz="0" w:space="0" w:color="auto"/>
              </w:divBdr>
            </w:div>
            <w:div w:id="1889293539">
              <w:marLeft w:val="0"/>
              <w:marRight w:val="0"/>
              <w:marTop w:val="0"/>
              <w:marBottom w:val="0"/>
              <w:divBdr>
                <w:top w:val="none" w:sz="0" w:space="0" w:color="auto"/>
                <w:left w:val="none" w:sz="0" w:space="0" w:color="auto"/>
                <w:bottom w:val="none" w:sz="0" w:space="0" w:color="auto"/>
                <w:right w:val="none" w:sz="0" w:space="0" w:color="auto"/>
              </w:divBdr>
            </w:div>
            <w:div w:id="660500581">
              <w:marLeft w:val="0"/>
              <w:marRight w:val="0"/>
              <w:marTop w:val="0"/>
              <w:marBottom w:val="0"/>
              <w:divBdr>
                <w:top w:val="none" w:sz="0" w:space="0" w:color="auto"/>
                <w:left w:val="none" w:sz="0" w:space="0" w:color="auto"/>
                <w:bottom w:val="none" w:sz="0" w:space="0" w:color="auto"/>
                <w:right w:val="none" w:sz="0" w:space="0" w:color="auto"/>
              </w:divBdr>
            </w:div>
            <w:div w:id="2081056728">
              <w:marLeft w:val="0"/>
              <w:marRight w:val="0"/>
              <w:marTop w:val="0"/>
              <w:marBottom w:val="0"/>
              <w:divBdr>
                <w:top w:val="none" w:sz="0" w:space="0" w:color="auto"/>
                <w:left w:val="none" w:sz="0" w:space="0" w:color="auto"/>
                <w:bottom w:val="none" w:sz="0" w:space="0" w:color="auto"/>
                <w:right w:val="none" w:sz="0" w:space="0" w:color="auto"/>
              </w:divBdr>
            </w:div>
            <w:div w:id="46494843">
              <w:marLeft w:val="0"/>
              <w:marRight w:val="0"/>
              <w:marTop w:val="0"/>
              <w:marBottom w:val="0"/>
              <w:divBdr>
                <w:top w:val="none" w:sz="0" w:space="0" w:color="auto"/>
                <w:left w:val="none" w:sz="0" w:space="0" w:color="auto"/>
                <w:bottom w:val="none" w:sz="0" w:space="0" w:color="auto"/>
                <w:right w:val="none" w:sz="0" w:space="0" w:color="auto"/>
              </w:divBdr>
            </w:div>
            <w:div w:id="1147934541">
              <w:marLeft w:val="0"/>
              <w:marRight w:val="0"/>
              <w:marTop w:val="0"/>
              <w:marBottom w:val="0"/>
              <w:divBdr>
                <w:top w:val="none" w:sz="0" w:space="0" w:color="auto"/>
                <w:left w:val="none" w:sz="0" w:space="0" w:color="auto"/>
                <w:bottom w:val="none" w:sz="0" w:space="0" w:color="auto"/>
                <w:right w:val="none" w:sz="0" w:space="0" w:color="auto"/>
              </w:divBdr>
            </w:div>
            <w:div w:id="2145540439">
              <w:marLeft w:val="0"/>
              <w:marRight w:val="0"/>
              <w:marTop w:val="0"/>
              <w:marBottom w:val="0"/>
              <w:divBdr>
                <w:top w:val="none" w:sz="0" w:space="0" w:color="auto"/>
                <w:left w:val="none" w:sz="0" w:space="0" w:color="auto"/>
                <w:bottom w:val="none" w:sz="0" w:space="0" w:color="auto"/>
                <w:right w:val="none" w:sz="0" w:space="0" w:color="auto"/>
              </w:divBdr>
            </w:div>
            <w:div w:id="1957835395">
              <w:marLeft w:val="0"/>
              <w:marRight w:val="0"/>
              <w:marTop w:val="0"/>
              <w:marBottom w:val="0"/>
              <w:divBdr>
                <w:top w:val="none" w:sz="0" w:space="0" w:color="auto"/>
                <w:left w:val="none" w:sz="0" w:space="0" w:color="auto"/>
                <w:bottom w:val="none" w:sz="0" w:space="0" w:color="auto"/>
                <w:right w:val="none" w:sz="0" w:space="0" w:color="auto"/>
              </w:divBdr>
            </w:div>
            <w:div w:id="1684472063">
              <w:marLeft w:val="0"/>
              <w:marRight w:val="0"/>
              <w:marTop w:val="0"/>
              <w:marBottom w:val="0"/>
              <w:divBdr>
                <w:top w:val="none" w:sz="0" w:space="0" w:color="auto"/>
                <w:left w:val="none" w:sz="0" w:space="0" w:color="auto"/>
                <w:bottom w:val="none" w:sz="0" w:space="0" w:color="auto"/>
                <w:right w:val="none" w:sz="0" w:space="0" w:color="auto"/>
              </w:divBdr>
            </w:div>
            <w:div w:id="762187409">
              <w:marLeft w:val="0"/>
              <w:marRight w:val="0"/>
              <w:marTop w:val="0"/>
              <w:marBottom w:val="0"/>
              <w:divBdr>
                <w:top w:val="none" w:sz="0" w:space="0" w:color="auto"/>
                <w:left w:val="none" w:sz="0" w:space="0" w:color="auto"/>
                <w:bottom w:val="none" w:sz="0" w:space="0" w:color="auto"/>
                <w:right w:val="none" w:sz="0" w:space="0" w:color="auto"/>
              </w:divBdr>
            </w:div>
            <w:div w:id="1599287044">
              <w:marLeft w:val="0"/>
              <w:marRight w:val="0"/>
              <w:marTop w:val="0"/>
              <w:marBottom w:val="0"/>
              <w:divBdr>
                <w:top w:val="none" w:sz="0" w:space="0" w:color="auto"/>
                <w:left w:val="none" w:sz="0" w:space="0" w:color="auto"/>
                <w:bottom w:val="none" w:sz="0" w:space="0" w:color="auto"/>
                <w:right w:val="none" w:sz="0" w:space="0" w:color="auto"/>
              </w:divBdr>
            </w:div>
            <w:div w:id="1189417603">
              <w:marLeft w:val="0"/>
              <w:marRight w:val="0"/>
              <w:marTop w:val="0"/>
              <w:marBottom w:val="0"/>
              <w:divBdr>
                <w:top w:val="none" w:sz="0" w:space="0" w:color="auto"/>
                <w:left w:val="none" w:sz="0" w:space="0" w:color="auto"/>
                <w:bottom w:val="none" w:sz="0" w:space="0" w:color="auto"/>
                <w:right w:val="none" w:sz="0" w:space="0" w:color="auto"/>
              </w:divBdr>
            </w:div>
            <w:div w:id="1160317239">
              <w:marLeft w:val="0"/>
              <w:marRight w:val="0"/>
              <w:marTop w:val="0"/>
              <w:marBottom w:val="0"/>
              <w:divBdr>
                <w:top w:val="none" w:sz="0" w:space="0" w:color="auto"/>
                <w:left w:val="none" w:sz="0" w:space="0" w:color="auto"/>
                <w:bottom w:val="none" w:sz="0" w:space="0" w:color="auto"/>
                <w:right w:val="none" w:sz="0" w:space="0" w:color="auto"/>
              </w:divBdr>
            </w:div>
            <w:div w:id="251863252">
              <w:marLeft w:val="0"/>
              <w:marRight w:val="0"/>
              <w:marTop w:val="0"/>
              <w:marBottom w:val="0"/>
              <w:divBdr>
                <w:top w:val="none" w:sz="0" w:space="0" w:color="auto"/>
                <w:left w:val="none" w:sz="0" w:space="0" w:color="auto"/>
                <w:bottom w:val="none" w:sz="0" w:space="0" w:color="auto"/>
                <w:right w:val="none" w:sz="0" w:space="0" w:color="auto"/>
              </w:divBdr>
            </w:div>
            <w:div w:id="1996831761">
              <w:marLeft w:val="0"/>
              <w:marRight w:val="0"/>
              <w:marTop w:val="0"/>
              <w:marBottom w:val="0"/>
              <w:divBdr>
                <w:top w:val="none" w:sz="0" w:space="0" w:color="auto"/>
                <w:left w:val="none" w:sz="0" w:space="0" w:color="auto"/>
                <w:bottom w:val="none" w:sz="0" w:space="0" w:color="auto"/>
                <w:right w:val="none" w:sz="0" w:space="0" w:color="auto"/>
              </w:divBdr>
            </w:div>
            <w:div w:id="2045329383">
              <w:marLeft w:val="0"/>
              <w:marRight w:val="0"/>
              <w:marTop w:val="0"/>
              <w:marBottom w:val="0"/>
              <w:divBdr>
                <w:top w:val="none" w:sz="0" w:space="0" w:color="auto"/>
                <w:left w:val="none" w:sz="0" w:space="0" w:color="auto"/>
                <w:bottom w:val="none" w:sz="0" w:space="0" w:color="auto"/>
                <w:right w:val="none" w:sz="0" w:space="0" w:color="auto"/>
              </w:divBdr>
            </w:div>
            <w:div w:id="354157768">
              <w:marLeft w:val="0"/>
              <w:marRight w:val="0"/>
              <w:marTop w:val="0"/>
              <w:marBottom w:val="0"/>
              <w:divBdr>
                <w:top w:val="none" w:sz="0" w:space="0" w:color="auto"/>
                <w:left w:val="none" w:sz="0" w:space="0" w:color="auto"/>
                <w:bottom w:val="none" w:sz="0" w:space="0" w:color="auto"/>
                <w:right w:val="none" w:sz="0" w:space="0" w:color="auto"/>
              </w:divBdr>
            </w:div>
            <w:div w:id="1920020579">
              <w:marLeft w:val="0"/>
              <w:marRight w:val="0"/>
              <w:marTop w:val="0"/>
              <w:marBottom w:val="0"/>
              <w:divBdr>
                <w:top w:val="none" w:sz="0" w:space="0" w:color="auto"/>
                <w:left w:val="none" w:sz="0" w:space="0" w:color="auto"/>
                <w:bottom w:val="none" w:sz="0" w:space="0" w:color="auto"/>
                <w:right w:val="none" w:sz="0" w:space="0" w:color="auto"/>
              </w:divBdr>
            </w:div>
            <w:div w:id="1607729165">
              <w:marLeft w:val="0"/>
              <w:marRight w:val="0"/>
              <w:marTop w:val="0"/>
              <w:marBottom w:val="0"/>
              <w:divBdr>
                <w:top w:val="none" w:sz="0" w:space="0" w:color="auto"/>
                <w:left w:val="none" w:sz="0" w:space="0" w:color="auto"/>
                <w:bottom w:val="none" w:sz="0" w:space="0" w:color="auto"/>
                <w:right w:val="none" w:sz="0" w:space="0" w:color="auto"/>
              </w:divBdr>
            </w:div>
            <w:div w:id="2064062374">
              <w:marLeft w:val="0"/>
              <w:marRight w:val="0"/>
              <w:marTop w:val="0"/>
              <w:marBottom w:val="0"/>
              <w:divBdr>
                <w:top w:val="none" w:sz="0" w:space="0" w:color="auto"/>
                <w:left w:val="none" w:sz="0" w:space="0" w:color="auto"/>
                <w:bottom w:val="none" w:sz="0" w:space="0" w:color="auto"/>
                <w:right w:val="none" w:sz="0" w:space="0" w:color="auto"/>
              </w:divBdr>
            </w:div>
            <w:div w:id="1440755084">
              <w:marLeft w:val="0"/>
              <w:marRight w:val="0"/>
              <w:marTop w:val="0"/>
              <w:marBottom w:val="0"/>
              <w:divBdr>
                <w:top w:val="none" w:sz="0" w:space="0" w:color="auto"/>
                <w:left w:val="none" w:sz="0" w:space="0" w:color="auto"/>
                <w:bottom w:val="none" w:sz="0" w:space="0" w:color="auto"/>
                <w:right w:val="none" w:sz="0" w:space="0" w:color="auto"/>
              </w:divBdr>
            </w:div>
            <w:div w:id="1516534605">
              <w:marLeft w:val="0"/>
              <w:marRight w:val="0"/>
              <w:marTop w:val="0"/>
              <w:marBottom w:val="0"/>
              <w:divBdr>
                <w:top w:val="none" w:sz="0" w:space="0" w:color="auto"/>
                <w:left w:val="none" w:sz="0" w:space="0" w:color="auto"/>
                <w:bottom w:val="none" w:sz="0" w:space="0" w:color="auto"/>
                <w:right w:val="none" w:sz="0" w:space="0" w:color="auto"/>
              </w:divBdr>
            </w:div>
            <w:div w:id="1905292172">
              <w:marLeft w:val="0"/>
              <w:marRight w:val="0"/>
              <w:marTop w:val="0"/>
              <w:marBottom w:val="0"/>
              <w:divBdr>
                <w:top w:val="none" w:sz="0" w:space="0" w:color="auto"/>
                <w:left w:val="none" w:sz="0" w:space="0" w:color="auto"/>
                <w:bottom w:val="none" w:sz="0" w:space="0" w:color="auto"/>
                <w:right w:val="none" w:sz="0" w:space="0" w:color="auto"/>
              </w:divBdr>
            </w:div>
            <w:div w:id="1979454298">
              <w:marLeft w:val="0"/>
              <w:marRight w:val="0"/>
              <w:marTop w:val="0"/>
              <w:marBottom w:val="0"/>
              <w:divBdr>
                <w:top w:val="none" w:sz="0" w:space="0" w:color="auto"/>
                <w:left w:val="none" w:sz="0" w:space="0" w:color="auto"/>
                <w:bottom w:val="none" w:sz="0" w:space="0" w:color="auto"/>
                <w:right w:val="none" w:sz="0" w:space="0" w:color="auto"/>
              </w:divBdr>
            </w:div>
            <w:div w:id="1882326245">
              <w:marLeft w:val="0"/>
              <w:marRight w:val="0"/>
              <w:marTop w:val="0"/>
              <w:marBottom w:val="0"/>
              <w:divBdr>
                <w:top w:val="none" w:sz="0" w:space="0" w:color="auto"/>
                <w:left w:val="none" w:sz="0" w:space="0" w:color="auto"/>
                <w:bottom w:val="none" w:sz="0" w:space="0" w:color="auto"/>
                <w:right w:val="none" w:sz="0" w:space="0" w:color="auto"/>
              </w:divBdr>
            </w:div>
            <w:div w:id="1460418546">
              <w:marLeft w:val="0"/>
              <w:marRight w:val="0"/>
              <w:marTop w:val="0"/>
              <w:marBottom w:val="0"/>
              <w:divBdr>
                <w:top w:val="none" w:sz="0" w:space="0" w:color="auto"/>
                <w:left w:val="none" w:sz="0" w:space="0" w:color="auto"/>
                <w:bottom w:val="none" w:sz="0" w:space="0" w:color="auto"/>
                <w:right w:val="none" w:sz="0" w:space="0" w:color="auto"/>
              </w:divBdr>
            </w:div>
            <w:div w:id="1636253314">
              <w:marLeft w:val="0"/>
              <w:marRight w:val="0"/>
              <w:marTop w:val="0"/>
              <w:marBottom w:val="0"/>
              <w:divBdr>
                <w:top w:val="none" w:sz="0" w:space="0" w:color="auto"/>
                <w:left w:val="none" w:sz="0" w:space="0" w:color="auto"/>
                <w:bottom w:val="none" w:sz="0" w:space="0" w:color="auto"/>
                <w:right w:val="none" w:sz="0" w:space="0" w:color="auto"/>
              </w:divBdr>
            </w:div>
            <w:div w:id="398940849">
              <w:marLeft w:val="0"/>
              <w:marRight w:val="0"/>
              <w:marTop w:val="0"/>
              <w:marBottom w:val="0"/>
              <w:divBdr>
                <w:top w:val="none" w:sz="0" w:space="0" w:color="auto"/>
                <w:left w:val="none" w:sz="0" w:space="0" w:color="auto"/>
                <w:bottom w:val="none" w:sz="0" w:space="0" w:color="auto"/>
                <w:right w:val="none" w:sz="0" w:space="0" w:color="auto"/>
              </w:divBdr>
            </w:div>
            <w:div w:id="1806316255">
              <w:marLeft w:val="0"/>
              <w:marRight w:val="0"/>
              <w:marTop w:val="0"/>
              <w:marBottom w:val="0"/>
              <w:divBdr>
                <w:top w:val="none" w:sz="0" w:space="0" w:color="auto"/>
                <w:left w:val="none" w:sz="0" w:space="0" w:color="auto"/>
                <w:bottom w:val="none" w:sz="0" w:space="0" w:color="auto"/>
                <w:right w:val="none" w:sz="0" w:space="0" w:color="auto"/>
              </w:divBdr>
            </w:div>
            <w:div w:id="440034445">
              <w:marLeft w:val="0"/>
              <w:marRight w:val="0"/>
              <w:marTop w:val="0"/>
              <w:marBottom w:val="0"/>
              <w:divBdr>
                <w:top w:val="none" w:sz="0" w:space="0" w:color="auto"/>
                <w:left w:val="none" w:sz="0" w:space="0" w:color="auto"/>
                <w:bottom w:val="none" w:sz="0" w:space="0" w:color="auto"/>
                <w:right w:val="none" w:sz="0" w:space="0" w:color="auto"/>
              </w:divBdr>
            </w:div>
            <w:div w:id="400252132">
              <w:marLeft w:val="0"/>
              <w:marRight w:val="0"/>
              <w:marTop w:val="0"/>
              <w:marBottom w:val="0"/>
              <w:divBdr>
                <w:top w:val="none" w:sz="0" w:space="0" w:color="auto"/>
                <w:left w:val="none" w:sz="0" w:space="0" w:color="auto"/>
                <w:bottom w:val="none" w:sz="0" w:space="0" w:color="auto"/>
                <w:right w:val="none" w:sz="0" w:space="0" w:color="auto"/>
              </w:divBdr>
            </w:div>
            <w:div w:id="996692763">
              <w:marLeft w:val="0"/>
              <w:marRight w:val="0"/>
              <w:marTop w:val="0"/>
              <w:marBottom w:val="0"/>
              <w:divBdr>
                <w:top w:val="none" w:sz="0" w:space="0" w:color="auto"/>
                <w:left w:val="none" w:sz="0" w:space="0" w:color="auto"/>
                <w:bottom w:val="none" w:sz="0" w:space="0" w:color="auto"/>
                <w:right w:val="none" w:sz="0" w:space="0" w:color="auto"/>
              </w:divBdr>
            </w:div>
            <w:div w:id="1372803743">
              <w:marLeft w:val="0"/>
              <w:marRight w:val="0"/>
              <w:marTop w:val="0"/>
              <w:marBottom w:val="0"/>
              <w:divBdr>
                <w:top w:val="none" w:sz="0" w:space="0" w:color="auto"/>
                <w:left w:val="none" w:sz="0" w:space="0" w:color="auto"/>
                <w:bottom w:val="none" w:sz="0" w:space="0" w:color="auto"/>
                <w:right w:val="none" w:sz="0" w:space="0" w:color="auto"/>
              </w:divBdr>
            </w:div>
            <w:div w:id="954216288">
              <w:marLeft w:val="0"/>
              <w:marRight w:val="0"/>
              <w:marTop w:val="0"/>
              <w:marBottom w:val="0"/>
              <w:divBdr>
                <w:top w:val="none" w:sz="0" w:space="0" w:color="auto"/>
                <w:left w:val="none" w:sz="0" w:space="0" w:color="auto"/>
                <w:bottom w:val="none" w:sz="0" w:space="0" w:color="auto"/>
                <w:right w:val="none" w:sz="0" w:space="0" w:color="auto"/>
              </w:divBdr>
            </w:div>
            <w:div w:id="325521526">
              <w:marLeft w:val="0"/>
              <w:marRight w:val="0"/>
              <w:marTop w:val="0"/>
              <w:marBottom w:val="0"/>
              <w:divBdr>
                <w:top w:val="none" w:sz="0" w:space="0" w:color="auto"/>
                <w:left w:val="none" w:sz="0" w:space="0" w:color="auto"/>
                <w:bottom w:val="none" w:sz="0" w:space="0" w:color="auto"/>
                <w:right w:val="none" w:sz="0" w:space="0" w:color="auto"/>
              </w:divBdr>
            </w:div>
            <w:div w:id="233705713">
              <w:marLeft w:val="0"/>
              <w:marRight w:val="0"/>
              <w:marTop w:val="0"/>
              <w:marBottom w:val="0"/>
              <w:divBdr>
                <w:top w:val="none" w:sz="0" w:space="0" w:color="auto"/>
                <w:left w:val="none" w:sz="0" w:space="0" w:color="auto"/>
                <w:bottom w:val="none" w:sz="0" w:space="0" w:color="auto"/>
                <w:right w:val="none" w:sz="0" w:space="0" w:color="auto"/>
              </w:divBdr>
            </w:div>
            <w:div w:id="1882015340">
              <w:marLeft w:val="0"/>
              <w:marRight w:val="0"/>
              <w:marTop w:val="0"/>
              <w:marBottom w:val="0"/>
              <w:divBdr>
                <w:top w:val="none" w:sz="0" w:space="0" w:color="auto"/>
                <w:left w:val="none" w:sz="0" w:space="0" w:color="auto"/>
                <w:bottom w:val="none" w:sz="0" w:space="0" w:color="auto"/>
                <w:right w:val="none" w:sz="0" w:space="0" w:color="auto"/>
              </w:divBdr>
            </w:div>
            <w:div w:id="793786926">
              <w:marLeft w:val="0"/>
              <w:marRight w:val="0"/>
              <w:marTop w:val="0"/>
              <w:marBottom w:val="0"/>
              <w:divBdr>
                <w:top w:val="none" w:sz="0" w:space="0" w:color="auto"/>
                <w:left w:val="none" w:sz="0" w:space="0" w:color="auto"/>
                <w:bottom w:val="none" w:sz="0" w:space="0" w:color="auto"/>
                <w:right w:val="none" w:sz="0" w:space="0" w:color="auto"/>
              </w:divBdr>
            </w:div>
            <w:div w:id="5988092">
              <w:marLeft w:val="0"/>
              <w:marRight w:val="0"/>
              <w:marTop w:val="0"/>
              <w:marBottom w:val="0"/>
              <w:divBdr>
                <w:top w:val="none" w:sz="0" w:space="0" w:color="auto"/>
                <w:left w:val="none" w:sz="0" w:space="0" w:color="auto"/>
                <w:bottom w:val="none" w:sz="0" w:space="0" w:color="auto"/>
                <w:right w:val="none" w:sz="0" w:space="0" w:color="auto"/>
              </w:divBdr>
            </w:div>
            <w:div w:id="24983875">
              <w:marLeft w:val="0"/>
              <w:marRight w:val="0"/>
              <w:marTop w:val="0"/>
              <w:marBottom w:val="0"/>
              <w:divBdr>
                <w:top w:val="none" w:sz="0" w:space="0" w:color="auto"/>
                <w:left w:val="none" w:sz="0" w:space="0" w:color="auto"/>
                <w:bottom w:val="none" w:sz="0" w:space="0" w:color="auto"/>
                <w:right w:val="none" w:sz="0" w:space="0" w:color="auto"/>
              </w:divBdr>
            </w:div>
            <w:div w:id="1387991182">
              <w:marLeft w:val="0"/>
              <w:marRight w:val="0"/>
              <w:marTop w:val="0"/>
              <w:marBottom w:val="0"/>
              <w:divBdr>
                <w:top w:val="none" w:sz="0" w:space="0" w:color="auto"/>
                <w:left w:val="none" w:sz="0" w:space="0" w:color="auto"/>
                <w:bottom w:val="none" w:sz="0" w:space="0" w:color="auto"/>
                <w:right w:val="none" w:sz="0" w:space="0" w:color="auto"/>
              </w:divBdr>
            </w:div>
            <w:div w:id="781417432">
              <w:marLeft w:val="0"/>
              <w:marRight w:val="0"/>
              <w:marTop w:val="0"/>
              <w:marBottom w:val="0"/>
              <w:divBdr>
                <w:top w:val="none" w:sz="0" w:space="0" w:color="auto"/>
                <w:left w:val="none" w:sz="0" w:space="0" w:color="auto"/>
                <w:bottom w:val="none" w:sz="0" w:space="0" w:color="auto"/>
                <w:right w:val="none" w:sz="0" w:space="0" w:color="auto"/>
              </w:divBdr>
            </w:div>
            <w:div w:id="956985438">
              <w:marLeft w:val="0"/>
              <w:marRight w:val="0"/>
              <w:marTop w:val="0"/>
              <w:marBottom w:val="0"/>
              <w:divBdr>
                <w:top w:val="none" w:sz="0" w:space="0" w:color="auto"/>
                <w:left w:val="none" w:sz="0" w:space="0" w:color="auto"/>
                <w:bottom w:val="none" w:sz="0" w:space="0" w:color="auto"/>
                <w:right w:val="none" w:sz="0" w:space="0" w:color="auto"/>
              </w:divBdr>
            </w:div>
            <w:div w:id="1652441858">
              <w:marLeft w:val="0"/>
              <w:marRight w:val="0"/>
              <w:marTop w:val="0"/>
              <w:marBottom w:val="0"/>
              <w:divBdr>
                <w:top w:val="none" w:sz="0" w:space="0" w:color="auto"/>
                <w:left w:val="none" w:sz="0" w:space="0" w:color="auto"/>
                <w:bottom w:val="none" w:sz="0" w:space="0" w:color="auto"/>
                <w:right w:val="none" w:sz="0" w:space="0" w:color="auto"/>
              </w:divBdr>
            </w:div>
            <w:div w:id="1018511182">
              <w:marLeft w:val="0"/>
              <w:marRight w:val="0"/>
              <w:marTop w:val="0"/>
              <w:marBottom w:val="0"/>
              <w:divBdr>
                <w:top w:val="none" w:sz="0" w:space="0" w:color="auto"/>
                <w:left w:val="none" w:sz="0" w:space="0" w:color="auto"/>
                <w:bottom w:val="none" w:sz="0" w:space="0" w:color="auto"/>
                <w:right w:val="none" w:sz="0" w:space="0" w:color="auto"/>
              </w:divBdr>
            </w:div>
            <w:div w:id="761073284">
              <w:marLeft w:val="0"/>
              <w:marRight w:val="0"/>
              <w:marTop w:val="0"/>
              <w:marBottom w:val="0"/>
              <w:divBdr>
                <w:top w:val="none" w:sz="0" w:space="0" w:color="auto"/>
                <w:left w:val="none" w:sz="0" w:space="0" w:color="auto"/>
                <w:bottom w:val="none" w:sz="0" w:space="0" w:color="auto"/>
                <w:right w:val="none" w:sz="0" w:space="0" w:color="auto"/>
              </w:divBdr>
            </w:div>
            <w:div w:id="1887452536">
              <w:marLeft w:val="0"/>
              <w:marRight w:val="0"/>
              <w:marTop w:val="0"/>
              <w:marBottom w:val="0"/>
              <w:divBdr>
                <w:top w:val="none" w:sz="0" w:space="0" w:color="auto"/>
                <w:left w:val="none" w:sz="0" w:space="0" w:color="auto"/>
                <w:bottom w:val="none" w:sz="0" w:space="0" w:color="auto"/>
                <w:right w:val="none" w:sz="0" w:space="0" w:color="auto"/>
              </w:divBdr>
            </w:div>
            <w:div w:id="857934045">
              <w:marLeft w:val="0"/>
              <w:marRight w:val="0"/>
              <w:marTop w:val="0"/>
              <w:marBottom w:val="0"/>
              <w:divBdr>
                <w:top w:val="none" w:sz="0" w:space="0" w:color="auto"/>
                <w:left w:val="none" w:sz="0" w:space="0" w:color="auto"/>
                <w:bottom w:val="none" w:sz="0" w:space="0" w:color="auto"/>
                <w:right w:val="none" w:sz="0" w:space="0" w:color="auto"/>
              </w:divBdr>
            </w:div>
            <w:div w:id="363558376">
              <w:marLeft w:val="0"/>
              <w:marRight w:val="0"/>
              <w:marTop w:val="0"/>
              <w:marBottom w:val="0"/>
              <w:divBdr>
                <w:top w:val="none" w:sz="0" w:space="0" w:color="auto"/>
                <w:left w:val="none" w:sz="0" w:space="0" w:color="auto"/>
                <w:bottom w:val="none" w:sz="0" w:space="0" w:color="auto"/>
                <w:right w:val="none" w:sz="0" w:space="0" w:color="auto"/>
              </w:divBdr>
            </w:div>
            <w:div w:id="1618101563">
              <w:marLeft w:val="0"/>
              <w:marRight w:val="0"/>
              <w:marTop w:val="0"/>
              <w:marBottom w:val="0"/>
              <w:divBdr>
                <w:top w:val="none" w:sz="0" w:space="0" w:color="auto"/>
                <w:left w:val="none" w:sz="0" w:space="0" w:color="auto"/>
                <w:bottom w:val="none" w:sz="0" w:space="0" w:color="auto"/>
                <w:right w:val="none" w:sz="0" w:space="0" w:color="auto"/>
              </w:divBdr>
            </w:div>
            <w:div w:id="16852794">
              <w:marLeft w:val="0"/>
              <w:marRight w:val="0"/>
              <w:marTop w:val="0"/>
              <w:marBottom w:val="0"/>
              <w:divBdr>
                <w:top w:val="none" w:sz="0" w:space="0" w:color="auto"/>
                <w:left w:val="none" w:sz="0" w:space="0" w:color="auto"/>
                <w:bottom w:val="none" w:sz="0" w:space="0" w:color="auto"/>
                <w:right w:val="none" w:sz="0" w:space="0" w:color="auto"/>
              </w:divBdr>
            </w:div>
            <w:div w:id="2061784363">
              <w:marLeft w:val="0"/>
              <w:marRight w:val="0"/>
              <w:marTop w:val="0"/>
              <w:marBottom w:val="0"/>
              <w:divBdr>
                <w:top w:val="none" w:sz="0" w:space="0" w:color="auto"/>
                <w:left w:val="none" w:sz="0" w:space="0" w:color="auto"/>
                <w:bottom w:val="none" w:sz="0" w:space="0" w:color="auto"/>
                <w:right w:val="none" w:sz="0" w:space="0" w:color="auto"/>
              </w:divBdr>
            </w:div>
            <w:div w:id="1801260253">
              <w:marLeft w:val="0"/>
              <w:marRight w:val="0"/>
              <w:marTop w:val="0"/>
              <w:marBottom w:val="0"/>
              <w:divBdr>
                <w:top w:val="none" w:sz="0" w:space="0" w:color="auto"/>
                <w:left w:val="none" w:sz="0" w:space="0" w:color="auto"/>
                <w:bottom w:val="none" w:sz="0" w:space="0" w:color="auto"/>
                <w:right w:val="none" w:sz="0" w:space="0" w:color="auto"/>
              </w:divBdr>
            </w:div>
            <w:div w:id="261568604">
              <w:marLeft w:val="0"/>
              <w:marRight w:val="0"/>
              <w:marTop w:val="0"/>
              <w:marBottom w:val="0"/>
              <w:divBdr>
                <w:top w:val="none" w:sz="0" w:space="0" w:color="auto"/>
                <w:left w:val="none" w:sz="0" w:space="0" w:color="auto"/>
                <w:bottom w:val="none" w:sz="0" w:space="0" w:color="auto"/>
                <w:right w:val="none" w:sz="0" w:space="0" w:color="auto"/>
              </w:divBdr>
            </w:div>
            <w:div w:id="774323042">
              <w:marLeft w:val="0"/>
              <w:marRight w:val="0"/>
              <w:marTop w:val="0"/>
              <w:marBottom w:val="0"/>
              <w:divBdr>
                <w:top w:val="none" w:sz="0" w:space="0" w:color="auto"/>
                <w:left w:val="none" w:sz="0" w:space="0" w:color="auto"/>
                <w:bottom w:val="none" w:sz="0" w:space="0" w:color="auto"/>
                <w:right w:val="none" w:sz="0" w:space="0" w:color="auto"/>
              </w:divBdr>
            </w:div>
            <w:div w:id="674109170">
              <w:marLeft w:val="0"/>
              <w:marRight w:val="0"/>
              <w:marTop w:val="0"/>
              <w:marBottom w:val="0"/>
              <w:divBdr>
                <w:top w:val="none" w:sz="0" w:space="0" w:color="auto"/>
                <w:left w:val="none" w:sz="0" w:space="0" w:color="auto"/>
                <w:bottom w:val="none" w:sz="0" w:space="0" w:color="auto"/>
                <w:right w:val="none" w:sz="0" w:space="0" w:color="auto"/>
              </w:divBdr>
            </w:div>
            <w:div w:id="1113524925">
              <w:marLeft w:val="0"/>
              <w:marRight w:val="0"/>
              <w:marTop w:val="0"/>
              <w:marBottom w:val="0"/>
              <w:divBdr>
                <w:top w:val="none" w:sz="0" w:space="0" w:color="auto"/>
                <w:left w:val="none" w:sz="0" w:space="0" w:color="auto"/>
                <w:bottom w:val="none" w:sz="0" w:space="0" w:color="auto"/>
                <w:right w:val="none" w:sz="0" w:space="0" w:color="auto"/>
              </w:divBdr>
            </w:div>
            <w:div w:id="2003391214">
              <w:marLeft w:val="0"/>
              <w:marRight w:val="0"/>
              <w:marTop w:val="0"/>
              <w:marBottom w:val="0"/>
              <w:divBdr>
                <w:top w:val="none" w:sz="0" w:space="0" w:color="auto"/>
                <w:left w:val="none" w:sz="0" w:space="0" w:color="auto"/>
                <w:bottom w:val="none" w:sz="0" w:space="0" w:color="auto"/>
                <w:right w:val="none" w:sz="0" w:space="0" w:color="auto"/>
              </w:divBdr>
            </w:div>
            <w:div w:id="657459676">
              <w:marLeft w:val="0"/>
              <w:marRight w:val="0"/>
              <w:marTop w:val="0"/>
              <w:marBottom w:val="0"/>
              <w:divBdr>
                <w:top w:val="none" w:sz="0" w:space="0" w:color="auto"/>
                <w:left w:val="none" w:sz="0" w:space="0" w:color="auto"/>
                <w:bottom w:val="none" w:sz="0" w:space="0" w:color="auto"/>
                <w:right w:val="none" w:sz="0" w:space="0" w:color="auto"/>
              </w:divBdr>
            </w:div>
            <w:div w:id="1172641769">
              <w:marLeft w:val="0"/>
              <w:marRight w:val="0"/>
              <w:marTop w:val="0"/>
              <w:marBottom w:val="0"/>
              <w:divBdr>
                <w:top w:val="none" w:sz="0" w:space="0" w:color="auto"/>
                <w:left w:val="none" w:sz="0" w:space="0" w:color="auto"/>
                <w:bottom w:val="none" w:sz="0" w:space="0" w:color="auto"/>
                <w:right w:val="none" w:sz="0" w:space="0" w:color="auto"/>
              </w:divBdr>
            </w:div>
            <w:div w:id="1666861112">
              <w:marLeft w:val="0"/>
              <w:marRight w:val="0"/>
              <w:marTop w:val="0"/>
              <w:marBottom w:val="0"/>
              <w:divBdr>
                <w:top w:val="none" w:sz="0" w:space="0" w:color="auto"/>
                <w:left w:val="none" w:sz="0" w:space="0" w:color="auto"/>
                <w:bottom w:val="none" w:sz="0" w:space="0" w:color="auto"/>
                <w:right w:val="none" w:sz="0" w:space="0" w:color="auto"/>
              </w:divBdr>
            </w:div>
            <w:div w:id="564604698">
              <w:marLeft w:val="0"/>
              <w:marRight w:val="0"/>
              <w:marTop w:val="0"/>
              <w:marBottom w:val="0"/>
              <w:divBdr>
                <w:top w:val="none" w:sz="0" w:space="0" w:color="auto"/>
                <w:left w:val="none" w:sz="0" w:space="0" w:color="auto"/>
                <w:bottom w:val="none" w:sz="0" w:space="0" w:color="auto"/>
                <w:right w:val="none" w:sz="0" w:space="0" w:color="auto"/>
              </w:divBdr>
            </w:div>
            <w:div w:id="545146420">
              <w:marLeft w:val="0"/>
              <w:marRight w:val="0"/>
              <w:marTop w:val="0"/>
              <w:marBottom w:val="0"/>
              <w:divBdr>
                <w:top w:val="none" w:sz="0" w:space="0" w:color="auto"/>
                <w:left w:val="none" w:sz="0" w:space="0" w:color="auto"/>
                <w:bottom w:val="none" w:sz="0" w:space="0" w:color="auto"/>
                <w:right w:val="none" w:sz="0" w:space="0" w:color="auto"/>
              </w:divBdr>
            </w:div>
            <w:div w:id="1642999359">
              <w:marLeft w:val="0"/>
              <w:marRight w:val="0"/>
              <w:marTop w:val="0"/>
              <w:marBottom w:val="0"/>
              <w:divBdr>
                <w:top w:val="none" w:sz="0" w:space="0" w:color="auto"/>
                <w:left w:val="none" w:sz="0" w:space="0" w:color="auto"/>
                <w:bottom w:val="none" w:sz="0" w:space="0" w:color="auto"/>
                <w:right w:val="none" w:sz="0" w:space="0" w:color="auto"/>
              </w:divBdr>
            </w:div>
            <w:div w:id="852718586">
              <w:marLeft w:val="0"/>
              <w:marRight w:val="0"/>
              <w:marTop w:val="0"/>
              <w:marBottom w:val="0"/>
              <w:divBdr>
                <w:top w:val="none" w:sz="0" w:space="0" w:color="auto"/>
                <w:left w:val="none" w:sz="0" w:space="0" w:color="auto"/>
                <w:bottom w:val="none" w:sz="0" w:space="0" w:color="auto"/>
                <w:right w:val="none" w:sz="0" w:space="0" w:color="auto"/>
              </w:divBdr>
            </w:div>
            <w:div w:id="1656101326">
              <w:marLeft w:val="0"/>
              <w:marRight w:val="0"/>
              <w:marTop w:val="0"/>
              <w:marBottom w:val="0"/>
              <w:divBdr>
                <w:top w:val="none" w:sz="0" w:space="0" w:color="auto"/>
                <w:left w:val="none" w:sz="0" w:space="0" w:color="auto"/>
                <w:bottom w:val="none" w:sz="0" w:space="0" w:color="auto"/>
                <w:right w:val="none" w:sz="0" w:space="0" w:color="auto"/>
              </w:divBdr>
            </w:div>
            <w:div w:id="58334387">
              <w:marLeft w:val="0"/>
              <w:marRight w:val="0"/>
              <w:marTop w:val="0"/>
              <w:marBottom w:val="0"/>
              <w:divBdr>
                <w:top w:val="none" w:sz="0" w:space="0" w:color="auto"/>
                <w:left w:val="none" w:sz="0" w:space="0" w:color="auto"/>
                <w:bottom w:val="none" w:sz="0" w:space="0" w:color="auto"/>
                <w:right w:val="none" w:sz="0" w:space="0" w:color="auto"/>
              </w:divBdr>
            </w:div>
            <w:div w:id="486213662">
              <w:marLeft w:val="0"/>
              <w:marRight w:val="0"/>
              <w:marTop w:val="0"/>
              <w:marBottom w:val="0"/>
              <w:divBdr>
                <w:top w:val="none" w:sz="0" w:space="0" w:color="auto"/>
                <w:left w:val="none" w:sz="0" w:space="0" w:color="auto"/>
                <w:bottom w:val="none" w:sz="0" w:space="0" w:color="auto"/>
                <w:right w:val="none" w:sz="0" w:space="0" w:color="auto"/>
              </w:divBdr>
            </w:div>
            <w:div w:id="1992828505">
              <w:marLeft w:val="0"/>
              <w:marRight w:val="0"/>
              <w:marTop w:val="0"/>
              <w:marBottom w:val="0"/>
              <w:divBdr>
                <w:top w:val="none" w:sz="0" w:space="0" w:color="auto"/>
                <w:left w:val="none" w:sz="0" w:space="0" w:color="auto"/>
                <w:bottom w:val="none" w:sz="0" w:space="0" w:color="auto"/>
                <w:right w:val="none" w:sz="0" w:space="0" w:color="auto"/>
              </w:divBdr>
            </w:div>
            <w:div w:id="896160668">
              <w:marLeft w:val="0"/>
              <w:marRight w:val="0"/>
              <w:marTop w:val="0"/>
              <w:marBottom w:val="0"/>
              <w:divBdr>
                <w:top w:val="none" w:sz="0" w:space="0" w:color="auto"/>
                <w:left w:val="none" w:sz="0" w:space="0" w:color="auto"/>
                <w:bottom w:val="none" w:sz="0" w:space="0" w:color="auto"/>
                <w:right w:val="none" w:sz="0" w:space="0" w:color="auto"/>
              </w:divBdr>
            </w:div>
            <w:div w:id="521937882">
              <w:marLeft w:val="0"/>
              <w:marRight w:val="0"/>
              <w:marTop w:val="0"/>
              <w:marBottom w:val="0"/>
              <w:divBdr>
                <w:top w:val="none" w:sz="0" w:space="0" w:color="auto"/>
                <w:left w:val="none" w:sz="0" w:space="0" w:color="auto"/>
                <w:bottom w:val="none" w:sz="0" w:space="0" w:color="auto"/>
                <w:right w:val="none" w:sz="0" w:space="0" w:color="auto"/>
              </w:divBdr>
            </w:div>
            <w:div w:id="1795827448">
              <w:marLeft w:val="0"/>
              <w:marRight w:val="0"/>
              <w:marTop w:val="0"/>
              <w:marBottom w:val="0"/>
              <w:divBdr>
                <w:top w:val="none" w:sz="0" w:space="0" w:color="auto"/>
                <w:left w:val="none" w:sz="0" w:space="0" w:color="auto"/>
                <w:bottom w:val="none" w:sz="0" w:space="0" w:color="auto"/>
                <w:right w:val="none" w:sz="0" w:space="0" w:color="auto"/>
              </w:divBdr>
            </w:div>
            <w:div w:id="2107965648">
              <w:marLeft w:val="0"/>
              <w:marRight w:val="0"/>
              <w:marTop w:val="0"/>
              <w:marBottom w:val="0"/>
              <w:divBdr>
                <w:top w:val="none" w:sz="0" w:space="0" w:color="auto"/>
                <w:left w:val="none" w:sz="0" w:space="0" w:color="auto"/>
                <w:bottom w:val="none" w:sz="0" w:space="0" w:color="auto"/>
                <w:right w:val="none" w:sz="0" w:space="0" w:color="auto"/>
              </w:divBdr>
            </w:div>
            <w:div w:id="1174878129">
              <w:marLeft w:val="0"/>
              <w:marRight w:val="0"/>
              <w:marTop w:val="0"/>
              <w:marBottom w:val="0"/>
              <w:divBdr>
                <w:top w:val="none" w:sz="0" w:space="0" w:color="auto"/>
                <w:left w:val="none" w:sz="0" w:space="0" w:color="auto"/>
                <w:bottom w:val="none" w:sz="0" w:space="0" w:color="auto"/>
                <w:right w:val="none" w:sz="0" w:space="0" w:color="auto"/>
              </w:divBdr>
            </w:div>
            <w:div w:id="461508547">
              <w:marLeft w:val="0"/>
              <w:marRight w:val="0"/>
              <w:marTop w:val="0"/>
              <w:marBottom w:val="0"/>
              <w:divBdr>
                <w:top w:val="none" w:sz="0" w:space="0" w:color="auto"/>
                <w:left w:val="none" w:sz="0" w:space="0" w:color="auto"/>
                <w:bottom w:val="none" w:sz="0" w:space="0" w:color="auto"/>
                <w:right w:val="none" w:sz="0" w:space="0" w:color="auto"/>
              </w:divBdr>
            </w:div>
            <w:div w:id="636839507">
              <w:marLeft w:val="0"/>
              <w:marRight w:val="0"/>
              <w:marTop w:val="0"/>
              <w:marBottom w:val="0"/>
              <w:divBdr>
                <w:top w:val="none" w:sz="0" w:space="0" w:color="auto"/>
                <w:left w:val="none" w:sz="0" w:space="0" w:color="auto"/>
                <w:bottom w:val="none" w:sz="0" w:space="0" w:color="auto"/>
                <w:right w:val="none" w:sz="0" w:space="0" w:color="auto"/>
              </w:divBdr>
            </w:div>
            <w:div w:id="595017679">
              <w:marLeft w:val="0"/>
              <w:marRight w:val="0"/>
              <w:marTop w:val="0"/>
              <w:marBottom w:val="0"/>
              <w:divBdr>
                <w:top w:val="none" w:sz="0" w:space="0" w:color="auto"/>
                <w:left w:val="none" w:sz="0" w:space="0" w:color="auto"/>
                <w:bottom w:val="none" w:sz="0" w:space="0" w:color="auto"/>
                <w:right w:val="none" w:sz="0" w:space="0" w:color="auto"/>
              </w:divBdr>
            </w:div>
            <w:div w:id="340665674">
              <w:marLeft w:val="0"/>
              <w:marRight w:val="0"/>
              <w:marTop w:val="0"/>
              <w:marBottom w:val="0"/>
              <w:divBdr>
                <w:top w:val="none" w:sz="0" w:space="0" w:color="auto"/>
                <w:left w:val="none" w:sz="0" w:space="0" w:color="auto"/>
                <w:bottom w:val="none" w:sz="0" w:space="0" w:color="auto"/>
                <w:right w:val="none" w:sz="0" w:space="0" w:color="auto"/>
              </w:divBdr>
            </w:div>
            <w:div w:id="461844539">
              <w:marLeft w:val="0"/>
              <w:marRight w:val="0"/>
              <w:marTop w:val="0"/>
              <w:marBottom w:val="0"/>
              <w:divBdr>
                <w:top w:val="none" w:sz="0" w:space="0" w:color="auto"/>
                <w:left w:val="none" w:sz="0" w:space="0" w:color="auto"/>
                <w:bottom w:val="none" w:sz="0" w:space="0" w:color="auto"/>
                <w:right w:val="none" w:sz="0" w:space="0" w:color="auto"/>
              </w:divBdr>
            </w:div>
            <w:div w:id="1796364604">
              <w:marLeft w:val="0"/>
              <w:marRight w:val="0"/>
              <w:marTop w:val="0"/>
              <w:marBottom w:val="0"/>
              <w:divBdr>
                <w:top w:val="none" w:sz="0" w:space="0" w:color="auto"/>
                <w:left w:val="none" w:sz="0" w:space="0" w:color="auto"/>
                <w:bottom w:val="none" w:sz="0" w:space="0" w:color="auto"/>
                <w:right w:val="none" w:sz="0" w:space="0" w:color="auto"/>
              </w:divBdr>
            </w:div>
            <w:div w:id="1998338543">
              <w:marLeft w:val="0"/>
              <w:marRight w:val="0"/>
              <w:marTop w:val="0"/>
              <w:marBottom w:val="0"/>
              <w:divBdr>
                <w:top w:val="none" w:sz="0" w:space="0" w:color="auto"/>
                <w:left w:val="none" w:sz="0" w:space="0" w:color="auto"/>
                <w:bottom w:val="none" w:sz="0" w:space="0" w:color="auto"/>
                <w:right w:val="none" w:sz="0" w:space="0" w:color="auto"/>
              </w:divBdr>
            </w:div>
            <w:div w:id="578179086">
              <w:marLeft w:val="0"/>
              <w:marRight w:val="0"/>
              <w:marTop w:val="0"/>
              <w:marBottom w:val="0"/>
              <w:divBdr>
                <w:top w:val="none" w:sz="0" w:space="0" w:color="auto"/>
                <w:left w:val="none" w:sz="0" w:space="0" w:color="auto"/>
                <w:bottom w:val="none" w:sz="0" w:space="0" w:color="auto"/>
                <w:right w:val="none" w:sz="0" w:space="0" w:color="auto"/>
              </w:divBdr>
            </w:div>
            <w:div w:id="1383169348">
              <w:marLeft w:val="0"/>
              <w:marRight w:val="0"/>
              <w:marTop w:val="0"/>
              <w:marBottom w:val="0"/>
              <w:divBdr>
                <w:top w:val="none" w:sz="0" w:space="0" w:color="auto"/>
                <w:left w:val="none" w:sz="0" w:space="0" w:color="auto"/>
                <w:bottom w:val="none" w:sz="0" w:space="0" w:color="auto"/>
                <w:right w:val="none" w:sz="0" w:space="0" w:color="auto"/>
              </w:divBdr>
            </w:div>
            <w:div w:id="1152720395">
              <w:marLeft w:val="0"/>
              <w:marRight w:val="0"/>
              <w:marTop w:val="0"/>
              <w:marBottom w:val="0"/>
              <w:divBdr>
                <w:top w:val="none" w:sz="0" w:space="0" w:color="auto"/>
                <w:left w:val="none" w:sz="0" w:space="0" w:color="auto"/>
                <w:bottom w:val="none" w:sz="0" w:space="0" w:color="auto"/>
                <w:right w:val="none" w:sz="0" w:space="0" w:color="auto"/>
              </w:divBdr>
            </w:div>
            <w:div w:id="348141315">
              <w:marLeft w:val="0"/>
              <w:marRight w:val="0"/>
              <w:marTop w:val="0"/>
              <w:marBottom w:val="0"/>
              <w:divBdr>
                <w:top w:val="none" w:sz="0" w:space="0" w:color="auto"/>
                <w:left w:val="none" w:sz="0" w:space="0" w:color="auto"/>
                <w:bottom w:val="none" w:sz="0" w:space="0" w:color="auto"/>
                <w:right w:val="none" w:sz="0" w:space="0" w:color="auto"/>
              </w:divBdr>
            </w:div>
            <w:div w:id="1966540513">
              <w:marLeft w:val="0"/>
              <w:marRight w:val="0"/>
              <w:marTop w:val="0"/>
              <w:marBottom w:val="0"/>
              <w:divBdr>
                <w:top w:val="none" w:sz="0" w:space="0" w:color="auto"/>
                <w:left w:val="none" w:sz="0" w:space="0" w:color="auto"/>
                <w:bottom w:val="none" w:sz="0" w:space="0" w:color="auto"/>
                <w:right w:val="none" w:sz="0" w:space="0" w:color="auto"/>
              </w:divBdr>
            </w:div>
            <w:div w:id="2014070409">
              <w:marLeft w:val="0"/>
              <w:marRight w:val="0"/>
              <w:marTop w:val="0"/>
              <w:marBottom w:val="0"/>
              <w:divBdr>
                <w:top w:val="none" w:sz="0" w:space="0" w:color="auto"/>
                <w:left w:val="none" w:sz="0" w:space="0" w:color="auto"/>
                <w:bottom w:val="none" w:sz="0" w:space="0" w:color="auto"/>
                <w:right w:val="none" w:sz="0" w:space="0" w:color="auto"/>
              </w:divBdr>
            </w:div>
            <w:div w:id="82993252">
              <w:marLeft w:val="0"/>
              <w:marRight w:val="0"/>
              <w:marTop w:val="0"/>
              <w:marBottom w:val="0"/>
              <w:divBdr>
                <w:top w:val="none" w:sz="0" w:space="0" w:color="auto"/>
                <w:left w:val="none" w:sz="0" w:space="0" w:color="auto"/>
                <w:bottom w:val="none" w:sz="0" w:space="0" w:color="auto"/>
                <w:right w:val="none" w:sz="0" w:space="0" w:color="auto"/>
              </w:divBdr>
            </w:div>
            <w:div w:id="2025017397">
              <w:marLeft w:val="0"/>
              <w:marRight w:val="0"/>
              <w:marTop w:val="0"/>
              <w:marBottom w:val="0"/>
              <w:divBdr>
                <w:top w:val="none" w:sz="0" w:space="0" w:color="auto"/>
                <w:left w:val="none" w:sz="0" w:space="0" w:color="auto"/>
                <w:bottom w:val="none" w:sz="0" w:space="0" w:color="auto"/>
                <w:right w:val="none" w:sz="0" w:space="0" w:color="auto"/>
              </w:divBdr>
            </w:div>
            <w:div w:id="244071171">
              <w:marLeft w:val="0"/>
              <w:marRight w:val="0"/>
              <w:marTop w:val="0"/>
              <w:marBottom w:val="0"/>
              <w:divBdr>
                <w:top w:val="none" w:sz="0" w:space="0" w:color="auto"/>
                <w:left w:val="none" w:sz="0" w:space="0" w:color="auto"/>
                <w:bottom w:val="none" w:sz="0" w:space="0" w:color="auto"/>
                <w:right w:val="none" w:sz="0" w:space="0" w:color="auto"/>
              </w:divBdr>
            </w:div>
            <w:div w:id="202327206">
              <w:marLeft w:val="0"/>
              <w:marRight w:val="0"/>
              <w:marTop w:val="0"/>
              <w:marBottom w:val="0"/>
              <w:divBdr>
                <w:top w:val="none" w:sz="0" w:space="0" w:color="auto"/>
                <w:left w:val="none" w:sz="0" w:space="0" w:color="auto"/>
                <w:bottom w:val="none" w:sz="0" w:space="0" w:color="auto"/>
                <w:right w:val="none" w:sz="0" w:space="0" w:color="auto"/>
              </w:divBdr>
            </w:div>
            <w:div w:id="569385938">
              <w:marLeft w:val="0"/>
              <w:marRight w:val="0"/>
              <w:marTop w:val="0"/>
              <w:marBottom w:val="0"/>
              <w:divBdr>
                <w:top w:val="none" w:sz="0" w:space="0" w:color="auto"/>
                <w:left w:val="none" w:sz="0" w:space="0" w:color="auto"/>
                <w:bottom w:val="none" w:sz="0" w:space="0" w:color="auto"/>
                <w:right w:val="none" w:sz="0" w:space="0" w:color="auto"/>
              </w:divBdr>
            </w:div>
            <w:div w:id="913049972">
              <w:marLeft w:val="0"/>
              <w:marRight w:val="0"/>
              <w:marTop w:val="0"/>
              <w:marBottom w:val="0"/>
              <w:divBdr>
                <w:top w:val="none" w:sz="0" w:space="0" w:color="auto"/>
                <w:left w:val="none" w:sz="0" w:space="0" w:color="auto"/>
                <w:bottom w:val="none" w:sz="0" w:space="0" w:color="auto"/>
                <w:right w:val="none" w:sz="0" w:space="0" w:color="auto"/>
              </w:divBdr>
            </w:div>
            <w:div w:id="930743912">
              <w:marLeft w:val="0"/>
              <w:marRight w:val="0"/>
              <w:marTop w:val="0"/>
              <w:marBottom w:val="0"/>
              <w:divBdr>
                <w:top w:val="none" w:sz="0" w:space="0" w:color="auto"/>
                <w:left w:val="none" w:sz="0" w:space="0" w:color="auto"/>
                <w:bottom w:val="none" w:sz="0" w:space="0" w:color="auto"/>
                <w:right w:val="none" w:sz="0" w:space="0" w:color="auto"/>
              </w:divBdr>
            </w:div>
            <w:div w:id="1408728920">
              <w:marLeft w:val="0"/>
              <w:marRight w:val="0"/>
              <w:marTop w:val="0"/>
              <w:marBottom w:val="0"/>
              <w:divBdr>
                <w:top w:val="none" w:sz="0" w:space="0" w:color="auto"/>
                <w:left w:val="none" w:sz="0" w:space="0" w:color="auto"/>
                <w:bottom w:val="none" w:sz="0" w:space="0" w:color="auto"/>
                <w:right w:val="none" w:sz="0" w:space="0" w:color="auto"/>
              </w:divBdr>
            </w:div>
            <w:div w:id="336733469">
              <w:marLeft w:val="0"/>
              <w:marRight w:val="0"/>
              <w:marTop w:val="0"/>
              <w:marBottom w:val="0"/>
              <w:divBdr>
                <w:top w:val="none" w:sz="0" w:space="0" w:color="auto"/>
                <w:left w:val="none" w:sz="0" w:space="0" w:color="auto"/>
                <w:bottom w:val="none" w:sz="0" w:space="0" w:color="auto"/>
                <w:right w:val="none" w:sz="0" w:space="0" w:color="auto"/>
              </w:divBdr>
            </w:div>
            <w:div w:id="1568103458">
              <w:marLeft w:val="0"/>
              <w:marRight w:val="0"/>
              <w:marTop w:val="0"/>
              <w:marBottom w:val="0"/>
              <w:divBdr>
                <w:top w:val="none" w:sz="0" w:space="0" w:color="auto"/>
                <w:left w:val="none" w:sz="0" w:space="0" w:color="auto"/>
                <w:bottom w:val="none" w:sz="0" w:space="0" w:color="auto"/>
                <w:right w:val="none" w:sz="0" w:space="0" w:color="auto"/>
              </w:divBdr>
            </w:div>
            <w:div w:id="951060608">
              <w:marLeft w:val="0"/>
              <w:marRight w:val="0"/>
              <w:marTop w:val="0"/>
              <w:marBottom w:val="0"/>
              <w:divBdr>
                <w:top w:val="none" w:sz="0" w:space="0" w:color="auto"/>
                <w:left w:val="none" w:sz="0" w:space="0" w:color="auto"/>
                <w:bottom w:val="none" w:sz="0" w:space="0" w:color="auto"/>
                <w:right w:val="none" w:sz="0" w:space="0" w:color="auto"/>
              </w:divBdr>
            </w:div>
            <w:div w:id="646397672">
              <w:marLeft w:val="0"/>
              <w:marRight w:val="0"/>
              <w:marTop w:val="0"/>
              <w:marBottom w:val="0"/>
              <w:divBdr>
                <w:top w:val="none" w:sz="0" w:space="0" w:color="auto"/>
                <w:left w:val="none" w:sz="0" w:space="0" w:color="auto"/>
                <w:bottom w:val="none" w:sz="0" w:space="0" w:color="auto"/>
                <w:right w:val="none" w:sz="0" w:space="0" w:color="auto"/>
              </w:divBdr>
            </w:div>
            <w:div w:id="1565068759">
              <w:marLeft w:val="0"/>
              <w:marRight w:val="0"/>
              <w:marTop w:val="0"/>
              <w:marBottom w:val="0"/>
              <w:divBdr>
                <w:top w:val="none" w:sz="0" w:space="0" w:color="auto"/>
                <w:left w:val="none" w:sz="0" w:space="0" w:color="auto"/>
                <w:bottom w:val="none" w:sz="0" w:space="0" w:color="auto"/>
                <w:right w:val="none" w:sz="0" w:space="0" w:color="auto"/>
              </w:divBdr>
            </w:div>
            <w:div w:id="179242113">
              <w:marLeft w:val="0"/>
              <w:marRight w:val="0"/>
              <w:marTop w:val="0"/>
              <w:marBottom w:val="0"/>
              <w:divBdr>
                <w:top w:val="none" w:sz="0" w:space="0" w:color="auto"/>
                <w:left w:val="none" w:sz="0" w:space="0" w:color="auto"/>
                <w:bottom w:val="none" w:sz="0" w:space="0" w:color="auto"/>
                <w:right w:val="none" w:sz="0" w:space="0" w:color="auto"/>
              </w:divBdr>
            </w:div>
            <w:div w:id="1556283902">
              <w:marLeft w:val="0"/>
              <w:marRight w:val="0"/>
              <w:marTop w:val="0"/>
              <w:marBottom w:val="0"/>
              <w:divBdr>
                <w:top w:val="none" w:sz="0" w:space="0" w:color="auto"/>
                <w:left w:val="none" w:sz="0" w:space="0" w:color="auto"/>
                <w:bottom w:val="none" w:sz="0" w:space="0" w:color="auto"/>
                <w:right w:val="none" w:sz="0" w:space="0" w:color="auto"/>
              </w:divBdr>
            </w:div>
            <w:div w:id="18242768">
              <w:marLeft w:val="0"/>
              <w:marRight w:val="0"/>
              <w:marTop w:val="0"/>
              <w:marBottom w:val="0"/>
              <w:divBdr>
                <w:top w:val="none" w:sz="0" w:space="0" w:color="auto"/>
                <w:left w:val="none" w:sz="0" w:space="0" w:color="auto"/>
                <w:bottom w:val="none" w:sz="0" w:space="0" w:color="auto"/>
                <w:right w:val="none" w:sz="0" w:space="0" w:color="auto"/>
              </w:divBdr>
            </w:div>
            <w:div w:id="1101878378">
              <w:marLeft w:val="0"/>
              <w:marRight w:val="0"/>
              <w:marTop w:val="0"/>
              <w:marBottom w:val="0"/>
              <w:divBdr>
                <w:top w:val="none" w:sz="0" w:space="0" w:color="auto"/>
                <w:left w:val="none" w:sz="0" w:space="0" w:color="auto"/>
                <w:bottom w:val="none" w:sz="0" w:space="0" w:color="auto"/>
                <w:right w:val="none" w:sz="0" w:space="0" w:color="auto"/>
              </w:divBdr>
            </w:div>
            <w:div w:id="2052995591">
              <w:marLeft w:val="0"/>
              <w:marRight w:val="0"/>
              <w:marTop w:val="0"/>
              <w:marBottom w:val="0"/>
              <w:divBdr>
                <w:top w:val="none" w:sz="0" w:space="0" w:color="auto"/>
                <w:left w:val="none" w:sz="0" w:space="0" w:color="auto"/>
                <w:bottom w:val="none" w:sz="0" w:space="0" w:color="auto"/>
                <w:right w:val="none" w:sz="0" w:space="0" w:color="auto"/>
              </w:divBdr>
            </w:div>
            <w:div w:id="855850730">
              <w:marLeft w:val="0"/>
              <w:marRight w:val="0"/>
              <w:marTop w:val="0"/>
              <w:marBottom w:val="0"/>
              <w:divBdr>
                <w:top w:val="none" w:sz="0" w:space="0" w:color="auto"/>
                <w:left w:val="none" w:sz="0" w:space="0" w:color="auto"/>
                <w:bottom w:val="none" w:sz="0" w:space="0" w:color="auto"/>
                <w:right w:val="none" w:sz="0" w:space="0" w:color="auto"/>
              </w:divBdr>
            </w:div>
            <w:div w:id="701825298">
              <w:marLeft w:val="0"/>
              <w:marRight w:val="0"/>
              <w:marTop w:val="0"/>
              <w:marBottom w:val="0"/>
              <w:divBdr>
                <w:top w:val="none" w:sz="0" w:space="0" w:color="auto"/>
                <w:left w:val="none" w:sz="0" w:space="0" w:color="auto"/>
                <w:bottom w:val="none" w:sz="0" w:space="0" w:color="auto"/>
                <w:right w:val="none" w:sz="0" w:space="0" w:color="auto"/>
              </w:divBdr>
            </w:div>
            <w:div w:id="125971679">
              <w:marLeft w:val="0"/>
              <w:marRight w:val="0"/>
              <w:marTop w:val="0"/>
              <w:marBottom w:val="0"/>
              <w:divBdr>
                <w:top w:val="none" w:sz="0" w:space="0" w:color="auto"/>
                <w:left w:val="none" w:sz="0" w:space="0" w:color="auto"/>
                <w:bottom w:val="none" w:sz="0" w:space="0" w:color="auto"/>
                <w:right w:val="none" w:sz="0" w:space="0" w:color="auto"/>
              </w:divBdr>
            </w:div>
            <w:div w:id="1863592947">
              <w:marLeft w:val="0"/>
              <w:marRight w:val="0"/>
              <w:marTop w:val="0"/>
              <w:marBottom w:val="0"/>
              <w:divBdr>
                <w:top w:val="none" w:sz="0" w:space="0" w:color="auto"/>
                <w:left w:val="none" w:sz="0" w:space="0" w:color="auto"/>
                <w:bottom w:val="none" w:sz="0" w:space="0" w:color="auto"/>
                <w:right w:val="none" w:sz="0" w:space="0" w:color="auto"/>
              </w:divBdr>
            </w:div>
            <w:div w:id="252130182">
              <w:marLeft w:val="0"/>
              <w:marRight w:val="0"/>
              <w:marTop w:val="0"/>
              <w:marBottom w:val="0"/>
              <w:divBdr>
                <w:top w:val="none" w:sz="0" w:space="0" w:color="auto"/>
                <w:left w:val="none" w:sz="0" w:space="0" w:color="auto"/>
                <w:bottom w:val="none" w:sz="0" w:space="0" w:color="auto"/>
                <w:right w:val="none" w:sz="0" w:space="0" w:color="auto"/>
              </w:divBdr>
            </w:div>
            <w:div w:id="1139347508">
              <w:marLeft w:val="0"/>
              <w:marRight w:val="0"/>
              <w:marTop w:val="0"/>
              <w:marBottom w:val="0"/>
              <w:divBdr>
                <w:top w:val="none" w:sz="0" w:space="0" w:color="auto"/>
                <w:left w:val="none" w:sz="0" w:space="0" w:color="auto"/>
                <w:bottom w:val="none" w:sz="0" w:space="0" w:color="auto"/>
                <w:right w:val="none" w:sz="0" w:space="0" w:color="auto"/>
              </w:divBdr>
            </w:div>
            <w:div w:id="607200770">
              <w:marLeft w:val="0"/>
              <w:marRight w:val="0"/>
              <w:marTop w:val="0"/>
              <w:marBottom w:val="0"/>
              <w:divBdr>
                <w:top w:val="none" w:sz="0" w:space="0" w:color="auto"/>
                <w:left w:val="none" w:sz="0" w:space="0" w:color="auto"/>
                <w:bottom w:val="none" w:sz="0" w:space="0" w:color="auto"/>
                <w:right w:val="none" w:sz="0" w:space="0" w:color="auto"/>
              </w:divBdr>
            </w:div>
            <w:div w:id="666594270">
              <w:marLeft w:val="0"/>
              <w:marRight w:val="0"/>
              <w:marTop w:val="0"/>
              <w:marBottom w:val="0"/>
              <w:divBdr>
                <w:top w:val="none" w:sz="0" w:space="0" w:color="auto"/>
                <w:left w:val="none" w:sz="0" w:space="0" w:color="auto"/>
                <w:bottom w:val="none" w:sz="0" w:space="0" w:color="auto"/>
                <w:right w:val="none" w:sz="0" w:space="0" w:color="auto"/>
              </w:divBdr>
            </w:div>
            <w:div w:id="1121144742">
              <w:marLeft w:val="0"/>
              <w:marRight w:val="0"/>
              <w:marTop w:val="0"/>
              <w:marBottom w:val="0"/>
              <w:divBdr>
                <w:top w:val="none" w:sz="0" w:space="0" w:color="auto"/>
                <w:left w:val="none" w:sz="0" w:space="0" w:color="auto"/>
                <w:bottom w:val="none" w:sz="0" w:space="0" w:color="auto"/>
                <w:right w:val="none" w:sz="0" w:space="0" w:color="auto"/>
              </w:divBdr>
            </w:div>
            <w:div w:id="587736482">
              <w:marLeft w:val="0"/>
              <w:marRight w:val="0"/>
              <w:marTop w:val="0"/>
              <w:marBottom w:val="0"/>
              <w:divBdr>
                <w:top w:val="none" w:sz="0" w:space="0" w:color="auto"/>
                <w:left w:val="none" w:sz="0" w:space="0" w:color="auto"/>
                <w:bottom w:val="none" w:sz="0" w:space="0" w:color="auto"/>
                <w:right w:val="none" w:sz="0" w:space="0" w:color="auto"/>
              </w:divBdr>
            </w:div>
            <w:div w:id="134462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1031">
      <w:bodyDiv w:val="1"/>
      <w:marLeft w:val="0"/>
      <w:marRight w:val="0"/>
      <w:marTop w:val="0"/>
      <w:marBottom w:val="0"/>
      <w:divBdr>
        <w:top w:val="none" w:sz="0" w:space="0" w:color="auto"/>
        <w:left w:val="none" w:sz="0" w:space="0" w:color="auto"/>
        <w:bottom w:val="none" w:sz="0" w:space="0" w:color="auto"/>
        <w:right w:val="none" w:sz="0" w:space="0" w:color="auto"/>
      </w:divBdr>
      <w:divsChild>
        <w:div w:id="1815876288">
          <w:marLeft w:val="0"/>
          <w:marRight w:val="0"/>
          <w:marTop w:val="0"/>
          <w:marBottom w:val="0"/>
          <w:divBdr>
            <w:top w:val="none" w:sz="0" w:space="0" w:color="auto"/>
            <w:left w:val="none" w:sz="0" w:space="0" w:color="auto"/>
            <w:bottom w:val="none" w:sz="0" w:space="0" w:color="auto"/>
            <w:right w:val="none" w:sz="0" w:space="0" w:color="auto"/>
          </w:divBdr>
          <w:divsChild>
            <w:div w:id="258414219">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202601105">
              <w:marLeft w:val="0"/>
              <w:marRight w:val="0"/>
              <w:marTop w:val="0"/>
              <w:marBottom w:val="0"/>
              <w:divBdr>
                <w:top w:val="none" w:sz="0" w:space="0" w:color="auto"/>
                <w:left w:val="none" w:sz="0" w:space="0" w:color="auto"/>
                <w:bottom w:val="none" w:sz="0" w:space="0" w:color="auto"/>
                <w:right w:val="none" w:sz="0" w:space="0" w:color="auto"/>
              </w:divBdr>
            </w:div>
            <w:div w:id="1618441601">
              <w:marLeft w:val="0"/>
              <w:marRight w:val="0"/>
              <w:marTop w:val="0"/>
              <w:marBottom w:val="0"/>
              <w:divBdr>
                <w:top w:val="none" w:sz="0" w:space="0" w:color="auto"/>
                <w:left w:val="none" w:sz="0" w:space="0" w:color="auto"/>
                <w:bottom w:val="none" w:sz="0" w:space="0" w:color="auto"/>
                <w:right w:val="none" w:sz="0" w:space="0" w:color="auto"/>
              </w:divBdr>
            </w:div>
            <w:div w:id="2133551042">
              <w:marLeft w:val="0"/>
              <w:marRight w:val="0"/>
              <w:marTop w:val="0"/>
              <w:marBottom w:val="0"/>
              <w:divBdr>
                <w:top w:val="none" w:sz="0" w:space="0" w:color="auto"/>
                <w:left w:val="none" w:sz="0" w:space="0" w:color="auto"/>
                <w:bottom w:val="none" w:sz="0" w:space="0" w:color="auto"/>
                <w:right w:val="none" w:sz="0" w:space="0" w:color="auto"/>
              </w:divBdr>
            </w:div>
            <w:div w:id="448936270">
              <w:marLeft w:val="0"/>
              <w:marRight w:val="0"/>
              <w:marTop w:val="0"/>
              <w:marBottom w:val="0"/>
              <w:divBdr>
                <w:top w:val="none" w:sz="0" w:space="0" w:color="auto"/>
                <w:left w:val="none" w:sz="0" w:space="0" w:color="auto"/>
                <w:bottom w:val="none" w:sz="0" w:space="0" w:color="auto"/>
                <w:right w:val="none" w:sz="0" w:space="0" w:color="auto"/>
              </w:divBdr>
            </w:div>
            <w:div w:id="270237198">
              <w:marLeft w:val="0"/>
              <w:marRight w:val="0"/>
              <w:marTop w:val="0"/>
              <w:marBottom w:val="0"/>
              <w:divBdr>
                <w:top w:val="none" w:sz="0" w:space="0" w:color="auto"/>
                <w:left w:val="none" w:sz="0" w:space="0" w:color="auto"/>
                <w:bottom w:val="none" w:sz="0" w:space="0" w:color="auto"/>
                <w:right w:val="none" w:sz="0" w:space="0" w:color="auto"/>
              </w:divBdr>
            </w:div>
            <w:div w:id="2135253201">
              <w:marLeft w:val="0"/>
              <w:marRight w:val="0"/>
              <w:marTop w:val="0"/>
              <w:marBottom w:val="0"/>
              <w:divBdr>
                <w:top w:val="none" w:sz="0" w:space="0" w:color="auto"/>
                <w:left w:val="none" w:sz="0" w:space="0" w:color="auto"/>
                <w:bottom w:val="none" w:sz="0" w:space="0" w:color="auto"/>
                <w:right w:val="none" w:sz="0" w:space="0" w:color="auto"/>
              </w:divBdr>
            </w:div>
            <w:div w:id="1451977643">
              <w:marLeft w:val="0"/>
              <w:marRight w:val="0"/>
              <w:marTop w:val="0"/>
              <w:marBottom w:val="0"/>
              <w:divBdr>
                <w:top w:val="none" w:sz="0" w:space="0" w:color="auto"/>
                <w:left w:val="none" w:sz="0" w:space="0" w:color="auto"/>
                <w:bottom w:val="none" w:sz="0" w:space="0" w:color="auto"/>
                <w:right w:val="none" w:sz="0" w:space="0" w:color="auto"/>
              </w:divBdr>
            </w:div>
            <w:div w:id="346062570">
              <w:marLeft w:val="0"/>
              <w:marRight w:val="0"/>
              <w:marTop w:val="0"/>
              <w:marBottom w:val="0"/>
              <w:divBdr>
                <w:top w:val="none" w:sz="0" w:space="0" w:color="auto"/>
                <w:left w:val="none" w:sz="0" w:space="0" w:color="auto"/>
                <w:bottom w:val="none" w:sz="0" w:space="0" w:color="auto"/>
                <w:right w:val="none" w:sz="0" w:space="0" w:color="auto"/>
              </w:divBdr>
            </w:div>
            <w:div w:id="138428817">
              <w:marLeft w:val="0"/>
              <w:marRight w:val="0"/>
              <w:marTop w:val="0"/>
              <w:marBottom w:val="0"/>
              <w:divBdr>
                <w:top w:val="none" w:sz="0" w:space="0" w:color="auto"/>
                <w:left w:val="none" w:sz="0" w:space="0" w:color="auto"/>
                <w:bottom w:val="none" w:sz="0" w:space="0" w:color="auto"/>
                <w:right w:val="none" w:sz="0" w:space="0" w:color="auto"/>
              </w:divBdr>
            </w:div>
            <w:div w:id="2144731739">
              <w:marLeft w:val="0"/>
              <w:marRight w:val="0"/>
              <w:marTop w:val="0"/>
              <w:marBottom w:val="0"/>
              <w:divBdr>
                <w:top w:val="none" w:sz="0" w:space="0" w:color="auto"/>
                <w:left w:val="none" w:sz="0" w:space="0" w:color="auto"/>
                <w:bottom w:val="none" w:sz="0" w:space="0" w:color="auto"/>
                <w:right w:val="none" w:sz="0" w:space="0" w:color="auto"/>
              </w:divBdr>
            </w:div>
            <w:div w:id="1707943726">
              <w:marLeft w:val="0"/>
              <w:marRight w:val="0"/>
              <w:marTop w:val="0"/>
              <w:marBottom w:val="0"/>
              <w:divBdr>
                <w:top w:val="none" w:sz="0" w:space="0" w:color="auto"/>
                <w:left w:val="none" w:sz="0" w:space="0" w:color="auto"/>
                <w:bottom w:val="none" w:sz="0" w:space="0" w:color="auto"/>
                <w:right w:val="none" w:sz="0" w:space="0" w:color="auto"/>
              </w:divBdr>
            </w:div>
            <w:div w:id="745566679">
              <w:marLeft w:val="0"/>
              <w:marRight w:val="0"/>
              <w:marTop w:val="0"/>
              <w:marBottom w:val="0"/>
              <w:divBdr>
                <w:top w:val="none" w:sz="0" w:space="0" w:color="auto"/>
                <w:left w:val="none" w:sz="0" w:space="0" w:color="auto"/>
                <w:bottom w:val="none" w:sz="0" w:space="0" w:color="auto"/>
                <w:right w:val="none" w:sz="0" w:space="0" w:color="auto"/>
              </w:divBdr>
            </w:div>
            <w:div w:id="1594821020">
              <w:marLeft w:val="0"/>
              <w:marRight w:val="0"/>
              <w:marTop w:val="0"/>
              <w:marBottom w:val="0"/>
              <w:divBdr>
                <w:top w:val="none" w:sz="0" w:space="0" w:color="auto"/>
                <w:left w:val="none" w:sz="0" w:space="0" w:color="auto"/>
                <w:bottom w:val="none" w:sz="0" w:space="0" w:color="auto"/>
                <w:right w:val="none" w:sz="0" w:space="0" w:color="auto"/>
              </w:divBdr>
            </w:div>
            <w:div w:id="1091006743">
              <w:marLeft w:val="0"/>
              <w:marRight w:val="0"/>
              <w:marTop w:val="0"/>
              <w:marBottom w:val="0"/>
              <w:divBdr>
                <w:top w:val="none" w:sz="0" w:space="0" w:color="auto"/>
                <w:left w:val="none" w:sz="0" w:space="0" w:color="auto"/>
                <w:bottom w:val="none" w:sz="0" w:space="0" w:color="auto"/>
                <w:right w:val="none" w:sz="0" w:space="0" w:color="auto"/>
              </w:divBdr>
            </w:div>
            <w:div w:id="512692255">
              <w:marLeft w:val="0"/>
              <w:marRight w:val="0"/>
              <w:marTop w:val="0"/>
              <w:marBottom w:val="0"/>
              <w:divBdr>
                <w:top w:val="none" w:sz="0" w:space="0" w:color="auto"/>
                <w:left w:val="none" w:sz="0" w:space="0" w:color="auto"/>
                <w:bottom w:val="none" w:sz="0" w:space="0" w:color="auto"/>
                <w:right w:val="none" w:sz="0" w:space="0" w:color="auto"/>
              </w:divBdr>
            </w:div>
            <w:div w:id="1947957157">
              <w:marLeft w:val="0"/>
              <w:marRight w:val="0"/>
              <w:marTop w:val="0"/>
              <w:marBottom w:val="0"/>
              <w:divBdr>
                <w:top w:val="none" w:sz="0" w:space="0" w:color="auto"/>
                <w:left w:val="none" w:sz="0" w:space="0" w:color="auto"/>
                <w:bottom w:val="none" w:sz="0" w:space="0" w:color="auto"/>
                <w:right w:val="none" w:sz="0" w:space="0" w:color="auto"/>
              </w:divBdr>
            </w:div>
            <w:div w:id="677002184">
              <w:marLeft w:val="0"/>
              <w:marRight w:val="0"/>
              <w:marTop w:val="0"/>
              <w:marBottom w:val="0"/>
              <w:divBdr>
                <w:top w:val="none" w:sz="0" w:space="0" w:color="auto"/>
                <w:left w:val="none" w:sz="0" w:space="0" w:color="auto"/>
                <w:bottom w:val="none" w:sz="0" w:space="0" w:color="auto"/>
                <w:right w:val="none" w:sz="0" w:space="0" w:color="auto"/>
              </w:divBdr>
            </w:div>
            <w:div w:id="235283971">
              <w:marLeft w:val="0"/>
              <w:marRight w:val="0"/>
              <w:marTop w:val="0"/>
              <w:marBottom w:val="0"/>
              <w:divBdr>
                <w:top w:val="none" w:sz="0" w:space="0" w:color="auto"/>
                <w:left w:val="none" w:sz="0" w:space="0" w:color="auto"/>
                <w:bottom w:val="none" w:sz="0" w:space="0" w:color="auto"/>
                <w:right w:val="none" w:sz="0" w:space="0" w:color="auto"/>
              </w:divBdr>
            </w:div>
            <w:div w:id="1619415765">
              <w:marLeft w:val="0"/>
              <w:marRight w:val="0"/>
              <w:marTop w:val="0"/>
              <w:marBottom w:val="0"/>
              <w:divBdr>
                <w:top w:val="none" w:sz="0" w:space="0" w:color="auto"/>
                <w:left w:val="none" w:sz="0" w:space="0" w:color="auto"/>
                <w:bottom w:val="none" w:sz="0" w:space="0" w:color="auto"/>
                <w:right w:val="none" w:sz="0" w:space="0" w:color="auto"/>
              </w:divBdr>
            </w:div>
            <w:div w:id="1447238431">
              <w:marLeft w:val="0"/>
              <w:marRight w:val="0"/>
              <w:marTop w:val="0"/>
              <w:marBottom w:val="0"/>
              <w:divBdr>
                <w:top w:val="none" w:sz="0" w:space="0" w:color="auto"/>
                <w:left w:val="none" w:sz="0" w:space="0" w:color="auto"/>
                <w:bottom w:val="none" w:sz="0" w:space="0" w:color="auto"/>
                <w:right w:val="none" w:sz="0" w:space="0" w:color="auto"/>
              </w:divBdr>
            </w:div>
            <w:div w:id="301619816">
              <w:marLeft w:val="0"/>
              <w:marRight w:val="0"/>
              <w:marTop w:val="0"/>
              <w:marBottom w:val="0"/>
              <w:divBdr>
                <w:top w:val="none" w:sz="0" w:space="0" w:color="auto"/>
                <w:left w:val="none" w:sz="0" w:space="0" w:color="auto"/>
                <w:bottom w:val="none" w:sz="0" w:space="0" w:color="auto"/>
                <w:right w:val="none" w:sz="0" w:space="0" w:color="auto"/>
              </w:divBdr>
            </w:div>
            <w:div w:id="1574582110">
              <w:marLeft w:val="0"/>
              <w:marRight w:val="0"/>
              <w:marTop w:val="0"/>
              <w:marBottom w:val="0"/>
              <w:divBdr>
                <w:top w:val="none" w:sz="0" w:space="0" w:color="auto"/>
                <w:left w:val="none" w:sz="0" w:space="0" w:color="auto"/>
                <w:bottom w:val="none" w:sz="0" w:space="0" w:color="auto"/>
                <w:right w:val="none" w:sz="0" w:space="0" w:color="auto"/>
              </w:divBdr>
            </w:div>
            <w:div w:id="630091525">
              <w:marLeft w:val="0"/>
              <w:marRight w:val="0"/>
              <w:marTop w:val="0"/>
              <w:marBottom w:val="0"/>
              <w:divBdr>
                <w:top w:val="none" w:sz="0" w:space="0" w:color="auto"/>
                <w:left w:val="none" w:sz="0" w:space="0" w:color="auto"/>
                <w:bottom w:val="none" w:sz="0" w:space="0" w:color="auto"/>
                <w:right w:val="none" w:sz="0" w:space="0" w:color="auto"/>
              </w:divBdr>
            </w:div>
            <w:div w:id="1042288477">
              <w:marLeft w:val="0"/>
              <w:marRight w:val="0"/>
              <w:marTop w:val="0"/>
              <w:marBottom w:val="0"/>
              <w:divBdr>
                <w:top w:val="none" w:sz="0" w:space="0" w:color="auto"/>
                <w:left w:val="none" w:sz="0" w:space="0" w:color="auto"/>
                <w:bottom w:val="none" w:sz="0" w:space="0" w:color="auto"/>
                <w:right w:val="none" w:sz="0" w:space="0" w:color="auto"/>
              </w:divBdr>
            </w:div>
            <w:div w:id="1683043806">
              <w:marLeft w:val="0"/>
              <w:marRight w:val="0"/>
              <w:marTop w:val="0"/>
              <w:marBottom w:val="0"/>
              <w:divBdr>
                <w:top w:val="none" w:sz="0" w:space="0" w:color="auto"/>
                <w:left w:val="none" w:sz="0" w:space="0" w:color="auto"/>
                <w:bottom w:val="none" w:sz="0" w:space="0" w:color="auto"/>
                <w:right w:val="none" w:sz="0" w:space="0" w:color="auto"/>
              </w:divBdr>
            </w:div>
            <w:div w:id="273828652">
              <w:marLeft w:val="0"/>
              <w:marRight w:val="0"/>
              <w:marTop w:val="0"/>
              <w:marBottom w:val="0"/>
              <w:divBdr>
                <w:top w:val="none" w:sz="0" w:space="0" w:color="auto"/>
                <w:left w:val="none" w:sz="0" w:space="0" w:color="auto"/>
                <w:bottom w:val="none" w:sz="0" w:space="0" w:color="auto"/>
                <w:right w:val="none" w:sz="0" w:space="0" w:color="auto"/>
              </w:divBdr>
            </w:div>
            <w:div w:id="1965576826">
              <w:marLeft w:val="0"/>
              <w:marRight w:val="0"/>
              <w:marTop w:val="0"/>
              <w:marBottom w:val="0"/>
              <w:divBdr>
                <w:top w:val="none" w:sz="0" w:space="0" w:color="auto"/>
                <w:left w:val="none" w:sz="0" w:space="0" w:color="auto"/>
                <w:bottom w:val="none" w:sz="0" w:space="0" w:color="auto"/>
                <w:right w:val="none" w:sz="0" w:space="0" w:color="auto"/>
              </w:divBdr>
            </w:div>
            <w:div w:id="859516057">
              <w:marLeft w:val="0"/>
              <w:marRight w:val="0"/>
              <w:marTop w:val="0"/>
              <w:marBottom w:val="0"/>
              <w:divBdr>
                <w:top w:val="none" w:sz="0" w:space="0" w:color="auto"/>
                <w:left w:val="none" w:sz="0" w:space="0" w:color="auto"/>
                <w:bottom w:val="none" w:sz="0" w:space="0" w:color="auto"/>
                <w:right w:val="none" w:sz="0" w:space="0" w:color="auto"/>
              </w:divBdr>
            </w:div>
            <w:div w:id="122963181">
              <w:marLeft w:val="0"/>
              <w:marRight w:val="0"/>
              <w:marTop w:val="0"/>
              <w:marBottom w:val="0"/>
              <w:divBdr>
                <w:top w:val="none" w:sz="0" w:space="0" w:color="auto"/>
                <w:left w:val="none" w:sz="0" w:space="0" w:color="auto"/>
                <w:bottom w:val="none" w:sz="0" w:space="0" w:color="auto"/>
                <w:right w:val="none" w:sz="0" w:space="0" w:color="auto"/>
              </w:divBdr>
            </w:div>
            <w:div w:id="1266234304">
              <w:marLeft w:val="0"/>
              <w:marRight w:val="0"/>
              <w:marTop w:val="0"/>
              <w:marBottom w:val="0"/>
              <w:divBdr>
                <w:top w:val="none" w:sz="0" w:space="0" w:color="auto"/>
                <w:left w:val="none" w:sz="0" w:space="0" w:color="auto"/>
                <w:bottom w:val="none" w:sz="0" w:space="0" w:color="auto"/>
                <w:right w:val="none" w:sz="0" w:space="0" w:color="auto"/>
              </w:divBdr>
            </w:div>
            <w:div w:id="1700087823">
              <w:marLeft w:val="0"/>
              <w:marRight w:val="0"/>
              <w:marTop w:val="0"/>
              <w:marBottom w:val="0"/>
              <w:divBdr>
                <w:top w:val="none" w:sz="0" w:space="0" w:color="auto"/>
                <w:left w:val="none" w:sz="0" w:space="0" w:color="auto"/>
                <w:bottom w:val="none" w:sz="0" w:space="0" w:color="auto"/>
                <w:right w:val="none" w:sz="0" w:space="0" w:color="auto"/>
              </w:divBdr>
            </w:div>
            <w:div w:id="1933078826">
              <w:marLeft w:val="0"/>
              <w:marRight w:val="0"/>
              <w:marTop w:val="0"/>
              <w:marBottom w:val="0"/>
              <w:divBdr>
                <w:top w:val="none" w:sz="0" w:space="0" w:color="auto"/>
                <w:left w:val="none" w:sz="0" w:space="0" w:color="auto"/>
                <w:bottom w:val="none" w:sz="0" w:space="0" w:color="auto"/>
                <w:right w:val="none" w:sz="0" w:space="0" w:color="auto"/>
              </w:divBdr>
            </w:div>
            <w:div w:id="129633086">
              <w:marLeft w:val="0"/>
              <w:marRight w:val="0"/>
              <w:marTop w:val="0"/>
              <w:marBottom w:val="0"/>
              <w:divBdr>
                <w:top w:val="none" w:sz="0" w:space="0" w:color="auto"/>
                <w:left w:val="none" w:sz="0" w:space="0" w:color="auto"/>
                <w:bottom w:val="none" w:sz="0" w:space="0" w:color="auto"/>
                <w:right w:val="none" w:sz="0" w:space="0" w:color="auto"/>
              </w:divBdr>
            </w:div>
            <w:div w:id="1740522163">
              <w:marLeft w:val="0"/>
              <w:marRight w:val="0"/>
              <w:marTop w:val="0"/>
              <w:marBottom w:val="0"/>
              <w:divBdr>
                <w:top w:val="none" w:sz="0" w:space="0" w:color="auto"/>
                <w:left w:val="none" w:sz="0" w:space="0" w:color="auto"/>
                <w:bottom w:val="none" w:sz="0" w:space="0" w:color="auto"/>
                <w:right w:val="none" w:sz="0" w:space="0" w:color="auto"/>
              </w:divBdr>
            </w:div>
            <w:div w:id="2011980428">
              <w:marLeft w:val="0"/>
              <w:marRight w:val="0"/>
              <w:marTop w:val="0"/>
              <w:marBottom w:val="0"/>
              <w:divBdr>
                <w:top w:val="none" w:sz="0" w:space="0" w:color="auto"/>
                <w:left w:val="none" w:sz="0" w:space="0" w:color="auto"/>
                <w:bottom w:val="none" w:sz="0" w:space="0" w:color="auto"/>
                <w:right w:val="none" w:sz="0" w:space="0" w:color="auto"/>
              </w:divBdr>
            </w:div>
            <w:div w:id="962731578">
              <w:marLeft w:val="0"/>
              <w:marRight w:val="0"/>
              <w:marTop w:val="0"/>
              <w:marBottom w:val="0"/>
              <w:divBdr>
                <w:top w:val="none" w:sz="0" w:space="0" w:color="auto"/>
                <w:left w:val="none" w:sz="0" w:space="0" w:color="auto"/>
                <w:bottom w:val="none" w:sz="0" w:space="0" w:color="auto"/>
                <w:right w:val="none" w:sz="0" w:space="0" w:color="auto"/>
              </w:divBdr>
            </w:div>
            <w:div w:id="646974572">
              <w:marLeft w:val="0"/>
              <w:marRight w:val="0"/>
              <w:marTop w:val="0"/>
              <w:marBottom w:val="0"/>
              <w:divBdr>
                <w:top w:val="none" w:sz="0" w:space="0" w:color="auto"/>
                <w:left w:val="none" w:sz="0" w:space="0" w:color="auto"/>
                <w:bottom w:val="none" w:sz="0" w:space="0" w:color="auto"/>
                <w:right w:val="none" w:sz="0" w:space="0" w:color="auto"/>
              </w:divBdr>
            </w:div>
            <w:div w:id="581523785">
              <w:marLeft w:val="0"/>
              <w:marRight w:val="0"/>
              <w:marTop w:val="0"/>
              <w:marBottom w:val="0"/>
              <w:divBdr>
                <w:top w:val="none" w:sz="0" w:space="0" w:color="auto"/>
                <w:left w:val="none" w:sz="0" w:space="0" w:color="auto"/>
                <w:bottom w:val="none" w:sz="0" w:space="0" w:color="auto"/>
                <w:right w:val="none" w:sz="0" w:space="0" w:color="auto"/>
              </w:divBdr>
            </w:div>
            <w:div w:id="1670936918">
              <w:marLeft w:val="0"/>
              <w:marRight w:val="0"/>
              <w:marTop w:val="0"/>
              <w:marBottom w:val="0"/>
              <w:divBdr>
                <w:top w:val="none" w:sz="0" w:space="0" w:color="auto"/>
                <w:left w:val="none" w:sz="0" w:space="0" w:color="auto"/>
                <w:bottom w:val="none" w:sz="0" w:space="0" w:color="auto"/>
                <w:right w:val="none" w:sz="0" w:space="0" w:color="auto"/>
              </w:divBdr>
            </w:div>
            <w:div w:id="108403607">
              <w:marLeft w:val="0"/>
              <w:marRight w:val="0"/>
              <w:marTop w:val="0"/>
              <w:marBottom w:val="0"/>
              <w:divBdr>
                <w:top w:val="none" w:sz="0" w:space="0" w:color="auto"/>
                <w:left w:val="none" w:sz="0" w:space="0" w:color="auto"/>
                <w:bottom w:val="none" w:sz="0" w:space="0" w:color="auto"/>
                <w:right w:val="none" w:sz="0" w:space="0" w:color="auto"/>
              </w:divBdr>
            </w:div>
            <w:div w:id="2040349016">
              <w:marLeft w:val="0"/>
              <w:marRight w:val="0"/>
              <w:marTop w:val="0"/>
              <w:marBottom w:val="0"/>
              <w:divBdr>
                <w:top w:val="none" w:sz="0" w:space="0" w:color="auto"/>
                <w:left w:val="none" w:sz="0" w:space="0" w:color="auto"/>
                <w:bottom w:val="none" w:sz="0" w:space="0" w:color="auto"/>
                <w:right w:val="none" w:sz="0" w:space="0" w:color="auto"/>
              </w:divBdr>
            </w:div>
            <w:div w:id="1627930402">
              <w:marLeft w:val="0"/>
              <w:marRight w:val="0"/>
              <w:marTop w:val="0"/>
              <w:marBottom w:val="0"/>
              <w:divBdr>
                <w:top w:val="none" w:sz="0" w:space="0" w:color="auto"/>
                <w:left w:val="none" w:sz="0" w:space="0" w:color="auto"/>
                <w:bottom w:val="none" w:sz="0" w:space="0" w:color="auto"/>
                <w:right w:val="none" w:sz="0" w:space="0" w:color="auto"/>
              </w:divBdr>
            </w:div>
            <w:div w:id="260719355">
              <w:marLeft w:val="0"/>
              <w:marRight w:val="0"/>
              <w:marTop w:val="0"/>
              <w:marBottom w:val="0"/>
              <w:divBdr>
                <w:top w:val="none" w:sz="0" w:space="0" w:color="auto"/>
                <w:left w:val="none" w:sz="0" w:space="0" w:color="auto"/>
                <w:bottom w:val="none" w:sz="0" w:space="0" w:color="auto"/>
                <w:right w:val="none" w:sz="0" w:space="0" w:color="auto"/>
              </w:divBdr>
            </w:div>
            <w:div w:id="1087845304">
              <w:marLeft w:val="0"/>
              <w:marRight w:val="0"/>
              <w:marTop w:val="0"/>
              <w:marBottom w:val="0"/>
              <w:divBdr>
                <w:top w:val="none" w:sz="0" w:space="0" w:color="auto"/>
                <w:left w:val="none" w:sz="0" w:space="0" w:color="auto"/>
                <w:bottom w:val="none" w:sz="0" w:space="0" w:color="auto"/>
                <w:right w:val="none" w:sz="0" w:space="0" w:color="auto"/>
              </w:divBdr>
            </w:div>
            <w:div w:id="823932780">
              <w:marLeft w:val="0"/>
              <w:marRight w:val="0"/>
              <w:marTop w:val="0"/>
              <w:marBottom w:val="0"/>
              <w:divBdr>
                <w:top w:val="none" w:sz="0" w:space="0" w:color="auto"/>
                <w:left w:val="none" w:sz="0" w:space="0" w:color="auto"/>
                <w:bottom w:val="none" w:sz="0" w:space="0" w:color="auto"/>
                <w:right w:val="none" w:sz="0" w:space="0" w:color="auto"/>
              </w:divBdr>
            </w:div>
            <w:div w:id="1026367645">
              <w:marLeft w:val="0"/>
              <w:marRight w:val="0"/>
              <w:marTop w:val="0"/>
              <w:marBottom w:val="0"/>
              <w:divBdr>
                <w:top w:val="none" w:sz="0" w:space="0" w:color="auto"/>
                <w:left w:val="none" w:sz="0" w:space="0" w:color="auto"/>
                <w:bottom w:val="none" w:sz="0" w:space="0" w:color="auto"/>
                <w:right w:val="none" w:sz="0" w:space="0" w:color="auto"/>
              </w:divBdr>
            </w:div>
            <w:div w:id="1217934664">
              <w:marLeft w:val="0"/>
              <w:marRight w:val="0"/>
              <w:marTop w:val="0"/>
              <w:marBottom w:val="0"/>
              <w:divBdr>
                <w:top w:val="none" w:sz="0" w:space="0" w:color="auto"/>
                <w:left w:val="none" w:sz="0" w:space="0" w:color="auto"/>
                <w:bottom w:val="none" w:sz="0" w:space="0" w:color="auto"/>
                <w:right w:val="none" w:sz="0" w:space="0" w:color="auto"/>
              </w:divBdr>
            </w:div>
            <w:div w:id="428351435">
              <w:marLeft w:val="0"/>
              <w:marRight w:val="0"/>
              <w:marTop w:val="0"/>
              <w:marBottom w:val="0"/>
              <w:divBdr>
                <w:top w:val="none" w:sz="0" w:space="0" w:color="auto"/>
                <w:left w:val="none" w:sz="0" w:space="0" w:color="auto"/>
                <w:bottom w:val="none" w:sz="0" w:space="0" w:color="auto"/>
                <w:right w:val="none" w:sz="0" w:space="0" w:color="auto"/>
              </w:divBdr>
            </w:div>
            <w:div w:id="1284845566">
              <w:marLeft w:val="0"/>
              <w:marRight w:val="0"/>
              <w:marTop w:val="0"/>
              <w:marBottom w:val="0"/>
              <w:divBdr>
                <w:top w:val="none" w:sz="0" w:space="0" w:color="auto"/>
                <w:left w:val="none" w:sz="0" w:space="0" w:color="auto"/>
                <w:bottom w:val="none" w:sz="0" w:space="0" w:color="auto"/>
                <w:right w:val="none" w:sz="0" w:space="0" w:color="auto"/>
              </w:divBdr>
            </w:div>
            <w:div w:id="1252812327">
              <w:marLeft w:val="0"/>
              <w:marRight w:val="0"/>
              <w:marTop w:val="0"/>
              <w:marBottom w:val="0"/>
              <w:divBdr>
                <w:top w:val="none" w:sz="0" w:space="0" w:color="auto"/>
                <w:left w:val="none" w:sz="0" w:space="0" w:color="auto"/>
                <w:bottom w:val="none" w:sz="0" w:space="0" w:color="auto"/>
                <w:right w:val="none" w:sz="0" w:space="0" w:color="auto"/>
              </w:divBdr>
            </w:div>
            <w:div w:id="2125535849">
              <w:marLeft w:val="0"/>
              <w:marRight w:val="0"/>
              <w:marTop w:val="0"/>
              <w:marBottom w:val="0"/>
              <w:divBdr>
                <w:top w:val="none" w:sz="0" w:space="0" w:color="auto"/>
                <w:left w:val="none" w:sz="0" w:space="0" w:color="auto"/>
                <w:bottom w:val="none" w:sz="0" w:space="0" w:color="auto"/>
                <w:right w:val="none" w:sz="0" w:space="0" w:color="auto"/>
              </w:divBdr>
            </w:div>
            <w:div w:id="928542350">
              <w:marLeft w:val="0"/>
              <w:marRight w:val="0"/>
              <w:marTop w:val="0"/>
              <w:marBottom w:val="0"/>
              <w:divBdr>
                <w:top w:val="none" w:sz="0" w:space="0" w:color="auto"/>
                <w:left w:val="none" w:sz="0" w:space="0" w:color="auto"/>
                <w:bottom w:val="none" w:sz="0" w:space="0" w:color="auto"/>
                <w:right w:val="none" w:sz="0" w:space="0" w:color="auto"/>
              </w:divBdr>
            </w:div>
            <w:div w:id="1865246882">
              <w:marLeft w:val="0"/>
              <w:marRight w:val="0"/>
              <w:marTop w:val="0"/>
              <w:marBottom w:val="0"/>
              <w:divBdr>
                <w:top w:val="none" w:sz="0" w:space="0" w:color="auto"/>
                <w:left w:val="none" w:sz="0" w:space="0" w:color="auto"/>
                <w:bottom w:val="none" w:sz="0" w:space="0" w:color="auto"/>
                <w:right w:val="none" w:sz="0" w:space="0" w:color="auto"/>
              </w:divBdr>
            </w:div>
            <w:div w:id="1127816798">
              <w:marLeft w:val="0"/>
              <w:marRight w:val="0"/>
              <w:marTop w:val="0"/>
              <w:marBottom w:val="0"/>
              <w:divBdr>
                <w:top w:val="none" w:sz="0" w:space="0" w:color="auto"/>
                <w:left w:val="none" w:sz="0" w:space="0" w:color="auto"/>
                <w:bottom w:val="none" w:sz="0" w:space="0" w:color="auto"/>
                <w:right w:val="none" w:sz="0" w:space="0" w:color="auto"/>
              </w:divBdr>
            </w:div>
            <w:div w:id="356467818">
              <w:marLeft w:val="0"/>
              <w:marRight w:val="0"/>
              <w:marTop w:val="0"/>
              <w:marBottom w:val="0"/>
              <w:divBdr>
                <w:top w:val="none" w:sz="0" w:space="0" w:color="auto"/>
                <w:left w:val="none" w:sz="0" w:space="0" w:color="auto"/>
                <w:bottom w:val="none" w:sz="0" w:space="0" w:color="auto"/>
                <w:right w:val="none" w:sz="0" w:space="0" w:color="auto"/>
              </w:divBdr>
            </w:div>
            <w:div w:id="866403698">
              <w:marLeft w:val="0"/>
              <w:marRight w:val="0"/>
              <w:marTop w:val="0"/>
              <w:marBottom w:val="0"/>
              <w:divBdr>
                <w:top w:val="none" w:sz="0" w:space="0" w:color="auto"/>
                <w:left w:val="none" w:sz="0" w:space="0" w:color="auto"/>
                <w:bottom w:val="none" w:sz="0" w:space="0" w:color="auto"/>
                <w:right w:val="none" w:sz="0" w:space="0" w:color="auto"/>
              </w:divBdr>
            </w:div>
            <w:div w:id="1224288853">
              <w:marLeft w:val="0"/>
              <w:marRight w:val="0"/>
              <w:marTop w:val="0"/>
              <w:marBottom w:val="0"/>
              <w:divBdr>
                <w:top w:val="none" w:sz="0" w:space="0" w:color="auto"/>
                <w:left w:val="none" w:sz="0" w:space="0" w:color="auto"/>
                <w:bottom w:val="none" w:sz="0" w:space="0" w:color="auto"/>
                <w:right w:val="none" w:sz="0" w:space="0" w:color="auto"/>
              </w:divBdr>
            </w:div>
            <w:div w:id="578487506">
              <w:marLeft w:val="0"/>
              <w:marRight w:val="0"/>
              <w:marTop w:val="0"/>
              <w:marBottom w:val="0"/>
              <w:divBdr>
                <w:top w:val="none" w:sz="0" w:space="0" w:color="auto"/>
                <w:left w:val="none" w:sz="0" w:space="0" w:color="auto"/>
                <w:bottom w:val="none" w:sz="0" w:space="0" w:color="auto"/>
                <w:right w:val="none" w:sz="0" w:space="0" w:color="auto"/>
              </w:divBdr>
            </w:div>
            <w:div w:id="2058581214">
              <w:marLeft w:val="0"/>
              <w:marRight w:val="0"/>
              <w:marTop w:val="0"/>
              <w:marBottom w:val="0"/>
              <w:divBdr>
                <w:top w:val="none" w:sz="0" w:space="0" w:color="auto"/>
                <w:left w:val="none" w:sz="0" w:space="0" w:color="auto"/>
                <w:bottom w:val="none" w:sz="0" w:space="0" w:color="auto"/>
                <w:right w:val="none" w:sz="0" w:space="0" w:color="auto"/>
              </w:divBdr>
            </w:div>
            <w:div w:id="99838696">
              <w:marLeft w:val="0"/>
              <w:marRight w:val="0"/>
              <w:marTop w:val="0"/>
              <w:marBottom w:val="0"/>
              <w:divBdr>
                <w:top w:val="none" w:sz="0" w:space="0" w:color="auto"/>
                <w:left w:val="none" w:sz="0" w:space="0" w:color="auto"/>
                <w:bottom w:val="none" w:sz="0" w:space="0" w:color="auto"/>
                <w:right w:val="none" w:sz="0" w:space="0" w:color="auto"/>
              </w:divBdr>
            </w:div>
            <w:div w:id="1963655832">
              <w:marLeft w:val="0"/>
              <w:marRight w:val="0"/>
              <w:marTop w:val="0"/>
              <w:marBottom w:val="0"/>
              <w:divBdr>
                <w:top w:val="none" w:sz="0" w:space="0" w:color="auto"/>
                <w:left w:val="none" w:sz="0" w:space="0" w:color="auto"/>
                <w:bottom w:val="none" w:sz="0" w:space="0" w:color="auto"/>
                <w:right w:val="none" w:sz="0" w:space="0" w:color="auto"/>
              </w:divBdr>
            </w:div>
            <w:div w:id="128129726">
              <w:marLeft w:val="0"/>
              <w:marRight w:val="0"/>
              <w:marTop w:val="0"/>
              <w:marBottom w:val="0"/>
              <w:divBdr>
                <w:top w:val="none" w:sz="0" w:space="0" w:color="auto"/>
                <w:left w:val="none" w:sz="0" w:space="0" w:color="auto"/>
                <w:bottom w:val="none" w:sz="0" w:space="0" w:color="auto"/>
                <w:right w:val="none" w:sz="0" w:space="0" w:color="auto"/>
              </w:divBdr>
            </w:div>
            <w:div w:id="1917126849">
              <w:marLeft w:val="0"/>
              <w:marRight w:val="0"/>
              <w:marTop w:val="0"/>
              <w:marBottom w:val="0"/>
              <w:divBdr>
                <w:top w:val="none" w:sz="0" w:space="0" w:color="auto"/>
                <w:left w:val="none" w:sz="0" w:space="0" w:color="auto"/>
                <w:bottom w:val="none" w:sz="0" w:space="0" w:color="auto"/>
                <w:right w:val="none" w:sz="0" w:space="0" w:color="auto"/>
              </w:divBdr>
            </w:div>
            <w:div w:id="1811248137">
              <w:marLeft w:val="0"/>
              <w:marRight w:val="0"/>
              <w:marTop w:val="0"/>
              <w:marBottom w:val="0"/>
              <w:divBdr>
                <w:top w:val="none" w:sz="0" w:space="0" w:color="auto"/>
                <w:left w:val="none" w:sz="0" w:space="0" w:color="auto"/>
                <w:bottom w:val="none" w:sz="0" w:space="0" w:color="auto"/>
                <w:right w:val="none" w:sz="0" w:space="0" w:color="auto"/>
              </w:divBdr>
            </w:div>
            <w:div w:id="981663951">
              <w:marLeft w:val="0"/>
              <w:marRight w:val="0"/>
              <w:marTop w:val="0"/>
              <w:marBottom w:val="0"/>
              <w:divBdr>
                <w:top w:val="none" w:sz="0" w:space="0" w:color="auto"/>
                <w:left w:val="none" w:sz="0" w:space="0" w:color="auto"/>
                <w:bottom w:val="none" w:sz="0" w:space="0" w:color="auto"/>
                <w:right w:val="none" w:sz="0" w:space="0" w:color="auto"/>
              </w:divBdr>
            </w:div>
            <w:div w:id="360281741">
              <w:marLeft w:val="0"/>
              <w:marRight w:val="0"/>
              <w:marTop w:val="0"/>
              <w:marBottom w:val="0"/>
              <w:divBdr>
                <w:top w:val="none" w:sz="0" w:space="0" w:color="auto"/>
                <w:left w:val="none" w:sz="0" w:space="0" w:color="auto"/>
                <w:bottom w:val="none" w:sz="0" w:space="0" w:color="auto"/>
                <w:right w:val="none" w:sz="0" w:space="0" w:color="auto"/>
              </w:divBdr>
            </w:div>
            <w:div w:id="8620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74428">
      <w:bodyDiv w:val="1"/>
      <w:marLeft w:val="0"/>
      <w:marRight w:val="0"/>
      <w:marTop w:val="0"/>
      <w:marBottom w:val="0"/>
      <w:divBdr>
        <w:top w:val="none" w:sz="0" w:space="0" w:color="auto"/>
        <w:left w:val="none" w:sz="0" w:space="0" w:color="auto"/>
        <w:bottom w:val="none" w:sz="0" w:space="0" w:color="auto"/>
        <w:right w:val="none" w:sz="0" w:space="0" w:color="auto"/>
      </w:divBdr>
      <w:divsChild>
        <w:div w:id="1117918772">
          <w:marLeft w:val="0"/>
          <w:marRight w:val="0"/>
          <w:marTop w:val="0"/>
          <w:marBottom w:val="0"/>
          <w:divBdr>
            <w:top w:val="none" w:sz="0" w:space="0" w:color="auto"/>
            <w:left w:val="none" w:sz="0" w:space="0" w:color="auto"/>
            <w:bottom w:val="none" w:sz="0" w:space="0" w:color="auto"/>
            <w:right w:val="none" w:sz="0" w:space="0" w:color="auto"/>
          </w:divBdr>
          <w:divsChild>
            <w:div w:id="280455330">
              <w:marLeft w:val="0"/>
              <w:marRight w:val="0"/>
              <w:marTop w:val="0"/>
              <w:marBottom w:val="0"/>
              <w:divBdr>
                <w:top w:val="none" w:sz="0" w:space="0" w:color="auto"/>
                <w:left w:val="none" w:sz="0" w:space="0" w:color="auto"/>
                <w:bottom w:val="none" w:sz="0" w:space="0" w:color="auto"/>
                <w:right w:val="none" w:sz="0" w:space="0" w:color="auto"/>
              </w:divBdr>
            </w:div>
            <w:div w:id="716780722">
              <w:marLeft w:val="0"/>
              <w:marRight w:val="0"/>
              <w:marTop w:val="0"/>
              <w:marBottom w:val="0"/>
              <w:divBdr>
                <w:top w:val="none" w:sz="0" w:space="0" w:color="auto"/>
                <w:left w:val="none" w:sz="0" w:space="0" w:color="auto"/>
                <w:bottom w:val="none" w:sz="0" w:space="0" w:color="auto"/>
                <w:right w:val="none" w:sz="0" w:space="0" w:color="auto"/>
              </w:divBdr>
            </w:div>
            <w:div w:id="433791404">
              <w:marLeft w:val="0"/>
              <w:marRight w:val="0"/>
              <w:marTop w:val="0"/>
              <w:marBottom w:val="0"/>
              <w:divBdr>
                <w:top w:val="none" w:sz="0" w:space="0" w:color="auto"/>
                <w:left w:val="none" w:sz="0" w:space="0" w:color="auto"/>
                <w:bottom w:val="none" w:sz="0" w:space="0" w:color="auto"/>
                <w:right w:val="none" w:sz="0" w:space="0" w:color="auto"/>
              </w:divBdr>
            </w:div>
            <w:div w:id="1535146818">
              <w:marLeft w:val="0"/>
              <w:marRight w:val="0"/>
              <w:marTop w:val="0"/>
              <w:marBottom w:val="0"/>
              <w:divBdr>
                <w:top w:val="none" w:sz="0" w:space="0" w:color="auto"/>
                <w:left w:val="none" w:sz="0" w:space="0" w:color="auto"/>
                <w:bottom w:val="none" w:sz="0" w:space="0" w:color="auto"/>
                <w:right w:val="none" w:sz="0" w:space="0" w:color="auto"/>
              </w:divBdr>
            </w:div>
            <w:div w:id="1029380639">
              <w:marLeft w:val="0"/>
              <w:marRight w:val="0"/>
              <w:marTop w:val="0"/>
              <w:marBottom w:val="0"/>
              <w:divBdr>
                <w:top w:val="none" w:sz="0" w:space="0" w:color="auto"/>
                <w:left w:val="none" w:sz="0" w:space="0" w:color="auto"/>
                <w:bottom w:val="none" w:sz="0" w:space="0" w:color="auto"/>
                <w:right w:val="none" w:sz="0" w:space="0" w:color="auto"/>
              </w:divBdr>
            </w:div>
            <w:div w:id="530344970">
              <w:marLeft w:val="0"/>
              <w:marRight w:val="0"/>
              <w:marTop w:val="0"/>
              <w:marBottom w:val="0"/>
              <w:divBdr>
                <w:top w:val="none" w:sz="0" w:space="0" w:color="auto"/>
                <w:left w:val="none" w:sz="0" w:space="0" w:color="auto"/>
                <w:bottom w:val="none" w:sz="0" w:space="0" w:color="auto"/>
                <w:right w:val="none" w:sz="0" w:space="0" w:color="auto"/>
              </w:divBdr>
            </w:div>
            <w:div w:id="1946303632">
              <w:marLeft w:val="0"/>
              <w:marRight w:val="0"/>
              <w:marTop w:val="0"/>
              <w:marBottom w:val="0"/>
              <w:divBdr>
                <w:top w:val="none" w:sz="0" w:space="0" w:color="auto"/>
                <w:left w:val="none" w:sz="0" w:space="0" w:color="auto"/>
                <w:bottom w:val="none" w:sz="0" w:space="0" w:color="auto"/>
                <w:right w:val="none" w:sz="0" w:space="0" w:color="auto"/>
              </w:divBdr>
            </w:div>
            <w:div w:id="80639698">
              <w:marLeft w:val="0"/>
              <w:marRight w:val="0"/>
              <w:marTop w:val="0"/>
              <w:marBottom w:val="0"/>
              <w:divBdr>
                <w:top w:val="none" w:sz="0" w:space="0" w:color="auto"/>
                <w:left w:val="none" w:sz="0" w:space="0" w:color="auto"/>
                <w:bottom w:val="none" w:sz="0" w:space="0" w:color="auto"/>
                <w:right w:val="none" w:sz="0" w:space="0" w:color="auto"/>
              </w:divBdr>
            </w:div>
            <w:div w:id="1888759633">
              <w:marLeft w:val="0"/>
              <w:marRight w:val="0"/>
              <w:marTop w:val="0"/>
              <w:marBottom w:val="0"/>
              <w:divBdr>
                <w:top w:val="none" w:sz="0" w:space="0" w:color="auto"/>
                <w:left w:val="none" w:sz="0" w:space="0" w:color="auto"/>
                <w:bottom w:val="none" w:sz="0" w:space="0" w:color="auto"/>
                <w:right w:val="none" w:sz="0" w:space="0" w:color="auto"/>
              </w:divBdr>
            </w:div>
            <w:div w:id="1354189263">
              <w:marLeft w:val="0"/>
              <w:marRight w:val="0"/>
              <w:marTop w:val="0"/>
              <w:marBottom w:val="0"/>
              <w:divBdr>
                <w:top w:val="none" w:sz="0" w:space="0" w:color="auto"/>
                <w:left w:val="none" w:sz="0" w:space="0" w:color="auto"/>
                <w:bottom w:val="none" w:sz="0" w:space="0" w:color="auto"/>
                <w:right w:val="none" w:sz="0" w:space="0" w:color="auto"/>
              </w:divBdr>
            </w:div>
            <w:div w:id="734280735">
              <w:marLeft w:val="0"/>
              <w:marRight w:val="0"/>
              <w:marTop w:val="0"/>
              <w:marBottom w:val="0"/>
              <w:divBdr>
                <w:top w:val="none" w:sz="0" w:space="0" w:color="auto"/>
                <w:left w:val="none" w:sz="0" w:space="0" w:color="auto"/>
                <w:bottom w:val="none" w:sz="0" w:space="0" w:color="auto"/>
                <w:right w:val="none" w:sz="0" w:space="0" w:color="auto"/>
              </w:divBdr>
            </w:div>
            <w:div w:id="260575335">
              <w:marLeft w:val="0"/>
              <w:marRight w:val="0"/>
              <w:marTop w:val="0"/>
              <w:marBottom w:val="0"/>
              <w:divBdr>
                <w:top w:val="none" w:sz="0" w:space="0" w:color="auto"/>
                <w:left w:val="none" w:sz="0" w:space="0" w:color="auto"/>
                <w:bottom w:val="none" w:sz="0" w:space="0" w:color="auto"/>
                <w:right w:val="none" w:sz="0" w:space="0" w:color="auto"/>
              </w:divBdr>
            </w:div>
            <w:div w:id="1299267013">
              <w:marLeft w:val="0"/>
              <w:marRight w:val="0"/>
              <w:marTop w:val="0"/>
              <w:marBottom w:val="0"/>
              <w:divBdr>
                <w:top w:val="none" w:sz="0" w:space="0" w:color="auto"/>
                <w:left w:val="none" w:sz="0" w:space="0" w:color="auto"/>
                <w:bottom w:val="none" w:sz="0" w:space="0" w:color="auto"/>
                <w:right w:val="none" w:sz="0" w:space="0" w:color="auto"/>
              </w:divBdr>
            </w:div>
            <w:div w:id="1021274266">
              <w:marLeft w:val="0"/>
              <w:marRight w:val="0"/>
              <w:marTop w:val="0"/>
              <w:marBottom w:val="0"/>
              <w:divBdr>
                <w:top w:val="none" w:sz="0" w:space="0" w:color="auto"/>
                <w:left w:val="none" w:sz="0" w:space="0" w:color="auto"/>
                <w:bottom w:val="none" w:sz="0" w:space="0" w:color="auto"/>
                <w:right w:val="none" w:sz="0" w:space="0" w:color="auto"/>
              </w:divBdr>
            </w:div>
            <w:div w:id="345441838">
              <w:marLeft w:val="0"/>
              <w:marRight w:val="0"/>
              <w:marTop w:val="0"/>
              <w:marBottom w:val="0"/>
              <w:divBdr>
                <w:top w:val="none" w:sz="0" w:space="0" w:color="auto"/>
                <w:left w:val="none" w:sz="0" w:space="0" w:color="auto"/>
                <w:bottom w:val="none" w:sz="0" w:space="0" w:color="auto"/>
                <w:right w:val="none" w:sz="0" w:space="0" w:color="auto"/>
              </w:divBdr>
            </w:div>
            <w:div w:id="246577170">
              <w:marLeft w:val="0"/>
              <w:marRight w:val="0"/>
              <w:marTop w:val="0"/>
              <w:marBottom w:val="0"/>
              <w:divBdr>
                <w:top w:val="none" w:sz="0" w:space="0" w:color="auto"/>
                <w:left w:val="none" w:sz="0" w:space="0" w:color="auto"/>
                <w:bottom w:val="none" w:sz="0" w:space="0" w:color="auto"/>
                <w:right w:val="none" w:sz="0" w:space="0" w:color="auto"/>
              </w:divBdr>
            </w:div>
            <w:div w:id="1715814414">
              <w:marLeft w:val="0"/>
              <w:marRight w:val="0"/>
              <w:marTop w:val="0"/>
              <w:marBottom w:val="0"/>
              <w:divBdr>
                <w:top w:val="none" w:sz="0" w:space="0" w:color="auto"/>
                <w:left w:val="none" w:sz="0" w:space="0" w:color="auto"/>
                <w:bottom w:val="none" w:sz="0" w:space="0" w:color="auto"/>
                <w:right w:val="none" w:sz="0" w:space="0" w:color="auto"/>
              </w:divBdr>
            </w:div>
            <w:div w:id="1892618331">
              <w:marLeft w:val="0"/>
              <w:marRight w:val="0"/>
              <w:marTop w:val="0"/>
              <w:marBottom w:val="0"/>
              <w:divBdr>
                <w:top w:val="none" w:sz="0" w:space="0" w:color="auto"/>
                <w:left w:val="none" w:sz="0" w:space="0" w:color="auto"/>
                <w:bottom w:val="none" w:sz="0" w:space="0" w:color="auto"/>
                <w:right w:val="none" w:sz="0" w:space="0" w:color="auto"/>
              </w:divBdr>
            </w:div>
            <w:div w:id="173494076">
              <w:marLeft w:val="0"/>
              <w:marRight w:val="0"/>
              <w:marTop w:val="0"/>
              <w:marBottom w:val="0"/>
              <w:divBdr>
                <w:top w:val="none" w:sz="0" w:space="0" w:color="auto"/>
                <w:left w:val="none" w:sz="0" w:space="0" w:color="auto"/>
                <w:bottom w:val="none" w:sz="0" w:space="0" w:color="auto"/>
                <w:right w:val="none" w:sz="0" w:space="0" w:color="auto"/>
              </w:divBdr>
            </w:div>
            <w:div w:id="1312636722">
              <w:marLeft w:val="0"/>
              <w:marRight w:val="0"/>
              <w:marTop w:val="0"/>
              <w:marBottom w:val="0"/>
              <w:divBdr>
                <w:top w:val="none" w:sz="0" w:space="0" w:color="auto"/>
                <w:left w:val="none" w:sz="0" w:space="0" w:color="auto"/>
                <w:bottom w:val="none" w:sz="0" w:space="0" w:color="auto"/>
                <w:right w:val="none" w:sz="0" w:space="0" w:color="auto"/>
              </w:divBdr>
            </w:div>
            <w:div w:id="203445962">
              <w:marLeft w:val="0"/>
              <w:marRight w:val="0"/>
              <w:marTop w:val="0"/>
              <w:marBottom w:val="0"/>
              <w:divBdr>
                <w:top w:val="none" w:sz="0" w:space="0" w:color="auto"/>
                <w:left w:val="none" w:sz="0" w:space="0" w:color="auto"/>
                <w:bottom w:val="none" w:sz="0" w:space="0" w:color="auto"/>
                <w:right w:val="none" w:sz="0" w:space="0" w:color="auto"/>
              </w:divBdr>
            </w:div>
            <w:div w:id="818811055">
              <w:marLeft w:val="0"/>
              <w:marRight w:val="0"/>
              <w:marTop w:val="0"/>
              <w:marBottom w:val="0"/>
              <w:divBdr>
                <w:top w:val="none" w:sz="0" w:space="0" w:color="auto"/>
                <w:left w:val="none" w:sz="0" w:space="0" w:color="auto"/>
                <w:bottom w:val="none" w:sz="0" w:space="0" w:color="auto"/>
                <w:right w:val="none" w:sz="0" w:space="0" w:color="auto"/>
              </w:divBdr>
            </w:div>
            <w:div w:id="621770484">
              <w:marLeft w:val="0"/>
              <w:marRight w:val="0"/>
              <w:marTop w:val="0"/>
              <w:marBottom w:val="0"/>
              <w:divBdr>
                <w:top w:val="none" w:sz="0" w:space="0" w:color="auto"/>
                <w:left w:val="none" w:sz="0" w:space="0" w:color="auto"/>
                <w:bottom w:val="none" w:sz="0" w:space="0" w:color="auto"/>
                <w:right w:val="none" w:sz="0" w:space="0" w:color="auto"/>
              </w:divBdr>
            </w:div>
            <w:div w:id="370038515">
              <w:marLeft w:val="0"/>
              <w:marRight w:val="0"/>
              <w:marTop w:val="0"/>
              <w:marBottom w:val="0"/>
              <w:divBdr>
                <w:top w:val="none" w:sz="0" w:space="0" w:color="auto"/>
                <w:left w:val="none" w:sz="0" w:space="0" w:color="auto"/>
                <w:bottom w:val="none" w:sz="0" w:space="0" w:color="auto"/>
                <w:right w:val="none" w:sz="0" w:space="0" w:color="auto"/>
              </w:divBdr>
            </w:div>
            <w:div w:id="1246496708">
              <w:marLeft w:val="0"/>
              <w:marRight w:val="0"/>
              <w:marTop w:val="0"/>
              <w:marBottom w:val="0"/>
              <w:divBdr>
                <w:top w:val="none" w:sz="0" w:space="0" w:color="auto"/>
                <w:left w:val="none" w:sz="0" w:space="0" w:color="auto"/>
                <w:bottom w:val="none" w:sz="0" w:space="0" w:color="auto"/>
                <w:right w:val="none" w:sz="0" w:space="0" w:color="auto"/>
              </w:divBdr>
            </w:div>
            <w:div w:id="2108691579">
              <w:marLeft w:val="0"/>
              <w:marRight w:val="0"/>
              <w:marTop w:val="0"/>
              <w:marBottom w:val="0"/>
              <w:divBdr>
                <w:top w:val="none" w:sz="0" w:space="0" w:color="auto"/>
                <w:left w:val="none" w:sz="0" w:space="0" w:color="auto"/>
                <w:bottom w:val="none" w:sz="0" w:space="0" w:color="auto"/>
                <w:right w:val="none" w:sz="0" w:space="0" w:color="auto"/>
              </w:divBdr>
            </w:div>
            <w:div w:id="1020395686">
              <w:marLeft w:val="0"/>
              <w:marRight w:val="0"/>
              <w:marTop w:val="0"/>
              <w:marBottom w:val="0"/>
              <w:divBdr>
                <w:top w:val="none" w:sz="0" w:space="0" w:color="auto"/>
                <w:left w:val="none" w:sz="0" w:space="0" w:color="auto"/>
                <w:bottom w:val="none" w:sz="0" w:space="0" w:color="auto"/>
                <w:right w:val="none" w:sz="0" w:space="0" w:color="auto"/>
              </w:divBdr>
            </w:div>
            <w:div w:id="1537935258">
              <w:marLeft w:val="0"/>
              <w:marRight w:val="0"/>
              <w:marTop w:val="0"/>
              <w:marBottom w:val="0"/>
              <w:divBdr>
                <w:top w:val="none" w:sz="0" w:space="0" w:color="auto"/>
                <w:left w:val="none" w:sz="0" w:space="0" w:color="auto"/>
                <w:bottom w:val="none" w:sz="0" w:space="0" w:color="auto"/>
                <w:right w:val="none" w:sz="0" w:space="0" w:color="auto"/>
              </w:divBdr>
            </w:div>
            <w:div w:id="569579984">
              <w:marLeft w:val="0"/>
              <w:marRight w:val="0"/>
              <w:marTop w:val="0"/>
              <w:marBottom w:val="0"/>
              <w:divBdr>
                <w:top w:val="none" w:sz="0" w:space="0" w:color="auto"/>
                <w:left w:val="none" w:sz="0" w:space="0" w:color="auto"/>
                <w:bottom w:val="none" w:sz="0" w:space="0" w:color="auto"/>
                <w:right w:val="none" w:sz="0" w:space="0" w:color="auto"/>
              </w:divBdr>
            </w:div>
            <w:div w:id="1317152392">
              <w:marLeft w:val="0"/>
              <w:marRight w:val="0"/>
              <w:marTop w:val="0"/>
              <w:marBottom w:val="0"/>
              <w:divBdr>
                <w:top w:val="none" w:sz="0" w:space="0" w:color="auto"/>
                <w:left w:val="none" w:sz="0" w:space="0" w:color="auto"/>
                <w:bottom w:val="none" w:sz="0" w:space="0" w:color="auto"/>
                <w:right w:val="none" w:sz="0" w:space="0" w:color="auto"/>
              </w:divBdr>
            </w:div>
            <w:div w:id="818808477">
              <w:marLeft w:val="0"/>
              <w:marRight w:val="0"/>
              <w:marTop w:val="0"/>
              <w:marBottom w:val="0"/>
              <w:divBdr>
                <w:top w:val="none" w:sz="0" w:space="0" w:color="auto"/>
                <w:left w:val="none" w:sz="0" w:space="0" w:color="auto"/>
                <w:bottom w:val="none" w:sz="0" w:space="0" w:color="auto"/>
                <w:right w:val="none" w:sz="0" w:space="0" w:color="auto"/>
              </w:divBdr>
            </w:div>
            <w:div w:id="897403612">
              <w:marLeft w:val="0"/>
              <w:marRight w:val="0"/>
              <w:marTop w:val="0"/>
              <w:marBottom w:val="0"/>
              <w:divBdr>
                <w:top w:val="none" w:sz="0" w:space="0" w:color="auto"/>
                <w:left w:val="none" w:sz="0" w:space="0" w:color="auto"/>
                <w:bottom w:val="none" w:sz="0" w:space="0" w:color="auto"/>
                <w:right w:val="none" w:sz="0" w:space="0" w:color="auto"/>
              </w:divBdr>
            </w:div>
            <w:div w:id="1787045302">
              <w:marLeft w:val="0"/>
              <w:marRight w:val="0"/>
              <w:marTop w:val="0"/>
              <w:marBottom w:val="0"/>
              <w:divBdr>
                <w:top w:val="none" w:sz="0" w:space="0" w:color="auto"/>
                <w:left w:val="none" w:sz="0" w:space="0" w:color="auto"/>
                <w:bottom w:val="none" w:sz="0" w:space="0" w:color="auto"/>
                <w:right w:val="none" w:sz="0" w:space="0" w:color="auto"/>
              </w:divBdr>
            </w:div>
            <w:div w:id="1421027140">
              <w:marLeft w:val="0"/>
              <w:marRight w:val="0"/>
              <w:marTop w:val="0"/>
              <w:marBottom w:val="0"/>
              <w:divBdr>
                <w:top w:val="none" w:sz="0" w:space="0" w:color="auto"/>
                <w:left w:val="none" w:sz="0" w:space="0" w:color="auto"/>
                <w:bottom w:val="none" w:sz="0" w:space="0" w:color="auto"/>
                <w:right w:val="none" w:sz="0" w:space="0" w:color="auto"/>
              </w:divBdr>
            </w:div>
            <w:div w:id="1606187559">
              <w:marLeft w:val="0"/>
              <w:marRight w:val="0"/>
              <w:marTop w:val="0"/>
              <w:marBottom w:val="0"/>
              <w:divBdr>
                <w:top w:val="none" w:sz="0" w:space="0" w:color="auto"/>
                <w:left w:val="none" w:sz="0" w:space="0" w:color="auto"/>
                <w:bottom w:val="none" w:sz="0" w:space="0" w:color="auto"/>
                <w:right w:val="none" w:sz="0" w:space="0" w:color="auto"/>
              </w:divBdr>
            </w:div>
            <w:div w:id="1243297138">
              <w:marLeft w:val="0"/>
              <w:marRight w:val="0"/>
              <w:marTop w:val="0"/>
              <w:marBottom w:val="0"/>
              <w:divBdr>
                <w:top w:val="none" w:sz="0" w:space="0" w:color="auto"/>
                <w:left w:val="none" w:sz="0" w:space="0" w:color="auto"/>
                <w:bottom w:val="none" w:sz="0" w:space="0" w:color="auto"/>
                <w:right w:val="none" w:sz="0" w:space="0" w:color="auto"/>
              </w:divBdr>
            </w:div>
            <w:div w:id="1589802940">
              <w:marLeft w:val="0"/>
              <w:marRight w:val="0"/>
              <w:marTop w:val="0"/>
              <w:marBottom w:val="0"/>
              <w:divBdr>
                <w:top w:val="none" w:sz="0" w:space="0" w:color="auto"/>
                <w:left w:val="none" w:sz="0" w:space="0" w:color="auto"/>
                <w:bottom w:val="none" w:sz="0" w:space="0" w:color="auto"/>
                <w:right w:val="none" w:sz="0" w:space="0" w:color="auto"/>
              </w:divBdr>
            </w:div>
            <w:div w:id="297105398">
              <w:marLeft w:val="0"/>
              <w:marRight w:val="0"/>
              <w:marTop w:val="0"/>
              <w:marBottom w:val="0"/>
              <w:divBdr>
                <w:top w:val="none" w:sz="0" w:space="0" w:color="auto"/>
                <w:left w:val="none" w:sz="0" w:space="0" w:color="auto"/>
                <w:bottom w:val="none" w:sz="0" w:space="0" w:color="auto"/>
                <w:right w:val="none" w:sz="0" w:space="0" w:color="auto"/>
              </w:divBdr>
            </w:div>
            <w:div w:id="1279219969">
              <w:marLeft w:val="0"/>
              <w:marRight w:val="0"/>
              <w:marTop w:val="0"/>
              <w:marBottom w:val="0"/>
              <w:divBdr>
                <w:top w:val="none" w:sz="0" w:space="0" w:color="auto"/>
                <w:left w:val="none" w:sz="0" w:space="0" w:color="auto"/>
                <w:bottom w:val="none" w:sz="0" w:space="0" w:color="auto"/>
                <w:right w:val="none" w:sz="0" w:space="0" w:color="auto"/>
              </w:divBdr>
            </w:div>
            <w:div w:id="443355361">
              <w:marLeft w:val="0"/>
              <w:marRight w:val="0"/>
              <w:marTop w:val="0"/>
              <w:marBottom w:val="0"/>
              <w:divBdr>
                <w:top w:val="none" w:sz="0" w:space="0" w:color="auto"/>
                <w:left w:val="none" w:sz="0" w:space="0" w:color="auto"/>
                <w:bottom w:val="none" w:sz="0" w:space="0" w:color="auto"/>
                <w:right w:val="none" w:sz="0" w:space="0" w:color="auto"/>
              </w:divBdr>
            </w:div>
            <w:div w:id="300966991">
              <w:marLeft w:val="0"/>
              <w:marRight w:val="0"/>
              <w:marTop w:val="0"/>
              <w:marBottom w:val="0"/>
              <w:divBdr>
                <w:top w:val="none" w:sz="0" w:space="0" w:color="auto"/>
                <w:left w:val="none" w:sz="0" w:space="0" w:color="auto"/>
                <w:bottom w:val="none" w:sz="0" w:space="0" w:color="auto"/>
                <w:right w:val="none" w:sz="0" w:space="0" w:color="auto"/>
              </w:divBdr>
            </w:div>
            <w:div w:id="1339963291">
              <w:marLeft w:val="0"/>
              <w:marRight w:val="0"/>
              <w:marTop w:val="0"/>
              <w:marBottom w:val="0"/>
              <w:divBdr>
                <w:top w:val="none" w:sz="0" w:space="0" w:color="auto"/>
                <w:left w:val="none" w:sz="0" w:space="0" w:color="auto"/>
                <w:bottom w:val="none" w:sz="0" w:space="0" w:color="auto"/>
                <w:right w:val="none" w:sz="0" w:space="0" w:color="auto"/>
              </w:divBdr>
            </w:div>
            <w:div w:id="1187018922">
              <w:marLeft w:val="0"/>
              <w:marRight w:val="0"/>
              <w:marTop w:val="0"/>
              <w:marBottom w:val="0"/>
              <w:divBdr>
                <w:top w:val="none" w:sz="0" w:space="0" w:color="auto"/>
                <w:left w:val="none" w:sz="0" w:space="0" w:color="auto"/>
                <w:bottom w:val="none" w:sz="0" w:space="0" w:color="auto"/>
                <w:right w:val="none" w:sz="0" w:space="0" w:color="auto"/>
              </w:divBdr>
            </w:div>
            <w:div w:id="1107506409">
              <w:marLeft w:val="0"/>
              <w:marRight w:val="0"/>
              <w:marTop w:val="0"/>
              <w:marBottom w:val="0"/>
              <w:divBdr>
                <w:top w:val="none" w:sz="0" w:space="0" w:color="auto"/>
                <w:left w:val="none" w:sz="0" w:space="0" w:color="auto"/>
                <w:bottom w:val="none" w:sz="0" w:space="0" w:color="auto"/>
                <w:right w:val="none" w:sz="0" w:space="0" w:color="auto"/>
              </w:divBdr>
            </w:div>
            <w:div w:id="1465391136">
              <w:marLeft w:val="0"/>
              <w:marRight w:val="0"/>
              <w:marTop w:val="0"/>
              <w:marBottom w:val="0"/>
              <w:divBdr>
                <w:top w:val="none" w:sz="0" w:space="0" w:color="auto"/>
                <w:left w:val="none" w:sz="0" w:space="0" w:color="auto"/>
                <w:bottom w:val="none" w:sz="0" w:space="0" w:color="auto"/>
                <w:right w:val="none" w:sz="0" w:space="0" w:color="auto"/>
              </w:divBdr>
            </w:div>
            <w:div w:id="5988367">
              <w:marLeft w:val="0"/>
              <w:marRight w:val="0"/>
              <w:marTop w:val="0"/>
              <w:marBottom w:val="0"/>
              <w:divBdr>
                <w:top w:val="none" w:sz="0" w:space="0" w:color="auto"/>
                <w:left w:val="none" w:sz="0" w:space="0" w:color="auto"/>
                <w:bottom w:val="none" w:sz="0" w:space="0" w:color="auto"/>
                <w:right w:val="none" w:sz="0" w:space="0" w:color="auto"/>
              </w:divBdr>
            </w:div>
            <w:div w:id="1069034949">
              <w:marLeft w:val="0"/>
              <w:marRight w:val="0"/>
              <w:marTop w:val="0"/>
              <w:marBottom w:val="0"/>
              <w:divBdr>
                <w:top w:val="none" w:sz="0" w:space="0" w:color="auto"/>
                <w:left w:val="none" w:sz="0" w:space="0" w:color="auto"/>
                <w:bottom w:val="none" w:sz="0" w:space="0" w:color="auto"/>
                <w:right w:val="none" w:sz="0" w:space="0" w:color="auto"/>
              </w:divBdr>
            </w:div>
            <w:div w:id="2082291848">
              <w:marLeft w:val="0"/>
              <w:marRight w:val="0"/>
              <w:marTop w:val="0"/>
              <w:marBottom w:val="0"/>
              <w:divBdr>
                <w:top w:val="none" w:sz="0" w:space="0" w:color="auto"/>
                <w:left w:val="none" w:sz="0" w:space="0" w:color="auto"/>
                <w:bottom w:val="none" w:sz="0" w:space="0" w:color="auto"/>
                <w:right w:val="none" w:sz="0" w:space="0" w:color="auto"/>
              </w:divBdr>
            </w:div>
            <w:div w:id="1113943879">
              <w:marLeft w:val="0"/>
              <w:marRight w:val="0"/>
              <w:marTop w:val="0"/>
              <w:marBottom w:val="0"/>
              <w:divBdr>
                <w:top w:val="none" w:sz="0" w:space="0" w:color="auto"/>
                <w:left w:val="none" w:sz="0" w:space="0" w:color="auto"/>
                <w:bottom w:val="none" w:sz="0" w:space="0" w:color="auto"/>
                <w:right w:val="none" w:sz="0" w:space="0" w:color="auto"/>
              </w:divBdr>
            </w:div>
            <w:div w:id="686369150">
              <w:marLeft w:val="0"/>
              <w:marRight w:val="0"/>
              <w:marTop w:val="0"/>
              <w:marBottom w:val="0"/>
              <w:divBdr>
                <w:top w:val="none" w:sz="0" w:space="0" w:color="auto"/>
                <w:left w:val="none" w:sz="0" w:space="0" w:color="auto"/>
                <w:bottom w:val="none" w:sz="0" w:space="0" w:color="auto"/>
                <w:right w:val="none" w:sz="0" w:space="0" w:color="auto"/>
              </w:divBdr>
            </w:div>
            <w:div w:id="1712074386">
              <w:marLeft w:val="0"/>
              <w:marRight w:val="0"/>
              <w:marTop w:val="0"/>
              <w:marBottom w:val="0"/>
              <w:divBdr>
                <w:top w:val="none" w:sz="0" w:space="0" w:color="auto"/>
                <w:left w:val="none" w:sz="0" w:space="0" w:color="auto"/>
                <w:bottom w:val="none" w:sz="0" w:space="0" w:color="auto"/>
                <w:right w:val="none" w:sz="0" w:space="0" w:color="auto"/>
              </w:divBdr>
            </w:div>
            <w:div w:id="914511806">
              <w:marLeft w:val="0"/>
              <w:marRight w:val="0"/>
              <w:marTop w:val="0"/>
              <w:marBottom w:val="0"/>
              <w:divBdr>
                <w:top w:val="none" w:sz="0" w:space="0" w:color="auto"/>
                <w:left w:val="none" w:sz="0" w:space="0" w:color="auto"/>
                <w:bottom w:val="none" w:sz="0" w:space="0" w:color="auto"/>
                <w:right w:val="none" w:sz="0" w:space="0" w:color="auto"/>
              </w:divBdr>
            </w:div>
            <w:div w:id="1138260828">
              <w:marLeft w:val="0"/>
              <w:marRight w:val="0"/>
              <w:marTop w:val="0"/>
              <w:marBottom w:val="0"/>
              <w:divBdr>
                <w:top w:val="none" w:sz="0" w:space="0" w:color="auto"/>
                <w:left w:val="none" w:sz="0" w:space="0" w:color="auto"/>
                <w:bottom w:val="none" w:sz="0" w:space="0" w:color="auto"/>
                <w:right w:val="none" w:sz="0" w:space="0" w:color="auto"/>
              </w:divBdr>
            </w:div>
            <w:div w:id="933778955">
              <w:marLeft w:val="0"/>
              <w:marRight w:val="0"/>
              <w:marTop w:val="0"/>
              <w:marBottom w:val="0"/>
              <w:divBdr>
                <w:top w:val="none" w:sz="0" w:space="0" w:color="auto"/>
                <w:left w:val="none" w:sz="0" w:space="0" w:color="auto"/>
                <w:bottom w:val="none" w:sz="0" w:space="0" w:color="auto"/>
                <w:right w:val="none" w:sz="0" w:space="0" w:color="auto"/>
              </w:divBdr>
            </w:div>
            <w:div w:id="2125463602">
              <w:marLeft w:val="0"/>
              <w:marRight w:val="0"/>
              <w:marTop w:val="0"/>
              <w:marBottom w:val="0"/>
              <w:divBdr>
                <w:top w:val="none" w:sz="0" w:space="0" w:color="auto"/>
                <w:left w:val="none" w:sz="0" w:space="0" w:color="auto"/>
                <w:bottom w:val="none" w:sz="0" w:space="0" w:color="auto"/>
                <w:right w:val="none" w:sz="0" w:space="0" w:color="auto"/>
              </w:divBdr>
            </w:div>
            <w:div w:id="2046443019">
              <w:marLeft w:val="0"/>
              <w:marRight w:val="0"/>
              <w:marTop w:val="0"/>
              <w:marBottom w:val="0"/>
              <w:divBdr>
                <w:top w:val="none" w:sz="0" w:space="0" w:color="auto"/>
                <w:left w:val="none" w:sz="0" w:space="0" w:color="auto"/>
                <w:bottom w:val="none" w:sz="0" w:space="0" w:color="auto"/>
                <w:right w:val="none" w:sz="0" w:space="0" w:color="auto"/>
              </w:divBdr>
            </w:div>
            <w:div w:id="1298222900">
              <w:marLeft w:val="0"/>
              <w:marRight w:val="0"/>
              <w:marTop w:val="0"/>
              <w:marBottom w:val="0"/>
              <w:divBdr>
                <w:top w:val="none" w:sz="0" w:space="0" w:color="auto"/>
                <w:left w:val="none" w:sz="0" w:space="0" w:color="auto"/>
                <w:bottom w:val="none" w:sz="0" w:space="0" w:color="auto"/>
                <w:right w:val="none" w:sz="0" w:space="0" w:color="auto"/>
              </w:divBdr>
            </w:div>
            <w:div w:id="758715426">
              <w:marLeft w:val="0"/>
              <w:marRight w:val="0"/>
              <w:marTop w:val="0"/>
              <w:marBottom w:val="0"/>
              <w:divBdr>
                <w:top w:val="none" w:sz="0" w:space="0" w:color="auto"/>
                <w:left w:val="none" w:sz="0" w:space="0" w:color="auto"/>
                <w:bottom w:val="none" w:sz="0" w:space="0" w:color="auto"/>
                <w:right w:val="none" w:sz="0" w:space="0" w:color="auto"/>
              </w:divBdr>
            </w:div>
            <w:div w:id="2024742367">
              <w:marLeft w:val="0"/>
              <w:marRight w:val="0"/>
              <w:marTop w:val="0"/>
              <w:marBottom w:val="0"/>
              <w:divBdr>
                <w:top w:val="none" w:sz="0" w:space="0" w:color="auto"/>
                <w:left w:val="none" w:sz="0" w:space="0" w:color="auto"/>
                <w:bottom w:val="none" w:sz="0" w:space="0" w:color="auto"/>
                <w:right w:val="none" w:sz="0" w:space="0" w:color="auto"/>
              </w:divBdr>
            </w:div>
            <w:div w:id="105198521">
              <w:marLeft w:val="0"/>
              <w:marRight w:val="0"/>
              <w:marTop w:val="0"/>
              <w:marBottom w:val="0"/>
              <w:divBdr>
                <w:top w:val="none" w:sz="0" w:space="0" w:color="auto"/>
                <w:left w:val="none" w:sz="0" w:space="0" w:color="auto"/>
                <w:bottom w:val="none" w:sz="0" w:space="0" w:color="auto"/>
                <w:right w:val="none" w:sz="0" w:space="0" w:color="auto"/>
              </w:divBdr>
            </w:div>
            <w:div w:id="1496384436">
              <w:marLeft w:val="0"/>
              <w:marRight w:val="0"/>
              <w:marTop w:val="0"/>
              <w:marBottom w:val="0"/>
              <w:divBdr>
                <w:top w:val="none" w:sz="0" w:space="0" w:color="auto"/>
                <w:left w:val="none" w:sz="0" w:space="0" w:color="auto"/>
                <w:bottom w:val="none" w:sz="0" w:space="0" w:color="auto"/>
                <w:right w:val="none" w:sz="0" w:space="0" w:color="auto"/>
              </w:divBdr>
            </w:div>
            <w:div w:id="549654875">
              <w:marLeft w:val="0"/>
              <w:marRight w:val="0"/>
              <w:marTop w:val="0"/>
              <w:marBottom w:val="0"/>
              <w:divBdr>
                <w:top w:val="none" w:sz="0" w:space="0" w:color="auto"/>
                <w:left w:val="none" w:sz="0" w:space="0" w:color="auto"/>
                <w:bottom w:val="none" w:sz="0" w:space="0" w:color="auto"/>
                <w:right w:val="none" w:sz="0" w:space="0" w:color="auto"/>
              </w:divBdr>
            </w:div>
            <w:div w:id="1577128788">
              <w:marLeft w:val="0"/>
              <w:marRight w:val="0"/>
              <w:marTop w:val="0"/>
              <w:marBottom w:val="0"/>
              <w:divBdr>
                <w:top w:val="none" w:sz="0" w:space="0" w:color="auto"/>
                <w:left w:val="none" w:sz="0" w:space="0" w:color="auto"/>
                <w:bottom w:val="none" w:sz="0" w:space="0" w:color="auto"/>
                <w:right w:val="none" w:sz="0" w:space="0" w:color="auto"/>
              </w:divBdr>
            </w:div>
            <w:div w:id="155654252">
              <w:marLeft w:val="0"/>
              <w:marRight w:val="0"/>
              <w:marTop w:val="0"/>
              <w:marBottom w:val="0"/>
              <w:divBdr>
                <w:top w:val="none" w:sz="0" w:space="0" w:color="auto"/>
                <w:left w:val="none" w:sz="0" w:space="0" w:color="auto"/>
                <w:bottom w:val="none" w:sz="0" w:space="0" w:color="auto"/>
                <w:right w:val="none" w:sz="0" w:space="0" w:color="auto"/>
              </w:divBdr>
            </w:div>
            <w:div w:id="1692025171">
              <w:marLeft w:val="0"/>
              <w:marRight w:val="0"/>
              <w:marTop w:val="0"/>
              <w:marBottom w:val="0"/>
              <w:divBdr>
                <w:top w:val="none" w:sz="0" w:space="0" w:color="auto"/>
                <w:left w:val="none" w:sz="0" w:space="0" w:color="auto"/>
                <w:bottom w:val="none" w:sz="0" w:space="0" w:color="auto"/>
                <w:right w:val="none" w:sz="0" w:space="0" w:color="auto"/>
              </w:divBdr>
            </w:div>
            <w:div w:id="661204720">
              <w:marLeft w:val="0"/>
              <w:marRight w:val="0"/>
              <w:marTop w:val="0"/>
              <w:marBottom w:val="0"/>
              <w:divBdr>
                <w:top w:val="none" w:sz="0" w:space="0" w:color="auto"/>
                <w:left w:val="none" w:sz="0" w:space="0" w:color="auto"/>
                <w:bottom w:val="none" w:sz="0" w:space="0" w:color="auto"/>
                <w:right w:val="none" w:sz="0" w:space="0" w:color="auto"/>
              </w:divBdr>
            </w:div>
            <w:div w:id="875315419">
              <w:marLeft w:val="0"/>
              <w:marRight w:val="0"/>
              <w:marTop w:val="0"/>
              <w:marBottom w:val="0"/>
              <w:divBdr>
                <w:top w:val="none" w:sz="0" w:space="0" w:color="auto"/>
                <w:left w:val="none" w:sz="0" w:space="0" w:color="auto"/>
                <w:bottom w:val="none" w:sz="0" w:space="0" w:color="auto"/>
                <w:right w:val="none" w:sz="0" w:space="0" w:color="auto"/>
              </w:divBdr>
            </w:div>
            <w:div w:id="1018197828">
              <w:marLeft w:val="0"/>
              <w:marRight w:val="0"/>
              <w:marTop w:val="0"/>
              <w:marBottom w:val="0"/>
              <w:divBdr>
                <w:top w:val="none" w:sz="0" w:space="0" w:color="auto"/>
                <w:left w:val="none" w:sz="0" w:space="0" w:color="auto"/>
                <w:bottom w:val="none" w:sz="0" w:space="0" w:color="auto"/>
                <w:right w:val="none" w:sz="0" w:space="0" w:color="auto"/>
              </w:divBdr>
            </w:div>
            <w:div w:id="270431020">
              <w:marLeft w:val="0"/>
              <w:marRight w:val="0"/>
              <w:marTop w:val="0"/>
              <w:marBottom w:val="0"/>
              <w:divBdr>
                <w:top w:val="none" w:sz="0" w:space="0" w:color="auto"/>
                <w:left w:val="none" w:sz="0" w:space="0" w:color="auto"/>
                <w:bottom w:val="none" w:sz="0" w:space="0" w:color="auto"/>
                <w:right w:val="none" w:sz="0" w:space="0" w:color="auto"/>
              </w:divBdr>
            </w:div>
            <w:div w:id="374503067">
              <w:marLeft w:val="0"/>
              <w:marRight w:val="0"/>
              <w:marTop w:val="0"/>
              <w:marBottom w:val="0"/>
              <w:divBdr>
                <w:top w:val="none" w:sz="0" w:space="0" w:color="auto"/>
                <w:left w:val="none" w:sz="0" w:space="0" w:color="auto"/>
                <w:bottom w:val="none" w:sz="0" w:space="0" w:color="auto"/>
                <w:right w:val="none" w:sz="0" w:space="0" w:color="auto"/>
              </w:divBdr>
            </w:div>
            <w:div w:id="1290549331">
              <w:marLeft w:val="0"/>
              <w:marRight w:val="0"/>
              <w:marTop w:val="0"/>
              <w:marBottom w:val="0"/>
              <w:divBdr>
                <w:top w:val="none" w:sz="0" w:space="0" w:color="auto"/>
                <w:left w:val="none" w:sz="0" w:space="0" w:color="auto"/>
                <w:bottom w:val="none" w:sz="0" w:space="0" w:color="auto"/>
                <w:right w:val="none" w:sz="0" w:space="0" w:color="auto"/>
              </w:divBdr>
            </w:div>
            <w:div w:id="1488091262">
              <w:marLeft w:val="0"/>
              <w:marRight w:val="0"/>
              <w:marTop w:val="0"/>
              <w:marBottom w:val="0"/>
              <w:divBdr>
                <w:top w:val="none" w:sz="0" w:space="0" w:color="auto"/>
                <w:left w:val="none" w:sz="0" w:space="0" w:color="auto"/>
                <w:bottom w:val="none" w:sz="0" w:space="0" w:color="auto"/>
                <w:right w:val="none" w:sz="0" w:space="0" w:color="auto"/>
              </w:divBdr>
            </w:div>
            <w:div w:id="420681114">
              <w:marLeft w:val="0"/>
              <w:marRight w:val="0"/>
              <w:marTop w:val="0"/>
              <w:marBottom w:val="0"/>
              <w:divBdr>
                <w:top w:val="none" w:sz="0" w:space="0" w:color="auto"/>
                <w:left w:val="none" w:sz="0" w:space="0" w:color="auto"/>
                <w:bottom w:val="none" w:sz="0" w:space="0" w:color="auto"/>
                <w:right w:val="none" w:sz="0" w:space="0" w:color="auto"/>
              </w:divBdr>
            </w:div>
            <w:div w:id="1365205609">
              <w:marLeft w:val="0"/>
              <w:marRight w:val="0"/>
              <w:marTop w:val="0"/>
              <w:marBottom w:val="0"/>
              <w:divBdr>
                <w:top w:val="none" w:sz="0" w:space="0" w:color="auto"/>
                <w:left w:val="none" w:sz="0" w:space="0" w:color="auto"/>
                <w:bottom w:val="none" w:sz="0" w:space="0" w:color="auto"/>
                <w:right w:val="none" w:sz="0" w:space="0" w:color="auto"/>
              </w:divBdr>
            </w:div>
            <w:div w:id="2120832091">
              <w:marLeft w:val="0"/>
              <w:marRight w:val="0"/>
              <w:marTop w:val="0"/>
              <w:marBottom w:val="0"/>
              <w:divBdr>
                <w:top w:val="none" w:sz="0" w:space="0" w:color="auto"/>
                <w:left w:val="none" w:sz="0" w:space="0" w:color="auto"/>
                <w:bottom w:val="none" w:sz="0" w:space="0" w:color="auto"/>
                <w:right w:val="none" w:sz="0" w:space="0" w:color="auto"/>
              </w:divBdr>
            </w:div>
            <w:div w:id="1407654595">
              <w:marLeft w:val="0"/>
              <w:marRight w:val="0"/>
              <w:marTop w:val="0"/>
              <w:marBottom w:val="0"/>
              <w:divBdr>
                <w:top w:val="none" w:sz="0" w:space="0" w:color="auto"/>
                <w:left w:val="none" w:sz="0" w:space="0" w:color="auto"/>
                <w:bottom w:val="none" w:sz="0" w:space="0" w:color="auto"/>
                <w:right w:val="none" w:sz="0" w:space="0" w:color="auto"/>
              </w:divBdr>
            </w:div>
            <w:div w:id="1210534017">
              <w:marLeft w:val="0"/>
              <w:marRight w:val="0"/>
              <w:marTop w:val="0"/>
              <w:marBottom w:val="0"/>
              <w:divBdr>
                <w:top w:val="none" w:sz="0" w:space="0" w:color="auto"/>
                <w:left w:val="none" w:sz="0" w:space="0" w:color="auto"/>
                <w:bottom w:val="none" w:sz="0" w:space="0" w:color="auto"/>
                <w:right w:val="none" w:sz="0" w:space="0" w:color="auto"/>
              </w:divBdr>
            </w:div>
            <w:div w:id="384568475">
              <w:marLeft w:val="0"/>
              <w:marRight w:val="0"/>
              <w:marTop w:val="0"/>
              <w:marBottom w:val="0"/>
              <w:divBdr>
                <w:top w:val="none" w:sz="0" w:space="0" w:color="auto"/>
                <w:left w:val="none" w:sz="0" w:space="0" w:color="auto"/>
                <w:bottom w:val="none" w:sz="0" w:space="0" w:color="auto"/>
                <w:right w:val="none" w:sz="0" w:space="0" w:color="auto"/>
              </w:divBdr>
            </w:div>
            <w:div w:id="528185387">
              <w:marLeft w:val="0"/>
              <w:marRight w:val="0"/>
              <w:marTop w:val="0"/>
              <w:marBottom w:val="0"/>
              <w:divBdr>
                <w:top w:val="none" w:sz="0" w:space="0" w:color="auto"/>
                <w:left w:val="none" w:sz="0" w:space="0" w:color="auto"/>
                <w:bottom w:val="none" w:sz="0" w:space="0" w:color="auto"/>
                <w:right w:val="none" w:sz="0" w:space="0" w:color="auto"/>
              </w:divBdr>
            </w:div>
            <w:div w:id="1123186440">
              <w:marLeft w:val="0"/>
              <w:marRight w:val="0"/>
              <w:marTop w:val="0"/>
              <w:marBottom w:val="0"/>
              <w:divBdr>
                <w:top w:val="none" w:sz="0" w:space="0" w:color="auto"/>
                <w:left w:val="none" w:sz="0" w:space="0" w:color="auto"/>
                <w:bottom w:val="none" w:sz="0" w:space="0" w:color="auto"/>
                <w:right w:val="none" w:sz="0" w:space="0" w:color="auto"/>
              </w:divBdr>
            </w:div>
            <w:div w:id="662973146">
              <w:marLeft w:val="0"/>
              <w:marRight w:val="0"/>
              <w:marTop w:val="0"/>
              <w:marBottom w:val="0"/>
              <w:divBdr>
                <w:top w:val="none" w:sz="0" w:space="0" w:color="auto"/>
                <w:left w:val="none" w:sz="0" w:space="0" w:color="auto"/>
                <w:bottom w:val="none" w:sz="0" w:space="0" w:color="auto"/>
                <w:right w:val="none" w:sz="0" w:space="0" w:color="auto"/>
              </w:divBdr>
            </w:div>
            <w:div w:id="125003898">
              <w:marLeft w:val="0"/>
              <w:marRight w:val="0"/>
              <w:marTop w:val="0"/>
              <w:marBottom w:val="0"/>
              <w:divBdr>
                <w:top w:val="none" w:sz="0" w:space="0" w:color="auto"/>
                <w:left w:val="none" w:sz="0" w:space="0" w:color="auto"/>
                <w:bottom w:val="none" w:sz="0" w:space="0" w:color="auto"/>
                <w:right w:val="none" w:sz="0" w:space="0" w:color="auto"/>
              </w:divBdr>
            </w:div>
            <w:div w:id="754516050">
              <w:marLeft w:val="0"/>
              <w:marRight w:val="0"/>
              <w:marTop w:val="0"/>
              <w:marBottom w:val="0"/>
              <w:divBdr>
                <w:top w:val="none" w:sz="0" w:space="0" w:color="auto"/>
                <w:left w:val="none" w:sz="0" w:space="0" w:color="auto"/>
                <w:bottom w:val="none" w:sz="0" w:space="0" w:color="auto"/>
                <w:right w:val="none" w:sz="0" w:space="0" w:color="auto"/>
              </w:divBdr>
            </w:div>
            <w:div w:id="1185631626">
              <w:marLeft w:val="0"/>
              <w:marRight w:val="0"/>
              <w:marTop w:val="0"/>
              <w:marBottom w:val="0"/>
              <w:divBdr>
                <w:top w:val="none" w:sz="0" w:space="0" w:color="auto"/>
                <w:left w:val="none" w:sz="0" w:space="0" w:color="auto"/>
                <w:bottom w:val="none" w:sz="0" w:space="0" w:color="auto"/>
                <w:right w:val="none" w:sz="0" w:space="0" w:color="auto"/>
              </w:divBdr>
            </w:div>
            <w:div w:id="910575437">
              <w:marLeft w:val="0"/>
              <w:marRight w:val="0"/>
              <w:marTop w:val="0"/>
              <w:marBottom w:val="0"/>
              <w:divBdr>
                <w:top w:val="none" w:sz="0" w:space="0" w:color="auto"/>
                <w:left w:val="none" w:sz="0" w:space="0" w:color="auto"/>
                <w:bottom w:val="none" w:sz="0" w:space="0" w:color="auto"/>
                <w:right w:val="none" w:sz="0" w:space="0" w:color="auto"/>
              </w:divBdr>
            </w:div>
            <w:div w:id="2066558415">
              <w:marLeft w:val="0"/>
              <w:marRight w:val="0"/>
              <w:marTop w:val="0"/>
              <w:marBottom w:val="0"/>
              <w:divBdr>
                <w:top w:val="none" w:sz="0" w:space="0" w:color="auto"/>
                <w:left w:val="none" w:sz="0" w:space="0" w:color="auto"/>
                <w:bottom w:val="none" w:sz="0" w:space="0" w:color="auto"/>
                <w:right w:val="none" w:sz="0" w:space="0" w:color="auto"/>
              </w:divBdr>
            </w:div>
            <w:div w:id="1930002383">
              <w:marLeft w:val="0"/>
              <w:marRight w:val="0"/>
              <w:marTop w:val="0"/>
              <w:marBottom w:val="0"/>
              <w:divBdr>
                <w:top w:val="none" w:sz="0" w:space="0" w:color="auto"/>
                <w:left w:val="none" w:sz="0" w:space="0" w:color="auto"/>
                <w:bottom w:val="none" w:sz="0" w:space="0" w:color="auto"/>
                <w:right w:val="none" w:sz="0" w:space="0" w:color="auto"/>
              </w:divBdr>
            </w:div>
            <w:div w:id="1668823612">
              <w:marLeft w:val="0"/>
              <w:marRight w:val="0"/>
              <w:marTop w:val="0"/>
              <w:marBottom w:val="0"/>
              <w:divBdr>
                <w:top w:val="none" w:sz="0" w:space="0" w:color="auto"/>
                <w:left w:val="none" w:sz="0" w:space="0" w:color="auto"/>
                <w:bottom w:val="none" w:sz="0" w:space="0" w:color="auto"/>
                <w:right w:val="none" w:sz="0" w:space="0" w:color="auto"/>
              </w:divBdr>
            </w:div>
            <w:div w:id="459956851">
              <w:marLeft w:val="0"/>
              <w:marRight w:val="0"/>
              <w:marTop w:val="0"/>
              <w:marBottom w:val="0"/>
              <w:divBdr>
                <w:top w:val="none" w:sz="0" w:space="0" w:color="auto"/>
                <w:left w:val="none" w:sz="0" w:space="0" w:color="auto"/>
                <w:bottom w:val="none" w:sz="0" w:space="0" w:color="auto"/>
                <w:right w:val="none" w:sz="0" w:space="0" w:color="auto"/>
              </w:divBdr>
            </w:div>
            <w:div w:id="1996177599">
              <w:marLeft w:val="0"/>
              <w:marRight w:val="0"/>
              <w:marTop w:val="0"/>
              <w:marBottom w:val="0"/>
              <w:divBdr>
                <w:top w:val="none" w:sz="0" w:space="0" w:color="auto"/>
                <w:left w:val="none" w:sz="0" w:space="0" w:color="auto"/>
                <w:bottom w:val="none" w:sz="0" w:space="0" w:color="auto"/>
                <w:right w:val="none" w:sz="0" w:space="0" w:color="auto"/>
              </w:divBdr>
            </w:div>
            <w:div w:id="2139447604">
              <w:marLeft w:val="0"/>
              <w:marRight w:val="0"/>
              <w:marTop w:val="0"/>
              <w:marBottom w:val="0"/>
              <w:divBdr>
                <w:top w:val="none" w:sz="0" w:space="0" w:color="auto"/>
                <w:left w:val="none" w:sz="0" w:space="0" w:color="auto"/>
                <w:bottom w:val="none" w:sz="0" w:space="0" w:color="auto"/>
                <w:right w:val="none" w:sz="0" w:space="0" w:color="auto"/>
              </w:divBdr>
            </w:div>
            <w:div w:id="725103519">
              <w:marLeft w:val="0"/>
              <w:marRight w:val="0"/>
              <w:marTop w:val="0"/>
              <w:marBottom w:val="0"/>
              <w:divBdr>
                <w:top w:val="none" w:sz="0" w:space="0" w:color="auto"/>
                <w:left w:val="none" w:sz="0" w:space="0" w:color="auto"/>
                <w:bottom w:val="none" w:sz="0" w:space="0" w:color="auto"/>
                <w:right w:val="none" w:sz="0" w:space="0" w:color="auto"/>
              </w:divBdr>
            </w:div>
            <w:div w:id="5255995">
              <w:marLeft w:val="0"/>
              <w:marRight w:val="0"/>
              <w:marTop w:val="0"/>
              <w:marBottom w:val="0"/>
              <w:divBdr>
                <w:top w:val="none" w:sz="0" w:space="0" w:color="auto"/>
                <w:left w:val="none" w:sz="0" w:space="0" w:color="auto"/>
                <w:bottom w:val="none" w:sz="0" w:space="0" w:color="auto"/>
                <w:right w:val="none" w:sz="0" w:space="0" w:color="auto"/>
              </w:divBdr>
            </w:div>
            <w:div w:id="1824084368">
              <w:marLeft w:val="0"/>
              <w:marRight w:val="0"/>
              <w:marTop w:val="0"/>
              <w:marBottom w:val="0"/>
              <w:divBdr>
                <w:top w:val="none" w:sz="0" w:space="0" w:color="auto"/>
                <w:left w:val="none" w:sz="0" w:space="0" w:color="auto"/>
                <w:bottom w:val="none" w:sz="0" w:space="0" w:color="auto"/>
                <w:right w:val="none" w:sz="0" w:space="0" w:color="auto"/>
              </w:divBdr>
            </w:div>
            <w:div w:id="512956848">
              <w:marLeft w:val="0"/>
              <w:marRight w:val="0"/>
              <w:marTop w:val="0"/>
              <w:marBottom w:val="0"/>
              <w:divBdr>
                <w:top w:val="none" w:sz="0" w:space="0" w:color="auto"/>
                <w:left w:val="none" w:sz="0" w:space="0" w:color="auto"/>
                <w:bottom w:val="none" w:sz="0" w:space="0" w:color="auto"/>
                <w:right w:val="none" w:sz="0" w:space="0" w:color="auto"/>
              </w:divBdr>
            </w:div>
            <w:div w:id="219438582">
              <w:marLeft w:val="0"/>
              <w:marRight w:val="0"/>
              <w:marTop w:val="0"/>
              <w:marBottom w:val="0"/>
              <w:divBdr>
                <w:top w:val="none" w:sz="0" w:space="0" w:color="auto"/>
                <w:left w:val="none" w:sz="0" w:space="0" w:color="auto"/>
                <w:bottom w:val="none" w:sz="0" w:space="0" w:color="auto"/>
                <w:right w:val="none" w:sz="0" w:space="0" w:color="auto"/>
              </w:divBdr>
            </w:div>
            <w:div w:id="936910336">
              <w:marLeft w:val="0"/>
              <w:marRight w:val="0"/>
              <w:marTop w:val="0"/>
              <w:marBottom w:val="0"/>
              <w:divBdr>
                <w:top w:val="none" w:sz="0" w:space="0" w:color="auto"/>
                <w:left w:val="none" w:sz="0" w:space="0" w:color="auto"/>
                <w:bottom w:val="none" w:sz="0" w:space="0" w:color="auto"/>
                <w:right w:val="none" w:sz="0" w:space="0" w:color="auto"/>
              </w:divBdr>
            </w:div>
            <w:div w:id="1947031374">
              <w:marLeft w:val="0"/>
              <w:marRight w:val="0"/>
              <w:marTop w:val="0"/>
              <w:marBottom w:val="0"/>
              <w:divBdr>
                <w:top w:val="none" w:sz="0" w:space="0" w:color="auto"/>
                <w:left w:val="none" w:sz="0" w:space="0" w:color="auto"/>
                <w:bottom w:val="none" w:sz="0" w:space="0" w:color="auto"/>
                <w:right w:val="none" w:sz="0" w:space="0" w:color="auto"/>
              </w:divBdr>
            </w:div>
            <w:div w:id="1902211026">
              <w:marLeft w:val="0"/>
              <w:marRight w:val="0"/>
              <w:marTop w:val="0"/>
              <w:marBottom w:val="0"/>
              <w:divBdr>
                <w:top w:val="none" w:sz="0" w:space="0" w:color="auto"/>
                <w:left w:val="none" w:sz="0" w:space="0" w:color="auto"/>
                <w:bottom w:val="none" w:sz="0" w:space="0" w:color="auto"/>
                <w:right w:val="none" w:sz="0" w:space="0" w:color="auto"/>
              </w:divBdr>
            </w:div>
            <w:div w:id="115612623">
              <w:marLeft w:val="0"/>
              <w:marRight w:val="0"/>
              <w:marTop w:val="0"/>
              <w:marBottom w:val="0"/>
              <w:divBdr>
                <w:top w:val="none" w:sz="0" w:space="0" w:color="auto"/>
                <w:left w:val="none" w:sz="0" w:space="0" w:color="auto"/>
                <w:bottom w:val="none" w:sz="0" w:space="0" w:color="auto"/>
                <w:right w:val="none" w:sz="0" w:space="0" w:color="auto"/>
              </w:divBdr>
            </w:div>
            <w:div w:id="1607540060">
              <w:marLeft w:val="0"/>
              <w:marRight w:val="0"/>
              <w:marTop w:val="0"/>
              <w:marBottom w:val="0"/>
              <w:divBdr>
                <w:top w:val="none" w:sz="0" w:space="0" w:color="auto"/>
                <w:left w:val="none" w:sz="0" w:space="0" w:color="auto"/>
                <w:bottom w:val="none" w:sz="0" w:space="0" w:color="auto"/>
                <w:right w:val="none" w:sz="0" w:space="0" w:color="auto"/>
              </w:divBdr>
            </w:div>
            <w:div w:id="1581449826">
              <w:marLeft w:val="0"/>
              <w:marRight w:val="0"/>
              <w:marTop w:val="0"/>
              <w:marBottom w:val="0"/>
              <w:divBdr>
                <w:top w:val="none" w:sz="0" w:space="0" w:color="auto"/>
                <w:left w:val="none" w:sz="0" w:space="0" w:color="auto"/>
                <w:bottom w:val="none" w:sz="0" w:space="0" w:color="auto"/>
                <w:right w:val="none" w:sz="0" w:space="0" w:color="auto"/>
              </w:divBdr>
            </w:div>
            <w:div w:id="1929149495">
              <w:marLeft w:val="0"/>
              <w:marRight w:val="0"/>
              <w:marTop w:val="0"/>
              <w:marBottom w:val="0"/>
              <w:divBdr>
                <w:top w:val="none" w:sz="0" w:space="0" w:color="auto"/>
                <w:left w:val="none" w:sz="0" w:space="0" w:color="auto"/>
                <w:bottom w:val="none" w:sz="0" w:space="0" w:color="auto"/>
                <w:right w:val="none" w:sz="0" w:space="0" w:color="auto"/>
              </w:divBdr>
            </w:div>
            <w:div w:id="1754430795">
              <w:marLeft w:val="0"/>
              <w:marRight w:val="0"/>
              <w:marTop w:val="0"/>
              <w:marBottom w:val="0"/>
              <w:divBdr>
                <w:top w:val="none" w:sz="0" w:space="0" w:color="auto"/>
                <w:left w:val="none" w:sz="0" w:space="0" w:color="auto"/>
                <w:bottom w:val="none" w:sz="0" w:space="0" w:color="auto"/>
                <w:right w:val="none" w:sz="0" w:space="0" w:color="auto"/>
              </w:divBdr>
            </w:div>
            <w:div w:id="1602444668">
              <w:marLeft w:val="0"/>
              <w:marRight w:val="0"/>
              <w:marTop w:val="0"/>
              <w:marBottom w:val="0"/>
              <w:divBdr>
                <w:top w:val="none" w:sz="0" w:space="0" w:color="auto"/>
                <w:left w:val="none" w:sz="0" w:space="0" w:color="auto"/>
                <w:bottom w:val="none" w:sz="0" w:space="0" w:color="auto"/>
                <w:right w:val="none" w:sz="0" w:space="0" w:color="auto"/>
              </w:divBdr>
            </w:div>
            <w:div w:id="91366918">
              <w:marLeft w:val="0"/>
              <w:marRight w:val="0"/>
              <w:marTop w:val="0"/>
              <w:marBottom w:val="0"/>
              <w:divBdr>
                <w:top w:val="none" w:sz="0" w:space="0" w:color="auto"/>
                <w:left w:val="none" w:sz="0" w:space="0" w:color="auto"/>
                <w:bottom w:val="none" w:sz="0" w:space="0" w:color="auto"/>
                <w:right w:val="none" w:sz="0" w:space="0" w:color="auto"/>
              </w:divBdr>
            </w:div>
            <w:div w:id="1472015065">
              <w:marLeft w:val="0"/>
              <w:marRight w:val="0"/>
              <w:marTop w:val="0"/>
              <w:marBottom w:val="0"/>
              <w:divBdr>
                <w:top w:val="none" w:sz="0" w:space="0" w:color="auto"/>
                <w:left w:val="none" w:sz="0" w:space="0" w:color="auto"/>
                <w:bottom w:val="none" w:sz="0" w:space="0" w:color="auto"/>
                <w:right w:val="none" w:sz="0" w:space="0" w:color="auto"/>
              </w:divBdr>
            </w:div>
            <w:div w:id="1471098098">
              <w:marLeft w:val="0"/>
              <w:marRight w:val="0"/>
              <w:marTop w:val="0"/>
              <w:marBottom w:val="0"/>
              <w:divBdr>
                <w:top w:val="none" w:sz="0" w:space="0" w:color="auto"/>
                <w:left w:val="none" w:sz="0" w:space="0" w:color="auto"/>
                <w:bottom w:val="none" w:sz="0" w:space="0" w:color="auto"/>
                <w:right w:val="none" w:sz="0" w:space="0" w:color="auto"/>
              </w:divBdr>
            </w:div>
            <w:div w:id="1560020960">
              <w:marLeft w:val="0"/>
              <w:marRight w:val="0"/>
              <w:marTop w:val="0"/>
              <w:marBottom w:val="0"/>
              <w:divBdr>
                <w:top w:val="none" w:sz="0" w:space="0" w:color="auto"/>
                <w:left w:val="none" w:sz="0" w:space="0" w:color="auto"/>
                <w:bottom w:val="none" w:sz="0" w:space="0" w:color="auto"/>
                <w:right w:val="none" w:sz="0" w:space="0" w:color="auto"/>
              </w:divBdr>
            </w:div>
            <w:div w:id="859970944">
              <w:marLeft w:val="0"/>
              <w:marRight w:val="0"/>
              <w:marTop w:val="0"/>
              <w:marBottom w:val="0"/>
              <w:divBdr>
                <w:top w:val="none" w:sz="0" w:space="0" w:color="auto"/>
                <w:left w:val="none" w:sz="0" w:space="0" w:color="auto"/>
                <w:bottom w:val="none" w:sz="0" w:space="0" w:color="auto"/>
                <w:right w:val="none" w:sz="0" w:space="0" w:color="auto"/>
              </w:divBdr>
            </w:div>
            <w:div w:id="946615991">
              <w:marLeft w:val="0"/>
              <w:marRight w:val="0"/>
              <w:marTop w:val="0"/>
              <w:marBottom w:val="0"/>
              <w:divBdr>
                <w:top w:val="none" w:sz="0" w:space="0" w:color="auto"/>
                <w:left w:val="none" w:sz="0" w:space="0" w:color="auto"/>
                <w:bottom w:val="none" w:sz="0" w:space="0" w:color="auto"/>
                <w:right w:val="none" w:sz="0" w:space="0" w:color="auto"/>
              </w:divBdr>
            </w:div>
            <w:div w:id="469640192">
              <w:marLeft w:val="0"/>
              <w:marRight w:val="0"/>
              <w:marTop w:val="0"/>
              <w:marBottom w:val="0"/>
              <w:divBdr>
                <w:top w:val="none" w:sz="0" w:space="0" w:color="auto"/>
                <w:left w:val="none" w:sz="0" w:space="0" w:color="auto"/>
                <w:bottom w:val="none" w:sz="0" w:space="0" w:color="auto"/>
                <w:right w:val="none" w:sz="0" w:space="0" w:color="auto"/>
              </w:divBdr>
            </w:div>
            <w:div w:id="945968250">
              <w:marLeft w:val="0"/>
              <w:marRight w:val="0"/>
              <w:marTop w:val="0"/>
              <w:marBottom w:val="0"/>
              <w:divBdr>
                <w:top w:val="none" w:sz="0" w:space="0" w:color="auto"/>
                <w:left w:val="none" w:sz="0" w:space="0" w:color="auto"/>
                <w:bottom w:val="none" w:sz="0" w:space="0" w:color="auto"/>
                <w:right w:val="none" w:sz="0" w:space="0" w:color="auto"/>
              </w:divBdr>
            </w:div>
            <w:div w:id="1955210447">
              <w:marLeft w:val="0"/>
              <w:marRight w:val="0"/>
              <w:marTop w:val="0"/>
              <w:marBottom w:val="0"/>
              <w:divBdr>
                <w:top w:val="none" w:sz="0" w:space="0" w:color="auto"/>
                <w:left w:val="none" w:sz="0" w:space="0" w:color="auto"/>
                <w:bottom w:val="none" w:sz="0" w:space="0" w:color="auto"/>
                <w:right w:val="none" w:sz="0" w:space="0" w:color="auto"/>
              </w:divBdr>
            </w:div>
            <w:div w:id="815490588">
              <w:marLeft w:val="0"/>
              <w:marRight w:val="0"/>
              <w:marTop w:val="0"/>
              <w:marBottom w:val="0"/>
              <w:divBdr>
                <w:top w:val="none" w:sz="0" w:space="0" w:color="auto"/>
                <w:left w:val="none" w:sz="0" w:space="0" w:color="auto"/>
                <w:bottom w:val="none" w:sz="0" w:space="0" w:color="auto"/>
                <w:right w:val="none" w:sz="0" w:space="0" w:color="auto"/>
              </w:divBdr>
            </w:div>
            <w:div w:id="1686856485">
              <w:marLeft w:val="0"/>
              <w:marRight w:val="0"/>
              <w:marTop w:val="0"/>
              <w:marBottom w:val="0"/>
              <w:divBdr>
                <w:top w:val="none" w:sz="0" w:space="0" w:color="auto"/>
                <w:left w:val="none" w:sz="0" w:space="0" w:color="auto"/>
                <w:bottom w:val="none" w:sz="0" w:space="0" w:color="auto"/>
                <w:right w:val="none" w:sz="0" w:space="0" w:color="auto"/>
              </w:divBdr>
            </w:div>
            <w:div w:id="794913623">
              <w:marLeft w:val="0"/>
              <w:marRight w:val="0"/>
              <w:marTop w:val="0"/>
              <w:marBottom w:val="0"/>
              <w:divBdr>
                <w:top w:val="none" w:sz="0" w:space="0" w:color="auto"/>
                <w:left w:val="none" w:sz="0" w:space="0" w:color="auto"/>
                <w:bottom w:val="none" w:sz="0" w:space="0" w:color="auto"/>
                <w:right w:val="none" w:sz="0" w:space="0" w:color="auto"/>
              </w:divBdr>
            </w:div>
            <w:div w:id="182668304">
              <w:marLeft w:val="0"/>
              <w:marRight w:val="0"/>
              <w:marTop w:val="0"/>
              <w:marBottom w:val="0"/>
              <w:divBdr>
                <w:top w:val="none" w:sz="0" w:space="0" w:color="auto"/>
                <w:left w:val="none" w:sz="0" w:space="0" w:color="auto"/>
                <w:bottom w:val="none" w:sz="0" w:space="0" w:color="auto"/>
                <w:right w:val="none" w:sz="0" w:space="0" w:color="auto"/>
              </w:divBdr>
            </w:div>
            <w:div w:id="691027897">
              <w:marLeft w:val="0"/>
              <w:marRight w:val="0"/>
              <w:marTop w:val="0"/>
              <w:marBottom w:val="0"/>
              <w:divBdr>
                <w:top w:val="none" w:sz="0" w:space="0" w:color="auto"/>
                <w:left w:val="none" w:sz="0" w:space="0" w:color="auto"/>
                <w:bottom w:val="none" w:sz="0" w:space="0" w:color="auto"/>
                <w:right w:val="none" w:sz="0" w:space="0" w:color="auto"/>
              </w:divBdr>
            </w:div>
            <w:div w:id="658195975">
              <w:marLeft w:val="0"/>
              <w:marRight w:val="0"/>
              <w:marTop w:val="0"/>
              <w:marBottom w:val="0"/>
              <w:divBdr>
                <w:top w:val="none" w:sz="0" w:space="0" w:color="auto"/>
                <w:left w:val="none" w:sz="0" w:space="0" w:color="auto"/>
                <w:bottom w:val="none" w:sz="0" w:space="0" w:color="auto"/>
                <w:right w:val="none" w:sz="0" w:space="0" w:color="auto"/>
              </w:divBdr>
            </w:div>
            <w:div w:id="634217056">
              <w:marLeft w:val="0"/>
              <w:marRight w:val="0"/>
              <w:marTop w:val="0"/>
              <w:marBottom w:val="0"/>
              <w:divBdr>
                <w:top w:val="none" w:sz="0" w:space="0" w:color="auto"/>
                <w:left w:val="none" w:sz="0" w:space="0" w:color="auto"/>
                <w:bottom w:val="none" w:sz="0" w:space="0" w:color="auto"/>
                <w:right w:val="none" w:sz="0" w:space="0" w:color="auto"/>
              </w:divBdr>
            </w:div>
            <w:div w:id="877742582">
              <w:marLeft w:val="0"/>
              <w:marRight w:val="0"/>
              <w:marTop w:val="0"/>
              <w:marBottom w:val="0"/>
              <w:divBdr>
                <w:top w:val="none" w:sz="0" w:space="0" w:color="auto"/>
                <w:left w:val="none" w:sz="0" w:space="0" w:color="auto"/>
                <w:bottom w:val="none" w:sz="0" w:space="0" w:color="auto"/>
                <w:right w:val="none" w:sz="0" w:space="0" w:color="auto"/>
              </w:divBdr>
            </w:div>
            <w:div w:id="1896546370">
              <w:marLeft w:val="0"/>
              <w:marRight w:val="0"/>
              <w:marTop w:val="0"/>
              <w:marBottom w:val="0"/>
              <w:divBdr>
                <w:top w:val="none" w:sz="0" w:space="0" w:color="auto"/>
                <w:left w:val="none" w:sz="0" w:space="0" w:color="auto"/>
                <w:bottom w:val="none" w:sz="0" w:space="0" w:color="auto"/>
                <w:right w:val="none" w:sz="0" w:space="0" w:color="auto"/>
              </w:divBdr>
            </w:div>
            <w:div w:id="1765607097">
              <w:marLeft w:val="0"/>
              <w:marRight w:val="0"/>
              <w:marTop w:val="0"/>
              <w:marBottom w:val="0"/>
              <w:divBdr>
                <w:top w:val="none" w:sz="0" w:space="0" w:color="auto"/>
                <w:left w:val="none" w:sz="0" w:space="0" w:color="auto"/>
                <w:bottom w:val="none" w:sz="0" w:space="0" w:color="auto"/>
                <w:right w:val="none" w:sz="0" w:space="0" w:color="auto"/>
              </w:divBdr>
            </w:div>
            <w:div w:id="1806964119">
              <w:marLeft w:val="0"/>
              <w:marRight w:val="0"/>
              <w:marTop w:val="0"/>
              <w:marBottom w:val="0"/>
              <w:divBdr>
                <w:top w:val="none" w:sz="0" w:space="0" w:color="auto"/>
                <w:left w:val="none" w:sz="0" w:space="0" w:color="auto"/>
                <w:bottom w:val="none" w:sz="0" w:space="0" w:color="auto"/>
                <w:right w:val="none" w:sz="0" w:space="0" w:color="auto"/>
              </w:divBdr>
            </w:div>
            <w:div w:id="1219823876">
              <w:marLeft w:val="0"/>
              <w:marRight w:val="0"/>
              <w:marTop w:val="0"/>
              <w:marBottom w:val="0"/>
              <w:divBdr>
                <w:top w:val="none" w:sz="0" w:space="0" w:color="auto"/>
                <w:left w:val="none" w:sz="0" w:space="0" w:color="auto"/>
                <w:bottom w:val="none" w:sz="0" w:space="0" w:color="auto"/>
                <w:right w:val="none" w:sz="0" w:space="0" w:color="auto"/>
              </w:divBdr>
            </w:div>
            <w:div w:id="2048409669">
              <w:marLeft w:val="0"/>
              <w:marRight w:val="0"/>
              <w:marTop w:val="0"/>
              <w:marBottom w:val="0"/>
              <w:divBdr>
                <w:top w:val="none" w:sz="0" w:space="0" w:color="auto"/>
                <w:left w:val="none" w:sz="0" w:space="0" w:color="auto"/>
                <w:bottom w:val="none" w:sz="0" w:space="0" w:color="auto"/>
                <w:right w:val="none" w:sz="0" w:space="0" w:color="auto"/>
              </w:divBdr>
            </w:div>
            <w:div w:id="908736044">
              <w:marLeft w:val="0"/>
              <w:marRight w:val="0"/>
              <w:marTop w:val="0"/>
              <w:marBottom w:val="0"/>
              <w:divBdr>
                <w:top w:val="none" w:sz="0" w:space="0" w:color="auto"/>
                <w:left w:val="none" w:sz="0" w:space="0" w:color="auto"/>
                <w:bottom w:val="none" w:sz="0" w:space="0" w:color="auto"/>
                <w:right w:val="none" w:sz="0" w:space="0" w:color="auto"/>
              </w:divBdr>
            </w:div>
            <w:div w:id="1191141542">
              <w:marLeft w:val="0"/>
              <w:marRight w:val="0"/>
              <w:marTop w:val="0"/>
              <w:marBottom w:val="0"/>
              <w:divBdr>
                <w:top w:val="none" w:sz="0" w:space="0" w:color="auto"/>
                <w:left w:val="none" w:sz="0" w:space="0" w:color="auto"/>
                <w:bottom w:val="none" w:sz="0" w:space="0" w:color="auto"/>
                <w:right w:val="none" w:sz="0" w:space="0" w:color="auto"/>
              </w:divBdr>
            </w:div>
            <w:div w:id="1653559710">
              <w:marLeft w:val="0"/>
              <w:marRight w:val="0"/>
              <w:marTop w:val="0"/>
              <w:marBottom w:val="0"/>
              <w:divBdr>
                <w:top w:val="none" w:sz="0" w:space="0" w:color="auto"/>
                <w:left w:val="none" w:sz="0" w:space="0" w:color="auto"/>
                <w:bottom w:val="none" w:sz="0" w:space="0" w:color="auto"/>
                <w:right w:val="none" w:sz="0" w:space="0" w:color="auto"/>
              </w:divBdr>
            </w:div>
            <w:div w:id="755246107">
              <w:marLeft w:val="0"/>
              <w:marRight w:val="0"/>
              <w:marTop w:val="0"/>
              <w:marBottom w:val="0"/>
              <w:divBdr>
                <w:top w:val="none" w:sz="0" w:space="0" w:color="auto"/>
                <w:left w:val="none" w:sz="0" w:space="0" w:color="auto"/>
                <w:bottom w:val="none" w:sz="0" w:space="0" w:color="auto"/>
                <w:right w:val="none" w:sz="0" w:space="0" w:color="auto"/>
              </w:divBdr>
            </w:div>
            <w:div w:id="839390651">
              <w:marLeft w:val="0"/>
              <w:marRight w:val="0"/>
              <w:marTop w:val="0"/>
              <w:marBottom w:val="0"/>
              <w:divBdr>
                <w:top w:val="none" w:sz="0" w:space="0" w:color="auto"/>
                <w:left w:val="none" w:sz="0" w:space="0" w:color="auto"/>
                <w:bottom w:val="none" w:sz="0" w:space="0" w:color="auto"/>
                <w:right w:val="none" w:sz="0" w:space="0" w:color="auto"/>
              </w:divBdr>
            </w:div>
            <w:div w:id="799883834">
              <w:marLeft w:val="0"/>
              <w:marRight w:val="0"/>
              <w:marTop w:val="0"/>
              <w:marBottom w:val="0"/>
              <w:divBdr>
                <w:top w:val="none" w:sz="0" w:space="0" w:color="auto"/>
                <w:left w:val="none" w:sz="0" w:space="0" w:color="auto"/>
                <w:bottom w:val="none" w:sz="0" w:space="0" w:color="auto"/>
                <w:right w:val="none" w:sz="0" w:space="0" w:color="auto"/>
              </w:divBdr>
            </w:div>
            <w:div w:id="1069235143">
              <w:marLeft w:val="0"/>
              <w:marRight w:val="0"/>
              <w:marTop w:val="0"/>
              <w:marBottom w:val="0"/>
              <w:divBdr>
                <w:top w:val="none" w:sz="0" w:space="0" w:color="auto"/>
                <w:left w:val="none" w:sz="0" w:space="0" w:color="auto"/>
                <w:bottom w:val="none" w:sz="0" w:space="0" w:color="auto"/>
                <w:right w:val="none" w:sz="0" w:space="0" w:color="auto"/>
              </w:divBdr>
            </w:div>
            <w:div w:id="1440489381">
              <w:marLeft w:val="0"/>
              <w:marRight w:val="0"/>
              <w:marTop w:val="0"/>
              <w:marBottom w:val="0"/>
              <w:divBdr>
                <w:top w:val="none" w:sz="0" w:space="0" w:color="auto"/>
                <w:left w:val="none" w:sz="0" w:space="0" w:color="auto"/>
                <w:bottom w:val="none" w:sz="0" w:space="0" w:color="auto"/>
                <w:right w:val="none" w:sz="0" w:space="0" w:color="auto"/>
              </w:divBdr>
            </w:div>
            <w:div w:id="113133390">
              <w:marLeft w:val="0"/>
              <w:marRight w:val="0"/>
              <w:marTop w:val="0"/>
              <w:marBottom w:val="0"/>
              <w:divBdr>
                <w:top w:val="none" w:sz="0" w:space="0" w:color="auto"/>
                <w:left w:val="none" w:sz="0" w:space="0" w:color="auto"/>
                <w:bottom w:val="none" w:sz="0" w:space="0" w:color="auto"/>
                <w:right w:val="none" w:sz="0" w:space="0" w:color="auto"/>
              </w:divBdr>
            </w:div>
            <w:div w:id="293757918">
              <w:marLeft w:val="0"/>
              <w:marRight w:val="0"/>
              <w:marTop w:val="0"/>
              <w:marBottom w:val="0"/>
              <w:divBdr>
                <w:top w:val="none" w:sz="0" w:space="0" w:color="auto"/>
                <w:left w:val="none" w:sz="0" w:space="0" w:color="auto"/>
                <w:bottom w:val="none" w:sz="0" w:space="0" w:color="auto"/>
                <w:right w:val="none" w:sz="0" w:space="0" w:color="auto"/>
              </w:divBdr>
            </w:div>
            <w:div w:id="1560554620">
              <w:marLeft w:val="0"/>
              <w:marRight w:val="0"/>
              <w:marTop w:val="0"/>
              <w:marBottom w:val="0"/>
              <w:divBdr>
                <w:top w:val="none" w:sz="0" w:space="0" w:color="auto"/>
                <w:left w:val="none" w:sz="0" w:space="0" w:color="auto"/>
                <w:bottom w:val="none" w:sz="0" w:space="0" w:color="auto"/>
                <w:right w:val="none" w:sz="0" w:space="0" w:color="auto"/>
              </w:divBdr>
            </w:div>
            <w:div w:id="459762297">
              <w:marLeft w:val="0"/>
              <w:marRight w:val="0"/>
              <w:marTop w:val="0"/>
              <w:marBottom w:val="0"/>
              <w:divBdr>
                <w:top w:val="none" w:sz="0" w:space="0" w:color="auto"/>
                <w:left w:val="none" w:sz="0" w:space="0" w:color="auto"/>
                <w:bottom w:val="none" w:sz="0" w:space="0" w:color="auto"/>
                <w:right w:val="none" w:sz="0" w:space="0" w:color="auto"/>
              </w:divBdr>
            </w:div>
            <w:div w:id="1380008914">
              <w:marLeft w:val="0"/>
              <w:marRight w:val="0"/>
              <w:marTop w:val="0"/>
              <w:marBottom w:val="0"/>
              <w:divBdr>
                <w:top w:val="none" w:sz="0" w:space="0" w:color="auto"/>
                <w:left w:val="none" w:sz="0" w:space="0" w:color="auto"/>
                <w:bottom w:val="none" w:sz="0" w:space="0" w:color="auto"/>
                <w:right w:val="none" w:sz="0" w:space="0" w:color="auto"/>
              </w:divBdr>
            </w:div>
            <w:div w:id="1553807502">
              <w:marLeft w:val="0"/>
              <w:marRight w:val="0"/>
              <w:marTop w:val="0"/>
              <w:marBottom w:val="0"/>
              <w:divBdr>
                <w:top w:val="none" w:sz="0" w:space="0" w:color="auto"/>
                <w:left w:val="none" w:sz="0" w:space="0" w:color="auto"/>
                <w:bottom w:val="none" w:sz="0" w:space="0" w:color="auto"/>
                <w:right w:val="none" w:sz="0" w:space="0" w:color="auto"/>
              </w:divBdr>
            </w:div>
            <w:div w:id="1047878457">
              <w:marLeft w:val="0"/>
              <w:marRight w:val="0"/>
              <w:marTop w:val="0"/>
              <w:marBottom w:val="0"/>
              <w:divBdr>
                <w:top w:val="none" w:sz="0" w:space="0" w:color="auto"/>
                <w:left w:val="none" w:sz="0" w:space="0" w:color="auto"/>
                <w:bottom w:val="none" w:sz="0" w:space="0" w:color="auto"/>
                <w:right w:val="none" w:sz="0" w:space="0" w:color="auto"/>
              </w:divBdr>
            </w:div>
            <w:div w:id="1113473543">
              <w:marLeft w:val="0"/>
              <w:marRight w:val="0"/>
              <w:marTop w:val="0"/>
              <w:marBottom w:val="0"/>
              <w:divBdr>
                <w:top w:val="none" w:sz="0" w:space="0" w:color="auto"/>
                <w:left w:val="none" w:sz="0" w:space="0" w:color="auto"/>
                <w:bottom w:val="none" w:sz="0" w:space="0" w:color="auto"/>
                <w:right w:val="none" w:sz="0" w:space="0" w:color="auto"/>
              </w:divBdr>
            </w:div>
            <w:div w:id="543097876">
              <w:marLeft w:val="0"/>
              <w:marRight w:val="0"/>
              <w:marTop w:val="0"/>
              <w:marBottom w:val="0"/>
              <w:divBdr>
                <w:top w:val="none" w:sz="0" w:space="0" w:color="auto"/>
                <w:left w:val="none" w:sz="0" w:space="0" w:color="auto"/>
                <w:bottom w:val="none" w:sz="0" w:space="0" w:color="auto"/>
                <w:right w:val="none" w:sz="0" w:space="0" w:color="auto"/>
              </w:divBdr>
            </w:div>
            <w:div w:id="102657789">
              <w:marLeft w:val="0"/>
              <w:marRight w:val="0"/>
              <w:marTop w:val="0"/>
              <w:marBottom w:val="0"/>
              <w:divBdr>
                <w:top w:val="none" w:sz="0" w:space="0" w:color="auto"/>
                <w:left w:val="none" w:sz="0" w:space="0" w:color="auto"/>
                <w:bottom w:val="none" w:sz="0" w:space="0" w:color="auto"/>
                <w:right w:val="none" w:sz="0" w:space="0" w:color="auto"/>
              </w:divBdr>
            </w:div>
            <w:div w:id="2043944843">
              <w:marLeft w:val="0"/>
              <w:marRight w:val="0"/>
              <w:marTop w:val="0"/>
              <w:marBottom w:val="0"/>
              <w:divBdr>
                <w:top w:val="none" w:sz="0" w:space="0" w:color="auto"/>
                <w:left w:val="none" w:sz="0" w:space="0" w:color="auto"/>
                <w:bottom w:val="none" w:sz="0" w:space="0" w:color="auto"/>
                <w:right w:val="none" w:sz="0" w:space="0" w:color="auto"/>
              </w:divBdr>
            </w:div>
            <w:div w:id="719980089">
              <w:marLeft w:val="0"/>
              <w:marRight w:val="0"/>
              <w:marTop w:val="0"/>
              <w:marBottom w:val="0"/>
              <w:divBdr>
                <w:top w:val="none" w:sz="0" w:space="0" w:color="auto"/>
                <w:left w:val="none" w:sz="0" w:space="0" w:color="auto"/>
                <w:bottom w:val="none" w:sz="0" w:space="0" w:color="auto"/>
                <w:right w:val="none" w:sz="0" w:space="0" w:color="auto"/>
              </w:divBdr>
            </w:div>
            <w:div w:id="839272434">
              <w:marLeft w:val="0"/>
              <w:marRight w:val="0"/>
              <w:marTop w:val="0"/>
              <w:marBottom w:val="0"/>
              <w:divBdr>
                <w:top w:val="none" w:sz="0" w:space="0" w:color="auto"/>
                <w:left w:val="none" w:sz="0" w:space="0" w:color="auto"/>
                <w:bottom w:val="none" w:sz="0" w:space="0" w:color="auto"/>
                <w:right w:val="none" w:sz="0" w:space="0" w:color="auto"/>
              </w:divBdr>
            </w:div>
            <w:div w:id="553810883">
              <w:marLeft w:val="0"/>
              <w:marRight w:val="0"/>
              <w:marTop w:val="0"/>
              <w:marBottom w:val="0"/>
              <w:divBdr>
                <w:top w:val="none" w:sz="0" w:space="0" w:color="auto"/>
                <w:left w:val="none" w:sz="0" w:space="0" w:color="auto"/>
                <w:bottom w:val="none" w:sz="0" w:space="0" w:color="auto"/>
                <w:right w:val="none" w:sz="0" w:space="0" w:color="auto"/>
              </w:divBdr>
            </w:div>
            <w:div w:id="554315689">
              <w:marLeft w:val="0"/>
              <w:marRight w:val="0"/>
              <w:marTop w:val="0"/>
              <w:marBottom w:val="0"/>
              <w:divBdr>
                <w:top w:val="none" w:sz="0" w:space="0" w:color="auto"/>
                <w:left w:val="none" w:sz="0" w:space="0" w:color="auto"/>
                <w:bottom w:val="none" w:sz="0" w:space="0" w:color="auto"/>
                <w:right w:val="none" w:sz="0" w:space="0" w:color="auto"/>
              </w:divBdr>
            </w:div>
            <w:div w:id="1883781795">
              <w:marLeft w:val="0"/>
              <w:marRight w:val="0"/>
              <w:marTop w:val="0"/>
              <w:marBottom w:val="0"/>
              <w:divBdr>
                <w:top w:val="none" w:sz="0" w:space="0" w:color="auto"/>
                <w:left w:val="none" w:sz="0" w:space="0" w:color="auto"/>
                <w:bottom w:val="none" w:sz="0" w:space="0" w:color="auto"/>
                <w:right w:val="none" w:sz="0" w:space="0" w:color="auto"/>
              </w:divBdr>
            </w:div>
            <w:div w:id="651256752">
              <w:marLeft w:val="0"/>
              <w:marRight w:val="0"/>
              <w:marTop w:val="0"/>
              <w:marBottom w:val="0"/>
              <w:divBdr>
                <w:top w:val="none" w:sz="0" w:space="0" w:color="auto"/>
                <w:left w:val="none" w:sz="0" w:space="0" w:color="auto"/>
                <w:bottom w:val="none" w:sz="0" w:space="0" w:color="auto"/>
                <w:right w:val="none" w:sz="0" w:space="0" w:color="auto"/>
              </w:divBdr>
            </w:div>
            <w:div w:id="2014186268">
              <w:marLeft w:val="0"/>
              <w:marRight w:val="0"/>
              <w:marTop w:val="0"/>
              <w:marBottom w:val="0"/>
              <w:divBdr>
                <w:top w:val="none" w:sz="0" w:space="0" w:color="auto"/>
                <w:left w:val="none" w:sz="0" w:space="0" w:color="auto"/>
                <w:bottom w:val="none" w:sz="0" w:space="0" w:color="auto"/>
                <w:right w:val="none" w:sz="0" w:space="0" w:color="auto"/>
              </w:divBdr>
            </w:div>
            <w:div w:id="1316686473">
              <w:marLeft w:val="0"/>
              <w:marRight w:val="0"/>
              <w:marTop w:val="0"/>
              <w:marBottom w:val="0"/>
              <w:divBdr>
                <w:top w:val="none" w:sz="0" w:space="0" w:color="auto"/>
                <w:left w:val="none" w:sz="0" w:space="0" w:color="auto"/>
                <w:bottom w:val="none" w:sz="0" w:space="0" w:color="auto"/>
                <w:right w:val="none" w:sz="0" w:space="0" w:color="auto"/>
              </w:divBdr>
            </w:div>
            <w:div w:id="872691144">
              <w:marLeft w:val="0"/>
              <w:marRight w:val="0"/>
              <w:marTop w:val="0"/>
              <w:marBottom w:val="0"/>
              <w:divBdr>
                <w:top w:val="none" w:sz="0" w:space="0" w:color="auto"/>
                <w:left w:val="none" w:sz="0" w:space="0" w:color="auto"/>
                <w:bottom w:val="none" w:sz="0" w:space="0" w:color="auto"/>
                <w:right w:val="none" w:sz="0" w:space="0" w:color="auto"/>
              </w:divBdr>
            </w:div>
            <w:div w:id="1277911970">
              <w:marLeft w:val="0"/>
              <w:marRight w:val="0"/>
              <w:marTop w:val="0"/>
              <w:marBottom w:val="0"/>
              <w:divBdr>
                <w:top w:val="none" w:sz="0" w:space="0" w:color="auto"/>
                <w:left w:val="none" w:sz="0" w:space="0" w:color="auto"/>
                <w:bottom w:val="none" w:sz="0" w:space="0" w:color="auto"/>
                <w:right w:val="none" w:sz="0" w:space="0" w:color="auto"/>
              </w:divBdr>
            </w:div>
            <w:div w:id="1482425919">
              <w:marLeft w:val="0"/>
              <w:marRight w:val="0"/>
              <w:marTop w:val="0"/>
              <w:marBottom w:val="0"/>
              <w:divBdr>
                <w:top w:val="none" w:sz="0" w:space="0" w:color="auto"/>
                <w:left w:val="none" w:sz="0" w:space="0" w:color="auto"/>
                <w:bottom w:val="none" w:sz="0" w:space="0" w:color="auto"/>
                <w:right w:val="none" w:sz="0" w:space="0" w:color="auto"/>
              </w:divBdr>
            </w:div>
            <w:div w:id="583808649">
              <w:marLeft w:val="0"/>
              <w:marRight w:val="0"/>
              <w:marTop w:val="0"/>
              <w:marBottom w:val="0"/>
              <w:divBdr>
                <w:top w:val="none" w:sz="0" w:space="0" w:color="auto"/>
                <w:left w:val="none" w:sz="0" w:space="0" w:color="auto"/>
                <w:bottom w:val="none" w:sz="0" w:space="0" w:color="auto"/>
                <w:right w:val="none" w:sz="0" w:space="0" w:color="auto"/>
              </w:divBdr>
            </w:div>
            <w:div w:id="944388582">
              <w:marLeft w:val="0"/>
              <w:marRight w:val="0"/>
              <w:marTop w:val="0"/>
              <w:marBottom w:val="0"/>
              <w:divBdr>
                <w:top w:val="none" w:sz="0" w:space="0" w:color="auto"/>
                <w:left w:val="none" w:sz="0" w:space="0" w:color="auto"/>
                <w:bottom w:val="none" w:sz="0" w:space="0" w:color="auto"/>
                <w:right w:val="none" w:sz="0" w:space="0" w:color="auto"/>
              </w:divBdr>
            </w:div>
            <w:div w:id="1380595169">
              <w:marLeft w:val="0"/>
              <w:marRight w:val="0"/>
              <w:marTop w:val="0"/>
              <w:marBottom w:val="0"/>
              <w:divBdr>
                <w:top w:val="none" w:sz="0" w:space="0" w:color="auto"/>
                <w:left w:val="none" w:sz="0" w:space="0" w:color="auto"/>
                <w:bottom w:val="none" w:sz="0" w:space="0" w:color="auto"/>
                <w:right w:val="none" w:sz="0" w:space="0" w:color="auto"/>
              </w:divBdr>
            </w:div>
            <w:div w:id="594947024">
              <w:marLeft w:val="0"/>
              <w:marRight w:val="0"/>
              <w:marTop w:val="0"/>
              <w:marBottom w:val="0"/>
              <w:divBdr>
                <w:top w:val="none" w:sz="0" w:space="0" w:color="auto"/>
                <w:left w:val="none" w:sz="0" w:space="0" w:color="auto"/>
                <w:bottom w:val="none" w:sz="0" w:space="0" w:color="auto"/>
                <w:right w:val="none" w:sz="0" w:space="0" w:color="auto"/>
              </w:divBdr>
            </w:div>
            <w:div w:id="1537309627">
              <w:marLeft w:val="0"/>
              <w:marRight w:val="0"/>
              <w:marTop w:val="0"/>
              <w:marBottom w:val="0"/>
              <w:divBdr>
                <w:top w:val="none" w:sz="0" w:space="0" w:color="auto"/>
                <w:left w:val="none" w:sz="0" w:space="0" w:color="auto"/>
                <w:bottom w:val="none" w:sz="0" w:space="0" w:color="auto"/>
                <w:right w:val="none" w:sz="0" w:space="0" w:color="auto"/>
              </w:divBdr>
            </w:div>
            <w:div w:id="1691759672">
              <w:marLeft w:val="0"/>
              <w:marRight w:val="0"/>
              <w:marTop w:val="0"/>
              <w:marBottom w:val="0"/>
              <w:divBdr>
                <w:top w:val="none" w:sz="0" w:space="0" w:color="auto"/>
                <w:left w:val="none" w:sz="0" w:space="0" w:color="auto"/>
                <w:bottom w:val="none" w:sz="0" w:space="0" w:color="auto"/>
                <w:right w:val="none" w:sz="0" w:space="0" w:color="auto"/>
              </w:divBdr>
            </w:div>
            <w:div w:id="1787503592">
              <w:marLeft w:val="0"/>
              <w:marRight w:val="0"/>
              <w:marTop w:val="0"/>
              <w:marBottom w:val="0"/>
              <w:divBdr>
                <w:top w:val="none" w:sz="0" w:space="0" w:color="auto"/>
                <w:left w:val="none" w:sz="0" w:space="0" w:color="auto"/>
                <w:bottom w:val="none" w:sz="0" w:space="0" w:color="auto"/>
                <w:right w:val="none" w:sz="0" w:space="0" w:color="auto"/>
              </w:divBdr>
            </w:div>
            <w:div w:id="471673832">
              <w:marLeft w:val="0"/>
              <w:marRight w:val="0"/>
              <w:marTop w:val="0"/>
              <w:marBottom w:val="0"/>
              <w:divBdr>
                <w:top w:val="none" w:sz="0" w:space="0" w:color="auto"/>
                <w:left w:val="none" w:sz="0" w:space="0" w:color="auto"/>
                <w:bottom w:val="none" w:sz="0" w:space="0" w:color="auto"/>
                <w:right w:val="none" w:sz="0" w:space="0" w:color="auto"/>
              </w:divBdr>
            </w:div>
            <w:div w:id="1933125917">
              <w:marLeft w:val="0"/>
              <w:marRight w:val="0"/>
              <w:marTop w:val="0"/>
              <w:marBottom w:val="0"/>
              <w:divBdr>
                <w:top w:val="none" w:sz="0" w:space="0" w:color="auto"/>
                <w:left w:val="none" w:sz="0" w:space="0" w:color="auto"/>
                <w:bottom w:val="none" w:sz="0" w:space="0" w:color="auto"/>
                <w:right w:val="none" w:sz="0" w:space="0" w:color="auto"/>
              </w:divBdr>
            </w:div>
            <w:div w:id="1166437269">
              <w:marLeft w:val="0"/>
              <w:marRight w:val="0"/>
              <w:marTop w:val="0"/>
              <w:marBottom w:val="0"/>
              <w:divBdr>
                <w:top w:val="none" w:sz="0" w:space="0" w:color="auto"/>
                <w:left w:val="none" w:sz="0" w:space="0" w:color="auto"/>
                <w:bottom w:val="none" w:sz="0" w:space="0" w:color="auto"/>
                <w:right w:val="none" w:sz="0" w:space="0" w:color="auto"/>
              </w:divBdr>
            </w:div>
            <w:div w:id="1338658009">
              <w:marLeft w:val="0"/>
              <w:marRight w:val="0"/>
              <w:marTop w:val="0"/>
              <w:marBottom w:val="0"/>
              <w:divBdr>
                <w:top w:val="none" w:sz="0" w:space="0" w:color="auto"/>
                <w:left w:val="none" w:sz="0" w:space="0" w:color="auto"/>
                <w:bottom w:val="none" w:sz="0" w:space="0" w:color="auto"/>
                <w:right w:val="none" w:sz="0" w:space="0" w:color="auto"/>
              </w:divBdr>
            </w:div>
            <w:div w:id="1113985906">
              <w:marLeft w:val="0"/>
              <w:marRight w:val="0"/>
              <w:marTop w:val="0"/>
              <w:marBottom w:val="0"/>
              <w:divBdr>
                <w:top w:val="none" w:sz="0" w:space="0" w:color="auto"/>
                <w:left w:val="none" w:sz="0" w:space="0" w:color="auto"/>
                <w:bottom w:val="none" w:sz="0" w:space="0" w:color="auto"/>
                <w:right w:val="none" w:sz="0" w:space="0" w:color="auto"/>
              </w:divBdr>
            </w:div>
            <w:div w:id="154223344">
              <w:marLeft w:val="0"/>
              <w:marRight w:val="0"/>
              <w:marTop w:val="0"/>
              <w:marBottom w:val="0"/>
              <w:divBdr>
                <w:top w:val="none" w:sz="0" w:space="0" w:color="auto"/>
                <w:left w:val="none" w:sz="0" w:space="0" w:color="auto"/>
                <w:bottom w:val="none" w:sz="0" w:space="0" w:color="auto"/>
                <w:right w:val="none" w:sz="0" w:space="0" w:color="auto"/>
              </w:divBdr>
            </w:div>
            <w:div w:id="222061274">
              <w:marLeft w:val="0"/>
              <w:marRight w:val="0"/>
              <w:marTop w:val="0"/>
              <w:marBottom w:val="0"/>
              <w:divBdr>
                <w:top w:val="none" w:sz="0" w:space="0" w:color="auto"/>
                <w:left w:val="none" w:sz="0" w:space="0" w:color="auto"/>
                <w:bottom w:val="none" w:sz="0" w:space="0" w:color="auto"/>
                <w:right w:val="none" w:sz="0" w:space="0" w:color="auto"/>
              </w:divBdr>
            </w:div>
            <w:div w:id="1996952991">
              <w:marLeft w:val="0"/>
              <w:marRight w:val="0"/>
              <w:marTop w:val="0"/>
              <w:marBottom w:val="0"/>
              <w:divBdr>
                <w:top w:val="none" w:sz="0" w:space="0" w:color="auto"/>
                <w:left w:val="none" w:sz="0" w:space="0" w:color="auto"/>
                <w:bottom w:val="none" w:sz="0" w:space="0" w:color="auto"/>
                <w:right w:val="none" w:sz="0" w:space="0" w:color="auto"/>
              </w:divBdr>
            </w:div>
            <w:div w:id="224997035">
              <w:marLeft w:val="0"/>
              <w:marRight w:val="0"/>
              <w:marTop w:val="0"/>
              <w:marBottom w:val="0"/>
              <w:divBdr>
                <w:top w:val="none" w:sz="0" w:space="0" w:color="auto"/>
                <w:left w:val="none" w:sz="0" w:space="0" w:color="auto"/>
                <w:bottom w:val="none" w:sz="0" w:space="0" w:color="auto"/>
                <w:right w:val="none" w:sz="0" w:space="0" w:color="auto"/>
              </w:divBdr>
            </w:div>
            <w:div w:id="1885168263">
              <w:marLeft w:val="0"/>
              <w:marRight w:val="0"/>
              <w:marTop w:val="0"/>
              <w:marBottom w:val="0"/>
              <w:divBdr>
                <w:top w:val="none" w:sz="0" w:space="0" w:color="auto"/>
                <w:left w:val="none" w:sz="0" w:space="0" w:color="auto"/>
                <w:bottom w:val="none" w:sz="0" w:space="0" w:color="auto"/>
                <w:right w:val="none" w:sz="0" w:space="0" w:color="auto"/>
              </w:divBdr>
            </w:div>
            <w:div w:id="1950159299">
              <w:marLeft w:val="0"/>
              <w:marRight w:val="0"/>
              <w:marTop w:val="0"/>
              <w:marBottom w:val="0"/>
              <w:divBdr>
                <w:top w:val="none" w:sz="0" w:space="0" w:color="auto"/>
                <w:left w:val="none" w:sz="0" w:space="0" w:color="auto"/>
                <w:bottom w:val="none" w:sz="0" w:space="0" w:color="auto"/>
                <w:right w:val="none" w:sz="0" w:space="0" w:color="auto"/>
              </w:divBdr>
            </w:div>
            <w:div w:id="1993409722">
              <w:marLeft w:val="0"/>
              <w:marRight w:val="0"/>
              <w:marTop w:val="0"/>
              <w:marBottom w:val="0"/>
              <w:divBdr>
                <w:top w:val="none" w:sz="0" w:space="0" w:color="auto"/>
                <w:left w:val="none" w:sz="0" w:space="0" w:color="auto"/>
                <w:bottom w:val="none" w:sz="0" w:space="0" w:color="auto"/>
                <w:right w:val="none" w:sz="0" w:space="0" w:color="auto"/>
              </w:divBdr>
            </w:div>
            <w:div w:id="1441800853">
              <w:marLeft w:val="0"/>
              <w:marRight w:val="0"/>
              <w:marTop w:val="0"/>
              <w:marBottom w:val="0"/>
              <w:divBdr>
                <w:top w:val="none" w:sz="0" w:space="0" w:color="auto"/>
                <w:left w:val="none" w:sz="0" w:space="0" w:color="auto"/>
                <w:bottom w:val="none" w:sz="0" w:space="0" w:color="auto"/>
                <w:right w:val="none" w:sz="0" w:space="0" w:color="auto"/>
              </w:divBdr>
            </w:div>
            <w:div w:id="936399643">
              <w:marLeft w:val="0"/>
              <w:marRight w:val="0"/>
              <w:marTop w:val="0"/>
              <w:marBottom w:val="0"/>
              <w:divBdr>
                <w:top w:val="none" w:sz="0" w:space="0" w:color="auto"/>
                <w:left w:val="none" w:sz="0" w:space="0" w:color="auto"/>
                <w:bottom w:val="none" w:sz="0" w:space="0" w:color="auto"/>
                <w:right w:val="none" w:sz="0" w:space="0" w:color="auto"/>
              </w:divBdr>
            </w:div>
            <w:div w:id="1210411724">
              <w:marLeft w:val="0"/>
              <w:marRight w:val="0"/>
              <w:marTop w:val="0"/>
              <w:marBottom w:val="0"/>
              <w:divBdr>
                <w:top w:val="none" w:sz="0" w:space="0" w:color="auto"/>
                <w:left w:val="none" w:sz="0" w:space="0" w:color="auto"/>
                <w:bottom w:val="none" w:sz="0" w:space="0" w:color="auto"/>
                <w:right w:val="none" w:sz="0" w:space="0" w:color="auto"/>
              </w:divBdr>
            </w:div>
            <w:div w:id="1094011505">
              <w:marLeft w:val="0"/>
              <w:marRight w:val="0"/>
              <w:marTop w:val="0"/>
              <w:marBottom w:val="0"/>
              <w:divBdr>
                <w:top w:val="none" w:sz="0" w:space="0" w:color="auto"/>
                <w:left w:val="none" w:sz="0" w:space="0" w:color="auto"/>
                <w:bottom w:val="none" w:sz="0" w:space="0" w:color="auto"/>
                <w:right w:val="none" w:sz="0" w:space="0" w:color="auto"/>
              </w:divBdr>
            </w:div>
            <w:div w:id="1668097628">
              <w:marLeft w:val="0"/>
              <w:marRight w:val="0"/>
              <w:marTop w:val="0"/>
              <w:marBottom w:val="0"/>
              <w:divBdr>
                <w:top w:val="none" w:sz="0" w:space="0" w:color="auto"/>
                <w:left w:val="none" w:sz="0" w:space="0" w:color="auto"/>
                <w:bottom w:val="none" w:sz="0" w:space="0" w:color="auto"/>
                <w:right w:val="none" w:sz="0" w:space="0" w:color="auto"/>
              </w:divBdr>
            </w:div>
            <w:div w:id="912399061">
              <w:marLeft w:val="0"/>
              <w:marRight w:val="0"/>
              <w:marTop w:val="0"/>
              <w:marBottom w:val="0"/>
              <w:divBdr>
                <w:top w:val="none" w:sz="0" w:space="0" w:color="auto"/>
                <w:left w:val="none" w:sz="0" w:space="0" w:color="auto"/>
                <w:bottom w:val="none" w:sz="0" w:space="0" w:color="auto"/>
                <w:right w:val="none" w:sz="0" w:space="0" w:color="auto"/>
              </w:divBdr>
            </w:div>
            <w:div w:id="1543520466">
              <w:marLeft w:val="0"/>
              <w:marRight w:val="0"/>
              <w:marTop w:val="0"/>
              <w:marBottom w:val="0"/>
              <w:divBdr>
                <w:top w:val="none" w:sz="0" w:space="0" w:color="auto"/>
                <w:left w:val="none" w:sz="0" w:space="0" w:color="auto"/>
                <w:bottom w:val="none" w:sz="0" w:space="0" w:color="auto"/>
                <w:right w:val="none" w:sz="0" w:space="0" w:color="auto"/>
              </w:divBdr>
            </w:div>
            <w:div w:id="1515726185">
              <w:marLeft w:val="0"/>
              <w:marRight w:val="0"/>
              <w:marTop w:val="0"/>
              <w:marBottom w:val="0"/>
              <w:divBdr>
                <w:top w:val="none" w:sz="0" w:space="0" w:color="auto"/>
                <w:left w:val="none" w:sz="0" w:space="0" w:color="auto"/>
                <w:bottom w:val="none" w:sz="0" w:space="0" w:color="auto"/>
                <w:right w:val="none" w:sz="0" w:space="0" w:color="auto"/>
              </w:divBdr>
            </w:div>
            <w:div w:id="1347050767">
              <w:marLeft w:val="0"/>
              <w:marRight w:val="0"/>
              <w:marTop w:val="0"/>
              <w:marBottom w:val="0"/>
              <w:divBdr>
                <w:top w:val="none" w:sz="0" w:space="0" w:color="auto"/>
                <w:left w:val="none" w:sz="0" w:space="0" w:color="auto"/>
                <w:bottom w:val="none" w:sz="0" w:space="0" w:color="auto"/>
                <w:right w:val="none" w:sz="0" w:space="0" w:color="auto"/>
              </w:divBdr>
            </w:div>
            <w:div w:id="598945868">
              <w:marLeft w:val="0"/>
              <w:marRight w:val="0"/>
              <w:marTop w:val="0"/>
              <w:marBottom w:val="0"/>
              <w:divBdr>
                <w:top w:val="none" w:sz="0" w:space="0" w:color="auto"/>
                <w:left w:val="none" w:sz="0" w:space="0" w:color="auto"/>
                <w:bottom w:val="none" w:sz="0" w:space="0" w:color="auto"/>
                <w:right w:val="none" w:sz="0" w:space="0" w:color="auto"/>
              </w:divBdr>
            </w:div>
            <w:div w:id="1668240236">
              <w:marLeft w:val="0"/>
              <w:marRight w:val="0"/>
              <w:marTop w:val="0"/>
              <w:marBottom w:val="0"/>
              <w:divBdr>
                <w:top w:val="none" w:sz="0" w:space="0" w:color="auto"/>
                <w:left w:val="none" w:sz="0" w:space="0" w:color="auto"/>
                <w:bottom w:val="none" w:sz="0" w:space="0" w:color="auto"/>
                <w:right w:val="none" w:sz="0" w:space="0" w:color="auto"/>
              </w:divBdr>
            </w:div>
            <w:div w:id="1965890725">
              <w:marLeft w:val="0"/>
              <w:marRight w:val="0"/>
              <w:marTop w:val="0"/>
              <w:marBottom w:val="0"/>
              <w:divBdr>
                <w:top w:val="none" w:sz="0" w:space="0" w:color="auto"/>
                <w:left w:val="none" w:sz="0" w:space="0" w:color="auto"/>
                <w:bottom w:val="none" w:sz="0" w:space="0" w:color="auto"/>
                <w:right w:val="none" w:sz="0" w:space="0" w:color="auto"/>
              </w:divBdr>
            </w:div>
            <w:div w:id="1949193485">
              <w:marLeft w:val="0"/>
              <w:marRight w:val="0"/>
              <w:marTop w:val="0"/>
              <w:marBottom w:val="0"/>
              <w:divBdr>
                <w:top w:val="none" w:sz="0" w:space="0" w:color="auto"/>
                <w:left w:val="none" w:sz="0" w:space="0" w:color="auto"/>
                <w:bottom w:val="none" w:sz="0" w:space="0" w:color="auto"/>
                <w:right w:val="none" w:sz="0" w:space="0" w:color="auto"/>
              </w:divBdr>
            </w:div>
            <w:div w:id="2122187507">
              <w:marLeft w:val="0"/>
              <w:marRight w:val="0"/>
              <w:marTop w:val="0"/>
              <w:marBottom w:val="0"/>
              <w:divBdr>
                <w:top w:val="none" w:sz="0" w:space="0" w:color="auto"/>
                <w:left w:val="none" w:sz="0" w:space="0" w:color="auto"/>
                <w:bottom w:val="none" w:sz="0" w:space="0" w:color="auto"/>
                <w:right w:val="none" w:sz="0" w:space="0" w:color="auto"/>
              </w:divBdr>
            </w:div>
            <w:div w:id="948318754">
              <w:marLeft w:val="0"/>
              <w:marRight w:val="0"/>
              <w:marTop w:val="0"/>
              <w:marBottom w:val="0"/>
              <w:divBdr>
                <w:top w:val="none" w:sz="0" w:space="0" w:color="auto"/>
                <w:left w:val="none" w:sz="0" w:space="0" w:color="auto"/>
                <w:bottom w:val="none" w:sz="0" w:space="0" w:color="auto"/>
                <w:right w:val="none" w:sz="0" w:space="0" w:color="auto"/>
              </w:divBdr>
            </w:div>
            <w:div w:id="1817331285">
              <w:marLeft w:val="0"/>
              <w:marRight w:val="0"/>
              <w:marTop w:val="0"/>
              <w:marBottom w:val="0"/>
              <w:divBdr>
                <w:top w:val="none" w:sz="0" w:space="0" w:color="auto"/>
                <w:left w:val="none" w:sz="0" w:space="0" w:color="auto"/>
                <w:bottom w:val="none" w:sz="0" w:space="0" w:color="auto"/>
                <w:right w:val="none" w:sz="0" w:space="0" w:color="auto"/>
              </w:divBdr>
            </w:div>
            <w:div w:id="996222435">
              <w:marLeft w:val="0"/>
              <w:marRight w:val="0"/>
              <w:marTop w:val="0"/>
              <w:marBottom w:val="0"/>
              <w:divBdr>
                <w:top w:val="none" w:sz="0" w:space="0" w:color="auto"/>
                <w:left w:val="none" w:sz="0" w:space="0" w:color="auto"/>
                <w:bottom w:val="none" w:sz="0" w:space="0" w:color="auto"/>
                <w:right w:val="none" w:sz="0" w:space="0" w:color="auto"/>
              </w:divBdr>
            </w:div>
            <w:div w:id="77288768">
              <w:marLeft w:val="0"/>
              <w:marRight w:val="0"/>
              <w:marTop w:val="0"/>
              <w:marBottom w:val="0"/>
              <w:divBdr>
                <w:top w:val="none" w:sz="0" w:space="0" w:color="auto"/>
                <w:left w:val="none" w:sz="0" w:space="0" w:color="auto"/>
                <w:bottom w:val="none" w:sz="0" w:space="0" w:color="auto"/>
                <w:right w:val="none" w:sz="0" w:space="0" w:color="auto"/>
              </w:divBdr>
            </w:div>
            <w:div w:id="573273498">
              <w:marLeft w:val="0"/>
              <w:marRight w:val="0"/>
              <w:marTop w:val="0"/>
              <w:marBottom w:val="0"/>
              <w:divBdr>
                <w:top w:val="none" w:sz="0" w:space="0" w:color="auto"/>
                <w:left w:val="none" w:sz="0" w:space="0" w:color="auto"/>
                <w:bottom w:val="none" w:sz="0" w:space="0" w:color="auto"/>
                <w:right w:val="none" w:sz="0" w:space="0" w:color="auto"/>
              </w:divBdr>
            </w:div>
            <w:div w:id="1000163617">
              <w:marLeft w:val="0"/>
              <w:marRight w:val="0"/>
              <w:marTop w:val="0"/>
              <w:marBottom w:val="0"/>
              <w:divBdr>
                <w:top w:val="none" w:sz="0" w:space="0" w:color="auto"/>
                <w:left w:val="none" w:sz="0" w:space="0" w:color="auto"/>
                <w:bottom w:val="none" w:sz="0" w:space="0" w:color="auto"/>
                <w:right w:val="none" w:sz="0" w:space="0" w:color="auto"/>
              </w:divBdr>
            </w:div>
            <w:div w:id="451679565">
              <w:marLeft w:val="0"/>
              <w:marRight w:val="0"/>
              <w:marTop w:val="0"/>
              <w:marBottom w:val="0"/>
              <w:divBdr>
                <w:top w:val="none" w:sz="0" w:space="0" w:color="auto"/>
                <w:left w:val="none" w:sz="0" w:space="0" w:color="auto"/>
                <w:bottom w:val="none" w:sz="0" w:space="0" w:color="auto"/>
                <w:right w:val="none" w:sz="0" w:space="0" w:color="auto"/>
              </w:divBdr>
            </w:div>
            <w:div w:id="1278831612">
              <w:marLeft w:val="0"/>
              <w:marRight w:val="0"/>
              <w:marTop w:val="0"/>
              <w:marBottom w:val="0"/>
              <w:divBdr>
                <w:top w:val="none" w:sz="0" w:space="0" w:color="auto"/>
                <w:left w:val="none" w:sz="0" w:space="0" w:color="auto"/>
                <w:bottom w:val="none" w:sz="0" w:space="0" w:color="auto"/>
                <w:right w:val="none" w:sz="0" w:space="0" w:color="auto"/>
              </w:divBdr>
            </w:div>
            <w:div w:id="1473215352">
              <w:marLeft w:val="0"/>
              <w:marRight w:val="0"/>
              <w:marTop w:val="0"/>
              <w:marBottom w:val="0"/>
              <w:divBdr>
                <w:top w:val="none" w:sz="0" w:space="0" w:color="auto"/>
                <w:left w:val="none" w:sz="0" w:space="0" w:color="auto"/>
                <w:bottom w:val="none" w:sz="0" w:space="0" w:color="auto"/>
                <w:right w:val="none" w:sz="0" w:space="0" w:color="auto"/>
              </w:divBdr>
            </w:div>
            <w:div w:id="1277830912">
              <w:marLeft w:val="0"/>
              <w:marRight w:val="0"/>
              <w:marTop w:val="0"/>
              <w:marBottom w:val="0"/>
              <w:divBdr>
                <w:top w:val="none" w:sz="0" w:space="0" w:color="auto"/>
                <w:left w:val="none" w:sz="0" w:space="0" w:color="auto"/>
                <w:bottom w:val="none" w:sz="0" w:space="0" w:color="auto"/>
                <w:right w:val="none" w:sz="0" w:space="0" w:color="auto"/>
              </w:divBdr>
            </w:div>
            <w:div w:id="1111823058">
              <w:marLeft w:val="0"/>
              <w:marRight w:val="0"/>
              <w:marTop w:val="0"/>
              <w:marBottom w:val="0"/>
              <w:divBdr>
                <w:top w:val="none" w:sz="0" w:space="0" w:color="auto"/>
                <w:left w:val="none" w:sz="0" w:space="0" w:color="auto"/>
                <w:bottom w:val="none" w:sz="0" w:space="0" w:color="auto"/>
                <w:right w:val="none" w:sz="0" w:space="0" w:color="auto"/>
              </w:divBdr>
            </w:div>
            <w:div w:id="3377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4063">
      <w:bodyDiv w:val="1"/>
      <w:marLeft w:val="0"/>
      <w:marRight w:val="0"/>
      <w:marTop w:val="0"/>
      <w:marBottom w:val="0"/>
      <w:divBdr>
        <w:top w:val="none" w:sz="0" w:space="0" w:color="auto"/>
        <w:left w:val="none" w:sz="0" w:space="0" w:color="auto"/>
        <w:bottom w:val="none" w:sz="0" w:space="0" w:color="auto"/>
        <w:right w:val="none" w:sz="0" w:space="0" w:color="auto"/>
      </w:divBdr>
    </w:div>
    <w:div w:id="1710454026">
      <w:bodyDiv w:val="1"/>
      <w:marLeft w:val="0"/>
      <w:marRight w:val="0"/>
      <w:marTop w:val="0"/>
      <w:marBottom w:val="0"/>
      <w:divBdr>
        <w:top w:val="none" w:sz="0" w:space="0" w:color="auto"/>
        <w:left w:val="none" w:sz="0" w:space="0" w:color="auto"/>
        <w:bottom w:val="none" w:sz="0" w:space="0" w:color="auto"/>
        <w:right w:val="none" w:sz="0" w:space="0" w:color="auto"/>
      </w:divBdr>
      <w:divsChild>
        <w:div w:id="766509376">
          <w:marLeft w:val="0"/>
          <w:marRight w:val="0"/>
          <w:marTop w:val="0"/>
          <w:marBottom w:val="0"/>
          <w:divBdr>
            <w:top w:val="none" w:sz="0" w:space="0" w:color="auto"/>
            <w:left w:val="none" w:sz="0" w:space="0" w:color="auto"/>
            <w:bottom w:val="none" w:sz="0" w:space="0" w:color="auto"/>
            <w:right w:val="none" w:sz="0" w:space="0" w:color="auto"/>
          </w:divBdr>
          <w:divsChild>
            <w:div w:id="681861551">
              <w:marLeft w:val="0"/>
              <w:marRight w:val="0"/>
              <w:marTop w:val="0"/>
              <w:marBottom w:val="0"/>
              <w:divBdr>
                <w:top w:val="none" w:sz="0" w:space="0" w:color="auto"/>
                <w:left w:val="none" w:sz="0" w:space="0" w:color="auto"/>
                <w:bottom w:val="none" w:sz="0" w:space="0" w:color="auto"/>
                <w:right w:val="none" w:sz="0" w:space="0" w:color="auto"/>
              </w:divBdr>
              <w:divsChild>
                <w:div w:id="1423841486">
                  <w:marLeft w:val="0"/>
                  <w:marRight w:val="0"/>
                  <w:marTop w:val="0"/>
                  <w:marBottom w:val="0"/>
                  <w:divBdr>
                    <w:top w:val="none" w:sz="0" w:space="0" w:color="auto"/>
                    <w:left w:val="none" w:sz="0" w:space="0" w:color="auto"/>
                    <w:bottom w:val="none" w:sz="0" w:space="0" w:color="auto"/>
                    <w:right w:val="none" w:sz="0" w:space="0" w:color="auto"/>
                  </w:divBdr>
                  <w:divsChild>
                    <w:div w:id="30940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40553">
          <w:marLeft w:val="0"/>
          <w:marRight w:val="0"/>
          <w:marTop w:val="0"/>
          <w:marBottom w:val="0"/>
          <w:divBdr>
            <w:top w:val="none" w:sz="0" w:space="0" w:color="auto"/>
            <w:left w:val="none" w:sz="0" w:space="0" w:color="auto"/>
            <w:bottom w:val="none" w:sz="0" w:space="0" w:color="auto"/>
            <w:right w:val="none" w:sz="0" w:space="0" w:color="auto"/>
          </w:divBdr>
          <w:divsChild>
            <w:div w:id="794099829">
              <w:marLeft w:val="0"/>
              <w:marRight w:val="0"/>
              <w:marTop w:val="0"/>
              <w:marBottom w:val="0"/>
              <w:divBdr>
                <w:top w:val="none" w:sz="0" w:space="0" w:color="auto"/>
                <w:left w:val="none" w:sz="0" w:space="0" w:color="auto"/>
                <w:bottom w:val="none" w:sz="0" w:space="0" w:color="auto"/>
                <w:right w:val="none" w:sz="0" w:space="0" w:color="auto"/>
              </w:divBdr>
              <w:divsChild>
                <w:div w:id="1374429778">
                  <w:marLeft w:val="0"/>
                  <w:marRight w:val="0"/>
                  <w:marTop w:val="0"/>
                  <w:marBottom w:val="0"/>
                  <w:divBdr>
                    <w:top w:val="none" w:sz="0" w:space="0" w:color="auto"/>
                    <w:left w:val="none" w:sz="0" w:space="0" w:color="auto"/>
                    <w:bottom w:val="none" w:sz="0" w:space="0" w:color="auto"/>
                    <w:right w:val="none" w:sz="0" w:space="0" w:color="auto"/>
                  </w:divBdr>
                  <w:divsChild>
                    <w:div w:id="20187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10001">
      <w:bodyDiv w:val="1"/>
      <w:marLeft w:val="0"/>
      <w:marRight w:val="0"/>
      <w:marTop w:val="0"/>
      <w:marBottom w:val="0"/>
      <w:divBdr>
        <w:top w:val="none" w:sz="0" w:space="0" w:color="auto"/>
        <w:left w:val="none" w:sz="0" w:space="0" w:color="auto"/>
        <w:bottom w:val="none" w:sz="0" w:space="0" w:color="auto"/>
        <w:right w:val="none" w:sz="0" w:space="0" w:color="auto"/>
      </w:divBdr>
    </w:div>
    <w:div w:id="1835221485">
      <w:bodyDiv w:val="1"/>
      <w:marLeft w:val="0"/>
      <w:marRight w:val="0"/>
      <w:marTop w:val="0"/>
      <w:marBottom w:val="0"/>
      <w:divBdr>
        <w:top w:val="none" w:sz="0" w:space="0" w:color="auto"/>
        <w:left w:val="none" w:sz="0" w:space="0" w:color="auto"/>
        <w:bottom w:val="none" w:sz="0" w:space="0" w:color="auto"/>
        <w:right w:val="none" w:sz="0" w:space="0" w:color="auto"/>
      </w:divBdr>
    </w:div>
    <w:div w:id="1839224866">
      <w:bodyDiv w:val="1"/>
      <w:marLeft w:val="0"/>
      <w:marRight w:val="0"/>
      <w:marTop w:val="0"/>
      <w:marBottom w:val="0"/>
      <w:divBdr>
        <w:top w:val="none" w:sz="0" w:space="0" w:color="auto"/>
        <w:left w:val="none" w:sz="0" w:space="0" w:color="auto"/>
        <w:bottom w:val="none" w:sz="0" w:space="0" w:color="auto"/>
        <w:right w:val="none" w:sz="0" w:space="0" w:color="auto"/>
      </w:divBdr>
    </w:div>
    <w:div w:id="1894072742">
      <w:bodyDiv w:val="1"/>
      <w:marLeft w:val="0"/>
      <w:marRight w:val="0"/>
      <w:marTop w:val="0"/>
      <w:marBottom w:val="0"/>
      <w:divBdr>
        <w:top w:val="none" w:sz="0" w:space="0" w:color="auto"/>
        <w:left w:val="none" w:sz="0" w:space="0" w:color="auto"/>
        <w:bottom w:val="none" w:sz="0" w:space="0" w:color="auto"/>
        <w:right w:val="none" w:sz="0" w:space="0" w:color="auto"/>
      </w:divBdr>
      <w:divsChild>
        <w:div w:id="1219323861">
          <w:marLeft w:val="0"/>
          <w:marRight w:val="0"/>
          <w:marTop w:val="0"/>
          <w:marBottom w:val="0"/>
          <w:divBdr>
            <w:top w:val="none" w:sz="0" w:space="0" w:color="auto"/>
            <w:left w:val="none" w:sz="0" w:space="0" w:color="auto"/>
            <w:bottom w:val="none" w:sz="0" w:space="0" w:color="auto"/>
            <w:right w:val="none" w:sz="0" w:space="0" w:color="auto"/>
          </w:divBdr>
          <w:divsChild>
            <w:div w:id="863906037">
              <w:marLeft w:val="0"/>
              <w:marRight w:val="0"/>
              <w:marTop w:val="0"/>
              <w:marBottom w:val="0"/>
              <w:divBdr>
                <w:top w:val="none" w:sz="0" w:space="0" w:color="auto"/>
                <w:left w:val="none" w:sz="0" w:space="0" w:color="auto"/>
                <w:bottom w:val="none" w:sz="0" w:space="0" w:color="auto"/>
                <w:right w:val="none" w:sz="0" w:space="0" w:color="auto"/>
              </w:divBdr>
              <w:divsChild>
                <w:div w:id="143473055">
                  <w:marLeft w:val="0"/>
                  <w:marRight w:val="0"/>
                  <w:marTop w:val="0"/>
                  <w:marBottom w:val="0"/>
                  <w:divBdr>
                    <w:top w:val="none" w:sz="0" w:space="0" w:color="auto"/>
                    <w:left w:val="none" w:sz="0" w:space="0" w:color="auto"/>
                    <w:bottom w:val="none" w:sz="0" w:space="0" w:color="auto"/>
                    <w:right w:val="none" w:sz="0" w:space="0" w:color="auto"/>
                  </w:divBdr>
                  <w:divsChild>
                    <w:div w:id="19305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0457">
          <w:marLeft w:val="0"/>
          <w:marRight w:val="0"/>
          <w:marTop w:val="0"/>
          <w:marBottom w:val="0"/>
          <w:divBdr>
            <w:top w:val="none" w:sz="0" w:space="0" w:color="auto"/>
            <w:left w:val="none" w:sz="0" w:space="0" w:color="auto"/>
            <w:bottom w:val="none" w:sz="0" w:space="0" w:color="auto"/>
            <w:right w:val="none" w:sz="0" w:space="0" w:color="auto"/>
          </w:divBdr>
          <w:divsChild>
            <w:div w:id="838814339">
              <w:marLeft w:val="0"/>
              <w:marRight w:val="0"/>
              <w:marTop w:val="0"/>
              <w:marBottom w:val="0"/>
              <w:divBdr>
                <w:top w:val="none" w:sz="0" w:space="0" w:color="auto"/>
                <w:left w:val="none" w:sz="0" w:space="0" w:color="auto"/>
                <w:bottom w:val="none" w:sz="0" w:space="0" w:color="auto"/>
                <w:right w:val="none" w:sz="0" w:space="0" w:color="auto"/>
              </w:divBdr>
              <w:divsChild>
                <w:div w:id="1801876252">
                  <w:marLeft w:val="0"/>
                  <w:marRight w:val="0"/>
                  <w:marTop w:val="0"/>
                  <w:marBottom w:val="0"/>
                  <w:divBdr>
                    <w:top w:val="none" w:sz="0" w:space="0" w:color="auto"/>
                    <w:left w:val="none" w:sz="0" w:space="0" w:color="auto"/>
                    <w:bottom w:val="none" w:sz="0" w:space="0" w:color="auto"/>
                    <w:right w:val="none" w:sz="0" w:space="0" w:color="auto"/>
                  </w:divBdr>
                  <w:divsChild>
                    <w:div w:id="109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03697">
      <w:bodyDiv w:val="1"/>
      <w:marLeft w:val="0"/>
      <w:marRight w:val="0"/>
      <w:marTop w:val="0"/>
      <w:marBottom w:val="0"/>
      <w:divBdr>
        <w:top w:val="none" w:sz="0" w:space="0" w:color="auto"/>
        <w:left w:val="none" w:sz="0" w:space="0" w:color="auto"/>
        <w:bottom w:val="none" w:sz="0" w:space="0" w:color="auto"/>
        <w:right w:val="none" w:sz="0" w:space="0" w:color="auto"/>
      </w:divBdr>
    </w:div>
    <w:div w:id="1946035510">
      <w:bodyDiv w:val="1"/>
      <w:marLeft w:val="0"/>
      <w:marRight w:val="0"/>
      <w:marTop w:val="0"/>
      <w:marBottom w:val="0"/>
      <w:divBdr>
        <w:top w:val="none" w:sz="0" w:space="0" w:color="auto"/>
        <w:left w:val="none" w:sz="0" w:space="0" w:color="auto"/>
        <w:bottom w:val="none" w:sz="0" w:space="0" w:color="auto"/>
        <w:right w:val="none" w:sz="0" w:space="0" w:color="auto"/>
      </w:divBdr>
      <w:divsChild>
        <w:div w:id="2117021385">
          <w:marLeft w:val="0"/>
          <w:marRight w:val="0"/>
          <w:marTop w:val="0"/>
          <w:marBottom w:val="0"/>
          <w:divBdr>
            <w:top w:val="none" w:sz="0" w:space="0" w:color="auto"/>
            <w:left w:val="none" w:sz="0" w:space="0" w:color="auto"/>
            <w:bottom w:val="none" w:sz="0" w:space="0" w:color="auto"/>
            <w:right w:val="none" w:sz="0" w:space="0" w:color="auto"/>
          </w:divBdr>
          <w:divsChild>
            <w:div w:id="560093618">
              <w:marLeft w:val="0"/>
              <w:marRight w:val="0"/>
              <w:marTop w:val="0"/>
              <w:marBottom w:val="0"/>
              <w:divBdr>
                <w:top w:val="none" w:sz="0" w:space="0" w:color="auto"/>
                <w:left w:val="none" w:sz="0" w:space="0" w:color="auto"/>
                <w:bottom w:val="none" w:sz="0" w:space="0" w:color="auto"/>
                <w:right w:val="none" w:sz="0" w:space="0" w:color="auto"/>
              </w:divBdr>
            </w:div>
            <w:div w:id="610672441">
              <w:marLeft w:val="0"/>
              <w:marRight w:val="0"/>
              <w:marTop w:val="0"/>
              <w:marBottom w:val="0"/>
              <w:divBdr>
                <w:top w:val="none" w:sz="0" w:space="0" w:color="auto"/>
                <w:left w:val="none" w:sz="0" w:space="0" w:color="auto"/>
                <w:bottom w:val="none" w:sz="0" w:space="0" w:color="auto"/>
                <w:right w:val="none" w:sz="0" w:space="0" w:color="auto"/>
              </w:divBdr>
            </w:div>
            <w:div w:id="1802649448">
              <w:marLeft w:val="0"/>
              <w:marRight w:val="0"/>
              <w:marTop w:val="0"/>
              <w:marBottom w:val="0"/>
              <w:divBdr>
                <w:top w:val="none" w:sz="0" w:space="0" w:color="auto"/>
                <w:left w:val="none" w:sz="0" w:space="0" w:color="auto"/>
                <w:bottom w:val="none" w:sz="0" w:space="0" w:color="auto"/>
                <w:right w:val="none" w:sz="0" w:space="0" w:color="auto"/>
              </w:divBdr>
            </w:div>
            <w:div w:id="314182218">
              <w:marLeft w:val="0"/>
              <w:marRight w:val="0"/>
              <w:marTop w:val="0"/>
              <w:marBottom w:val="0"/>
              <w:divBdr>
                <w:top w:val="none" w:sz="0" w:space="0" w:color="auto"/>
                <w:left w:val="none" w:sz="0" w:space="0" w:color="auto"/>
                <w:bottom w:val="none" w:sz="0" w:space="0" w:color="auto"/>
                <w:right w:val="none" w:sz="0" w:space="0" w:color="auto"/>
              </w:divBdr>
            </w:div>
            <w:div w:id="967079646">
              <w:marLeft w:val="0"/>
              <w:marRight w:val="0"/>
              <w:marTop w:val="0"/>
              <w:marBottom w:val="0"/>
              <w:divBdr>
                <w:top w:val="none" w:sz="0" w:space="0" w:color="auto"/>
                <w:left w:val="none" w:sz="0" w:space="0" w:color="auto"/>
                <w:bottom w:val="none" w:sz="0" w:space="0" w:color="auto"/>
                <w:right w:val="none" w:sz="0" w:space="0" w:color="auto"/>
              </w:divBdr>
            </w:div>
            <w:div w:id="1467427337">
              <w:marLeft w:val="0"/>
              <w:marRight w:val="0"/>
              <w:marTop w:val="0"/>
              <w:marBottom w:val="0"/>
              <w:divBdr>
                <w:top w:val="none" w:sz="0" w:space="0" w:color="auto"/>
                <w:left w:val="none" w:sz="0" w:space="0" w:color="auto"/>
                <w:bottom w:val="none" w:sz="0" w:space="0" w:color="auto"/>
                <w:right w:val="none" w:sz="0" w:space="0" w:color="auto"/>
              </w:divBdr>
            </w:div>
            <w:div w:id="630986510">
              <w:marLeft w:val="0"/>
              <w:marRight w:val="0"/>
              <w:marTop w:val="0"/>
              <w:marBottom w:val="0"/>
              <w:divBdr>
                <w:top w:val="none" w:sz="0" w:space="0" w:color="auto"/>
                <w:left w:val="none" w:sz="0" w:space="0" w:color="auto"/>
                <w:bottom w:val="none" w:sz="0" w:space="0" w:color="auto"/>
                <w:right w:val="none" w:sz="0" w:space="0" w:color="auto"/>
              </w:divBdr>
            </w:div>
            <w:div w:id="23100499">
              <w:marLeft w:val="0"/>
              <w:marRight w:val="0"/>
              <w:marTop w:val="0"/>
              <w:marBottom w:val="0"/>
              <w:divBdr>
                <w:top w:val="none" w:sz="0" w:space="0" w:color="auto"/>
                <w:left w:val="none" w:sz="0" w:space="0" w:color="auto"/>
                <w:bottom w:val="none" w:sz="0" w:space="0" w:color="auto"/>
                <w:right w:val="none" w:sz="0" w:space="0" w:color="auto"/>
              </w:divBdr>
            </w:div>
            <w:div w:id="818308379">
              <w:marLeft w:val="0"/>
              <w:marRight w:val="0"/>
              <w:marTop w:val="0"/>
              <w:marBottom w:val="0"/>
              <w:divBdr>
                <w:top w:val="none" w:sz="0" w:space="0" w:color="auto"/>
                <w:left w:val="none" w:sz="0" w:space="0" w:color="auto"/>
                <w:bottom w:val="none" w:sz="0" w:space="0" w:color="auto"/>
                <w:right w:val="none" w:sz="0" w:space="0" w:color="auto"/>
              </w:divBdr>
            </w:div>
            <w:div w:id="1372607369">
              <w:marLeft w:val="0"/>
              <w:marRight w:val="0"/>
              <w:marTop w:val="0"/>
              <w:marBottom w:val="0"/>
              <w:divBdr>
                <w:top w:val="none" w:sz="0" w:space="0" w:color="auto"/>
                <w:left w:val="none" w:sz="0" w:space="0" w:color="auto"/>
                <w:bottom w:val="none" w:sz="0" w:space="0" w:color="auto"/>
                <w:right w:val="none" w:sz="0" w:space="0" w:color="auto"/>
              </w:divBdr>
            </w:div>
            <w:div w:id="1330132546">
              <w:marLeft w:val="0"/>
              <w:marRight w:val="0"/>
              <w:marTop w:val="0"/>
              <w:marBottom w:val="0"/>
              <w:divBdr>
                <w:top w:val="none" w:sz="0" w:space="0" w:color="auto"/>
                <w:left w:val="none" w:sz="0" w:space="0" w:color="auto"/>
                <w:bottom w:val="none" w:sz="0" w:space="0" w:color="auto"/>
                <w:right w:val="none" w:sz="0" w:space="0" w:color="auto"/>
              </w:divBdr>
            </w:div>
            <w:div w:id="612060056">
              <w:marLeft w:val="0"/>
              <w:marRight w:val="0"/>
              <w:marTop w:val="0"/>
              <w:marBottom w:val="0"/>
              <w:divBdr>
                <w:top w:val="none" w:sz="0" w:space="0" w:color="auto"/>
                <w:left w:val="none" w:sz="0" w:space="0" w:color="auto"/>
                <w:bottom w:val="none" w:sz="0" w:space="0" w:color="auto"/>
                <w:right w:val="none" w:sz="0" w:space="0" w:color="auto"/>
              </w:divBdr>
            </w:div>
            <w:div w:id="542376031">
              <w:marLeft w:val="0"/>
              <w:marRight w:val="0"/>
              <w:marTop w:val="0"/>
              <w:marBottom w:val="0"/>
              <w:divBdr>
                <w:top w:val="none" w:sz="0" w:space="0" w:color="auto"/>
                <w:left w:val="none" w:sz="0" w:space="0" w:color="auto"/>
                <w:bottom w:val="none" w:sz="0" w:space="0" w:color="auto"/>
                <w:right w:val="none" w:sz="0" w:space="0" w:color="auto"/>
              </w:divBdr>
            </w:div>
            <w:div w:id="1370497427">
              <w:marLeft w:val="0"/>
              <w:marRight w:val="0"/>
              <w:marTop w:val="0"/>
              <w:marBottom w:val="0"/>
              <w:divBdr>
                <w:top w:val="none" w:sz="0" w:space="0" w:color="auto"/>
                <w:left w:val="none" w:sz="0" w:space="0" w:color="auto"/>
                <w:bottom w:val="none" w:sz="0" w:space="0" w:color="auto"/>
                <w:right w:val="none" w:sz="0" w:space="0" w:color="auto"/>
              </w:divBdr>
            </w:div>
            <w:div w:id="555943316">
              <w:marLeft w:val="0"/>
              <w:marRight w:val="0"/>
              <w:marTop w:val="0"/>
              <w:marBottom w:val="0"/>
              <w:divBdr>
                <w:top w:val="none" w:sz="0" w:space="0" w:color="auto"/>
                <w:left w:val="none" w:sz="0" w:space="0" w:color="auto"/>
                <w:bottom w:val="none" w:sz="0" w:space="0" w:color="auto"/>
                <w:right w:val="none" w:sz="0" w:space="0" w:color="auto"/>
              </w:divBdr>
            </w:div>
            <w:div w:id="97063479">
              <w:marLeft w:val="0"/>
              <w:marRight w:val="0"/>
              <w:marTop w:val="0"/>
              <w:marBottom w:val="0"/>
              <w:divBdr>
                <w:top w:val="none" w:sz="0" w:space="0" w:color="auto"/>
                <w:left w:val="none" w:sz="0" w:space="0" w:color="auto"/>
                <w:bottom w:val="none" w:sz="0" w:space="0" w:color="auto"/>
                <w:right w:val="none" w:sz="0" w:space="0" w:color="auto"/>
              </w:divBdr>
            </w:div>
            <w:div w:id="1545866207">
              <w:marLeft w:val="0"/>
              <w:marRight w:val="0"/>
              <w:marTop w:val="0"/>
              <w:marBottom w:val="0"/>
              <w:divBdr>
                <w:top w:val="none" w:sz="0" w:space="0" w:color="auto"/>
                <w:left w:val="none" w:sz="0" w:space="0" w:color="auto"/>
                <w:bottom w:val="none" w:sz="0" w:space="0" w:color="auto"/>
                <w:right w:val="none" w:sz="0" w:space="0" w:color="auto"/>
              </w:divBdr>
            </w:div>
            <w:div w:id="1727560348">
              <w:marLeft w:val="0"/>
              <w:marRight w:val="0"/>
              <w:marTop w:val="0"/>
              <w:marBottom w:val="0"/>
              <w:divBdr>
                <w:top w:val="none" w:sz="0" w:space="0" w:color="auto"/>
                <w:left w:val="none" w:sz="0" w:space="0" w:color="auto"/>
                <w:bottom w:val="none" w:sz="0" w:space="0" w:color="auto"/>
                <w:right w:val="none" w:sz="0" w:space="0" w:color="auto"/>
              </w:divBdr>
            </w:div>
            <w:div w:id="1323389497">
              <w:marLeft w:val="0"/>
              <w:marRight w:val="0"/>
              <w:marTop w:val="0"/>
              <w:marBottom w:val="0"/>
              <w:divBdr>
                <w:top w:val="none" w:sz="0" w:space="0" w:color="auto"/>
                <w:left w:val="none" w:sz="0" w:space="0" w:color="auto"/>
                <w:bottom w:val="none" w:sz="0" w:space="0" w:color="auto"/>
                <w:right w:val="none" w:sz="0" w:space="0" w:color="auto"/>
              </w:divBdr>
            </w:div>
            <w:div w:id="1700623202">
              <w:marLeft w:val="0"/>
              <w:marRight w:val="0"/>
              <w:marTop w:val="0"/>
              <w:marBottom w:val="0"/>
              <w:divBdr>
                <w:top w:val="none" w:sz="0" w:space="0" w:color="auto"/>
                <w:left w:val="none" w:sz="0" w:space="0" w:color="auto"/>
                <w:bottom w:val="none" w:sz="0" w:space="0" w:color="auto"/>
                <w:right w:val="none" w:sz="0" w:space="0" w:color="auto"/>
              </w:divBdr>
            </w:div>
            <w:div w:id="690182095">
              <w:marLeft w:val="0"/>
              <w:marRight w:val="0"/>
              <w:marTop w:val="0"/>
              <w:marBottom w:val="0"/>
              <w:divBdr>
                <w:top w:val="none" w:sz="0" w:space="0" w:color="auto"/>
                <w:left w:val="none" w:sz="0" w:space="0" w:color="auto"/>
                <w:bottom w:val="none" w:sz="0" w:space="0" w:color="auto"/>
                <w:right w:val="none" w:sz="0" w:space="0" w:color="auto"/>
              </w:divBdr>
            </w:div>
            <w:div w:id="1108089106">
              <w:marLeft w:val="0"/>
              <w:marRight w:val="0"/>
              <w:marTop w:val="0"/>
              <w:marBottom w:val="0"/>
              <w:divBdr>
                <w:top w:val="none" w:sz="0" w:space="0" w:color="auto"/>
                <w:left w:val="none" w:sz="0" w:space="0" w:color="auto"/>
                <w:bottom w:val="none" w:sz="0" w:space="0" w:color="auto"/>
                <w:right w:val="none" w:sz="0" w:space="0" w:color="auto"/>
              </w:divBdr>
            </w:div>
            <w:div w:id="1655180876">
              <w:marLeft w:val="0"/>
              <w:marRight w:val="0"/>
              <w:marTop w:val="0"/>
              <w:marBottom w:val="0"/>
              <w:divBdr>
                <w:top w:val="none" w:sz="0" w:space="0" w:color="auto"/>
                <w:left w:val="none" w:sz="0" w:space="0" w:color="auto"/>
                <w:bottom w:val="none" w:sz="0" w:space="0" w:color="auto"/>
                <w:right w:val="none" w:sz="0" w:space="0" w:color="auto"/>
              </w:divBdr>
            </w:div>
            <w:div w:id="1951354966">
              <w:marLeft w:val="0"/>
              <w:marRight w:val="0"/>
              <w:marTop w:val="0"/>
              <w:marBottom w:val="0"/>
              <w:divBdr>
                <w:top w:val="none" w:sz="0" w:space="0" w:color="auto"/>
                <w:left w:val="none" w:sz="0" w:space="0" w:color="auto"/>
                <w:bottom w:val="none" w:sz="0" w:space="0" w:color="auto"/>
                <w:right w:val="none" w:sz="0" w:space="0" w:color="auto"/>
              </w:divBdr>
            </w:div>
            <w:div w:id="429812702">
              <w:marLeft w:val="0"/>
              <w:marRight w:val="0"/>
              <w:marTop w:val="0"/>
              <w:marBottom w:val="0"/>
              <w:divBdr>
                <w:top w:val="none" w:sz="0" w:space="0" w:color="auto"/>
                <w:left w:val="none" w:sz="0" w:space="0" w:color="auto"/>
                <w:bottom w:val="none" w:sz="0" w:space="0" w:color="auto"/>
                <w:right w:val="none" w:sz="0" w:space="0" w:color="auto"/>
              </w:divBdr>
            </w:div>
            <w:div w:id="1408260898">
              <w:marLeft w:val="0"/>
              <w:marRight w:val="0"/>
              <w:marTop w:val="0"/>
              <w:marBottom w:val="0"/>
              <w:divBdr>
                <w:top w:val="none" w:sz="0" w:space="0" w:color="auto"/>
                <w:left w:val="none" w:sz="0" w:space="0" w:color="auto"/>
                <w:bottom w:val="none" w:sz="0" w:space="0" w:color="auto"/>
                <w:right w:val="none" w:sz="0" w:space="0" w:color="auto"/>
              </w:divBdr>
            </w:div>
            <w:div w:id="1018580987">
              <w:marLeft w:val="0"/>
              <w:marRight w:val="0"/>
              <w:marTop w:val="0"/>
              <w:marBottom w:val="0"/>
              <w:divBdr>
                <w:top w:val="none" w:sz="0" w:space="0" w:color="auto"/>
                <w:left w:val="none" w:sz="0" w:space="0" w:color="auto"/>
                <w:bottom w:val="none" w:sz="0" w:space="0" w:color="auto"/>
                <w:right w:val="none" w:sz="0" w:space="0" w:color="auto"/>
              </w:divBdr>
            </w:div>
            <w:div w:id="1764833736">
              <w:marLeft w:val="0"/>
              <w:marRight w:val="0"/>
              <w:marTop w:val="0"/>
              <w:marBottom w:val="0"/>
              <w:divBdr>
                <w:top w:val="none" w:sz="0" w:space="0" w:color="auto"/>
                <w:left w:val="none" w:sz="0" w:space="0" w:color="auto"/>
                <w:bottom w:val="none" w:sz="0" w:space="0" w:color="auto"/>
                <w:right w:val="none" w:sz="0" w:space="0" w:color="auto"/>
              </w:divBdr>
            </w:div>
            <w:div w:id="998968564">
              <w:marLeft w:val="0"/>
              <w:marRight w:val="0"/>
              <w:marTop w:val="0"/>
              <w:marBottom w:val="0"/>
              <w:divBdr>
                <w:top w:val="none" w:sz="0" w:space="0" w:color="auto"/>
                <w:left w:val="none" w:sz="0" w:space="0" w:color="auto"/>
                <w:bottom w:val="none" w:sz="0" w:space="0" w:color="auto"/>
                <w:right w:val="none" w:sz="0" w:space="0" w:color="auto"/>
              </w:divBdr>
            </w:div>
            <w:div w:id="2118258770">
              <w:marLeft w:val="0"/>
              <w:marRight w:val="0"/>
              <w:marTop w:val="0"/>
              <w:marBottom w:val="0"/>
              <w:divBdr>
                <w:top w:val="none" w:sz="0" w:space="0" w:color="auto"/>
                <w:left w:val="none" w:sz="0" w:space="0" w:color="auto"/>
                <w:bottom w:val="none" w:sz="0" w:space="0" w:color="auto"/>
                <w:right w:val="none" w:sz="0" w:space="0" w:color="auto"/>
              </w:divBdr>
            </w:div>
            <w:div w:id="808668369">
              <w:marLeft w:val="0"/>
              <w:marRight w:val="0"/>
              <w:marTop w:val="0"/>
              <w:marBottom w:val="0"/>
              <w:divBdr>
                <w:top w:val="none" w:sz="0" w:space="0" w:color="auto"/>
                <w:left w:val="none" w:sz="0" w:space="0" w:color="auto"/>
                <w:bottom w:val="none" w:sz="0" w:space="0" w:color="auto"/>
                <w:right w:val="none" w:sz="0" w:space="0" w:color="auto"/>
              </w:divBdr>
            </w:div>
            <w:div w:id="8917320">
              <w:marLeft w:val="0"/>
              <w:marRight w:val="0"/>
              <w:marTop w:val="0"/>
              <w:marBottom w:val="0"/>
              <w:divBdr>
                <w:top w:val="none" w:sz="0" w:space="0" w:color="auto"/>
                <w:left w:val="none" w:sz="0" w:space="0" w:color="auto"/>
                <w:bottom w:val="none" w:sz="0" w:space="0" w:color="auto"/>
                <w:right w:val="none" w:sz="0" w:space="0" w:color="auto"/>
              </w:divBdr>
            </w:div>
            <w:div w:id="323360961">
              <w:marLeft w:val="0"/>
              <w:marRight w:val="0"/>
              <w:marTop w:val="0"/>
              <w:marBottom w:val="0"/>
              <w:divBdr>
                <w:top w:val="none" w:sz="0" w:space="0" w:color="auto"/>
                <w:left w:val="none" w:sz="0" w:space="0" w:color="auto"/>
                <w:bottom w:val="none" w:sz="0" w:space="0" w:color="auto"/>
                <w:right w:val="none" w:sz="0" w:space="0" w:color="auto"/>
              </w:divBdr>
            </w:div>
            <w:div w:id="946428893">
              <w:marLeft w:val="0"/>
              <w:marRight w:val="0"/>
              <w:marTop w:val="0"/>
              <w:marBottom w:val="0"/>
              <w:divBdr>
                <w:top w:val="none" w:sz="0" w:space="0" w:color="auto"/>
                <w:left w:val="none" w:sz="0" w:space="0" w:color="auto"/>
                <w:bottom w:val="none" w:sz="0" w:space="0" w:color="auto"/>
                <w:right w:val="none" w:sz="0" w:space="0" w:color="auto"/>
              </w:divBdr>
            </w:div>
            <w:div w:id="1317536508">
              <w:marLeft w:val="0"/>
              <w:marRight w:val="0"/>
              <w:marTop w:val="0"/>
              <w:marBottom w:val="0"/>
              <w:divBdr>
                <w:top w:val="none" w:sz="0" w:space="0" w:color="auto"/>
                <w:left w:val="none" w:sz="0" w:space="0" w:color="auto"/>
                <w:bottom w:val="none" w:sz="0" w:space="0" w:color="auto"/>
                <w:right w:val="none" w:sz="0" w:space="0" w:color="auto"/>
              </w:divBdr>
            </w:div>
            <w:div w:id="1997683625">
              <w:marLeft w:val="0"/>
              <w:marRight w:val="0"/>
              <w:marTop w:val="0"/>
              <w:marBottom w:val="0"/>
              <w:divBdr>
                <w:top w:val="none" w:sz="0" w:space="0" w:color="auto"/>
                <w:left w:val="none" w:sz="0" w:space="0" w:color="auto"/>
                <w:bottom w:val="none" w:sz="0" w:space="0" w:color="auto"/>
                <w:right w:val="none" w:sz="0" w:space="0" w:color="auto"/>
              </w:divBdr>
            </w:div>
            <w:div w:id="1830246824">
              <w:marLeft w:val="0"/>
              <w:marRight w:val="0"/>
              <w:marTop w:val="0"/>
              <w:marBottom w:val="0"/>
              <w:divBdr>
                <w:top w:val="none" w:sz="0" w:space="0" w:color="auto"/>
                <w:left w:val="none" w:sz="0" w:space="0" w:color="auto"/>
                <w:bottom w:val="none" w:sz="0" w:space="0" w:color="auto"/>
                <w:right w:val="none" w:sz="0" w:space="0" w:color="auto"/>
              </w:divBdr>
            </w:div>
            <w:div w:id="453059704">
              <w:marLeft w:val="0"/>
              <w:marRight w:val="0"/>
              <w:marTop w:val="0"/>
              <w:marBottom w:val="0"/>
              <w:divBdr>
                <w:top w:val="none" w:sz="0" w:space="0" w:color="auto"/>
                <w:left w:val="none" w:sz="0" w:space="0" w:color="auto"/>
                <w:bottom w:val="none" w:sz="0" w:space="0" w:color="auto"/>
                <w:right w:val="none" w:sz="0" w:space="0" w:color="auto"/>
              </w:divBdr>
            </w:div>
            <w:div w:id="676887680">
              <w:marLeft w:val="0"/>
              <w:marRight w:val="0"/>
              <w:marTop w:val="0"/>
              <w:marBottom w:val="0"/>
              <w:divBdr>
                <w:top w:val="none" w:sz="0" w:space="0" w:color="auto"/>
                <w:left w:val="none" w:sz="0" w:space="0" w:color="auto"/>
                <w:bottom w:val="none" w:sz="0" w:space="0" w:color="auto"/>
                <w:right w:val="none" w:sz="0" w:space="0" w:color="auto"/>
              </w:divBdr>
            </w:div>
            <w:div w:id="1504665993">
              <w:marLeft w:val="0"/>
              <w:marRight w:val="0"/>
              <w:marTop w:val="0"/>
              <w:marBottom w:val="0"/>
              <w:divBdr>
                <w:top w:val="none" w:sz="0" w:space="0" w:color="auto"/>
                <w:left w:val="none" w:sz="0" w:space="0" w:color="auto"/>
                <w:bottom w:val="none" w:sz="0" w:space="0" w:color="auto"/>
                <w:right w:val="none" w:sz="0" w:space="0" w:color="auto"/>
              </w:divBdr>
            </w:div>
            <w:div w:id="1925842782">
              <w:marLeft w:val="0"/>
              <w:marRight w:val="0"/>
              <w:marTop w:val="0"/>
              <w:marBottom w:val="0"/>
              <w:divBdr>
                <w:top w:val="none" w:sz="0" w:space="0" w:color="auto"/>
                <w:left w:val="none" w:sz="0" w:space="0" w:color="auto"/>
                <w:bottom w:val="none" w:sz="0" w:space="0" w:color="auto"/>
                <w:right w:val="none" w:sz="0" w:space="0" w:color="auto"/>
              </w:divBdr>
            </w:div>
            <w:div w:id="407046814">
              <w:marLeft w:val="0"/>
              <w:marRight w:val="0"/>
              <w:marTop w:val="0"/>
              <w:marBottom w:val="0"/>
              <w:divBdr>
                <w:top w:val="none" w:sz="0" w:space="0" w:color="auto"/>
                <w:left w:val="none" w:sz="0" w:space="0" w:color="auto"/>
                <w:bottom w:val="none" w:sz="0" w:space="0" w:color="auto"/>
                <w:right w:val="none" w:sz="0" w:space="0" w:color="auto"/>
              </w:divBdr>
            </w:div>
            <w:div w:id="1776242463">
              <w:marLeft w:val="0"/>
              <w:marRight w:val="0"/>
              <w:marTop w:val="0"/>
              <w:marBottom w:val="0"/>
              <w:divBdr>
                <w:top w:val="none" w:sz="0" w:space="0" w:color="auto"/>
                <w:left w:val="none" w:sz="0" w:space="0" w:color="auto"/>
                <w:bottom w:val="none" w:sz="0" w:space="0" w:color="auto"/>
                <w:right w:val="none" w:sz="0" w:space="0" w:color="auto"/>
              </w:divBdr>
            </w:div>
            <w:div w:id="68893260">
              <w:marLeft w:val="0"/>
              <w:marRight w:val="0"/>
              <w:marTop w:val="0"/>
              <w:marBottom w:val="0"/>
              <w:divBdr>
                <w:top w:val="none" w:sz="0" w:space="0" w:color="auto"/>
                <w:left w:val="none" w:sz="0" w:space="0" w:color="auto"/>
                <w:bottom w:val="none" w:sz="0" w:space="0" w:color="auto"/>
                <w:right w:val="none" w:sz="0" w:space="0" w:color="auto"/>
              </w:divBdr>
            </w:div>
            <w:div w:id="211694141">
              <w:marLeft w:val="0"/>
              <w:marRight w:val="0"/>
              <w:marTop w:val="0"/>
              <w:marBottom w:val="0"/>
              <w:divBdr>
                <w:top w:val="none" w:sz="0" w:space="0" w:color="auto"/>
                <w:left w:val="none" w:sz="0" w:space="0" w:color="auto"/>
                <w:bottom w:val="none" w:sz="0" w:space="0" w:color="auto"/>
                <w:right w:val="none" w:sz="0" w:space="0" w:color="auto"/>
              </w:divBdr>
            </w:div>
            <w:div w:id="1699234397">
              <w:marLeft w:val="0"/>
              <w:marRight w:val="0"/>
              <w:marTop w:val="0"/>
              <w:marBottom w:val="0"/>
              <w:divBdr>
                <w:top w:val="none" w:sz="0" w:space="0" w:color="auto"/>
                <w:left w:val="none" w:sz="0" w:space="0" w:color="auto"/>
                <w:bottom w:val="none" w:sz="0" w:space="0" w:color="auto"/>
                <w:right w:val="none" w:sz="0" w:space="0" w:color="auto"/>
              </w:divBdr>
            </w:div>
            <w:div w:id="227572071">
              <w:marLeft w:val="0"/>
              <w:marRight w:val="0"/>
              <w:marTop w:val="0"/>
              <w:marBottom w:val="0"/>
              <w:divBdr>
                <w:top w:val="none" w:sz="0" w:space="0" w:color="auto"/>
                <w:left w:val="none" w:sz="0" w:space="0" w:color="auto"/>
                <w:bottom w:val="none" w:sz="0" w:space="0" w:color="auto"/>
                <w:right w:val="none" w:sz="0" w:space="0" w:color="auto"/>
              </w:divBdr>
            </w:div>
            <w:div w:id="2120950582">
              <w:marLeft w:val="0"/>
              <w:marRight w:val="0"/>
              <w:marTop w:val="0"/>
              <w:marBottom w:val="0"/>
              <w:divBdr>
                <w:top w:val="none" w:sz="0" w:space="0" w:color="auto"/>
                <w:left w:val="none" w:sz="0" w:space="0" w:color="auto"/>
                <w:bottom w:val="none" w:sz="0" w:space="0" w:color="auto"/>
                <w:right w:val="none" w:sz="0" w:space="0" w:color="auto"/>
              </w:divBdr>
            </w:div>
            <w:div w:id="1823231657">
              <w:marLeft w:val="0"/>
              <w:marRight w:val="0"/>
              <w:marTop w:val="0"/>
              <w:marBottom w:val="0"/>
              <w:divBdr>
                <w:top w:val="none" w:sz="0" w:space="0" w:color="auto"/>
                <w:left w:val="none" w:sz="0" w:space="0" w:color="auto"/>
                <w:bottom w:val="none" w:sz="0" w:space="0" w:color="auto"/>
                <w:right w:val="none" w:sz="0" w:space="0" w:color="auto"/>
              </w:divBdr>
            </w:div>
            <w:div w:id="1059671415">
              <w:marLeft w:val="0"/>
              <w:marRight w:val="0"/>
              <w:marTop w:val="0"/>
              <w:marBottom w:val="0"/>
              <w:divBdr>
                <w:top w:val="none" w:sz="0" w:space="0" w:color="auto"/>
                <w:left w:val="none" w:sz="0" w:space="0" w:color="auto"/>
                <w:bottom w:val="none" w:sz="0" w:space="0" w:color="auto"/>
                <w:right w:val="none" w:sz="0" w:space="0" w:color="auto"/>
              </w:divBdr>
            </w:div>
            <w:div w:id="2069721610">
              <w:marLeft w:val="0"/>
              <w:marRight w:val="0"/>
              <w:marTop w:val="0"/>
              <w:marBottom w:val="0"/>
              <w:divBdr>
                <w:top w:val="none" w:sz="0" w:space="0" w:color="auto"/>
                <w:left w:val="none" w:sz="0" w:space="0" w:color="auto"/>
                <w:bottom w:val="none" w:sz="0" w:space="0" w:color="auto"/>
                <w:right w:val="none" w:sz="0" w:space="0" w:color="auto"/>
              </w:divBdr>
            </w:div>
            <w:div w:id="530264454">
              <w:marLeft w:val="0"/>
              <w:marRight w:val="0"/>
              <w:marTop w:val="0"/>
              <w:marBottom w:val="0"/>
              <w:divBdr>
                <w:top w:val="none" w:sz="0" w:space="0" w:color="auto"/>
                <w:left w:val="none" w:sz="0" w:space="0" w:color="auto"/>
                <w:bottom w:val="none" w:sz="0" w:space="0" w:color="auto"/>
                <w:right w:val="none" w:sz="0" w:space="0" w:color="auto"/>
              </w:divBdr>
            </w:div>
            <w:div w:id="2041931010">
              <w:marLeft w:val="0"/>
              <w:marRight w:val="0"/>
              <w:marTop w:val="0"/>
              <w:marBottom w:val="0"/>
              <w:divBdr>
                <w:top w:val="none" w:sz="0" w:space="0" w:color="auto"/>
                <w:left w:val="none" w:sz="0" w:space="0" w:color="auto"/>
                <w:bottom w:val="none" w:sz="0" w:space="0" w:color="auto"/>
                <w:right w:val="none" w:sz="0" w:space="0" w:color="auto"/>
              </w:divBdr>
            </w:div>
            <w:div w:id="585959063">
              <w:marLeft w:val="0"/>
              <w:marRight w:val="0"/>
              <w:marTop w:val="0"/>
              <w:marBottom w:val="0"/>
              <w:divBdr>
                <w:top w:val="none" w:sz="0" w:space="0" w:color="auto"/>
                <w:left w:val="none" w:sz="0" w:space="0" w:color="auto"/>
                <w:bottom w:val="none" w:sz="0" w:space="0" w:color="auto"/>
                <w:right w:val="none" w:sz="0" w:space="0" w:color="auto"/>
              </w:divBdr>
            </w:div>
            <w:div w:id="1533691318">
              <w:marLeft w:val="0"/>
              <w:marRight w:val="0"/>
              <w:marTop w:val="0"/>
              <w:marBottom w:val="0"/>
              <w:divBdr>
                <w:top w:val="none" w:sz="0" w:space="0" w:color="auto"/>
                <w:left w:val="none" w:sz="0" w:space="0" w:color="auto"/>
                <w:bottom w:val="none" w:sz="0" w:space="0" w:color="auto"/>
                <w:right w:val="none" w:sz="0" w:space="0" w:color="auto"/>
              </w:divBdr>
            </w:div>
            <w:div w:id="1905144299">
              <w:marLeft w:val="0"/>
              <w:marRight w:val="0"/>
              <w:marTop w:val="0"/>
              <w:marBottom w:val="0"/>
              <w:divBdr>
                <w:top w:val="none" w:sz="0" w:space="0" w:color="auto"/>
                <w:left w:val="none" w:sz="0" w:space="0" w:color="auto"/>
                <w:bottom w:val="none" w:sz="0" w:space="0" w:color="auto"/>
                <w:right w:val="none" w:sz="0" w:space="0" w:color="auto"/>
              </w:divBdr>
            </w:div>
            <w:div w:id="438380246">
              <w:marLeft w:val="0"/>
              <w:marRight w:val="0"/>
              <w:marTop w:val="0"/>
              <w:marBottom w:val="0"/>
              <w:divBdr>
                <w:top w:val="none" w:sz="0" w:space="0" w:color="auto"/>
                <w:left w:val="none" w:sz="0" w:space="0" w:color="auto"/>
                <w:bottom w:val="none" w:sz="0" w:space="0" w:color="auto"/>
                <w:right w:val="none" w:sz="0" w:space="0" w:color="auto"/>
              </w:divBdr>
            </w:div>
            <w:div w:id="1767923604">
              <w:marLeft w:val="0"/>
              <w:marRight w:val="0"/>
              <w:marTop w:val="0"/>
              <w:marBottom w:val="0"/>
              <w:divBdr>
                <w:top w:val="none" w:sz="0" w:space="0" w:color="auto"/>
                <w:left w:val="none" w:sz="0" w:space="0" w:color="auto"/>
                <w:bottom w:val="none" w:sz="0" w:space="0" w:color="auto"/>
                <w:right w:val="none" w:sz="0" w:space="0" w:color="auto"/>
              </w:divBdr>
            </w:div>
            <w:div w:id="1173641318">
              <w:marLeft w:val="0"/>
              <w:marRight w:val="0"/>
              <w:marTop w:val="0"/>
              <w:marBottom w:val="0"/>
              <w:divBdr>
                <w:top w:val="none" w:sz="0" w:space="0" w:color="auto"/>
                <w:left w:val="none" w:sz="0" w:space="0" w:color="auto"/>
                <w:bottom w:val="none" w:sz="0" w:space="0" w:color="auto"/>
                <w:right w:val="none" w:sz="0" w:space="0" w:color="auto"/>
              </w:divBdr>
            </w:div>
            <w:div w:id="1921865206">
              <w:marLeft w:val="0"/>
              <w:marRight w:val="0"/>
              <w:marTop w:val="0"/>
              <w:marBottom w:val="0"/>
              <w:divBdr>
                <w:top w:val="none" w:sz="0" w:space="0" w:color="auto"/>
                <w:left w:val="none" w:sz="0" w:space="0" w:color="auto"/>
                <w:bottom w:val="none" w:sz="0" w:space="0" w:color="auto"/>
                <w:right w:val="none" w:sz="0" w:space="0" w:color="auto"/>
              </w:divBdr>
            </w:div>
            <w:div w:id="1595552933">
              <w:marLeft w:val="0"/>
              <w:marRight w:val="0"/>
              <w:marTop w:val="0"/>
              <w:marBottom w:val="0"/>
              <w:divBdr>
                <w:top w:val="none" w:sz="0" w:space="0" w:color="auto"/>
                <w:left w:val="none" w:sz="0" w:space="0" w:color="auto"/>
                <w:bottom w:val="none" w:sz="0" w:space="0" w:color="auto"/>
                <w:right w:val="none" w:sz="0" w:space="0" w:color="auto"/>
              </w:divBdr>
            </w:div>
            <w:div w:id="1006665522">
              <w:marLeft w:val="0"/>
              <w:marRight w:val="0"/>
              <w:marTop w:val="0"/>
              <w:marBottom w:val="0"/>
              <w:divBdr>
                <w:top w:val="none" w:sz="0" w:space="0" w:color="auto"/>
                <w:left w:val="none" w:sz="0" w:space="0" w:color="auto"/>
                <w:bottom w:val="none" w:sz="0" w:space="0" w:color="auto"/>
                <w:right w:val="none" w:sz="0" w:space="0" w:color="auto"/>
              </w:divBdr>
            </w:div>
            <w:div w:id="1177619820">
              <w:marLeft w:val="0"/>
              <w:marRight w:val="0"/>
              <w:marTop w:val="0"/>
              <w:marBottom w:val="0"/>
              <w:divBdr>
                <w:top w:val="none" w:sz="0" w:space="0" w:color="auto"/>
                <w:left w:val="none" w:sz="0" w:space="0" w:color="auto"/>
                <w:bottom w:val="none" w:sz="0" w:space="0" w:color="auto"/>
                <w:right w:val="none" w:sz="0" w:space="0" w:color="auto"/>
              </w:divBdr>
            </w:div>
            <w:div w:id="1007695">
              <w:marLeft w:val="0"/>
              <w:marRight w:val="0"/>
              <w:marTop w:val="0"/>
              <w:marBottom w:val="0"/>
              <w:divBdr>
                <w:top w:val="none" w:sz="0" w:space="0" w:color="auto"/>
                <w:left w:val="none" w:sz="0" w:space="0" w:color="auto"/>
                <w:bottom w:val="none" w:sz="0" w:space="0" w:color="auto"/>
                <w:right w:val="none" w:sz="0" w:space="0" w:color="auto"/>
              </w:divBdr>
            </w:div>
            <w:div w:id="1788893171">
              <w:marLeft w:val="0"/>
              <w:marRight w:val="0"/>
              <w:marTop w:val="0"/>
              <w:marBottom w:val="0"/>
              <w:divBdr>
                <w:top w:val="none" w:sz="0" w:space="0" w:color="auto"/>
                <w:left w:val="none" w:sz="0" w:space="0" w:color="auto"/>
                <w:bottom w:val="none" w:sz="0" w:space="0" w:color="auto"/>
                <w:right w:val="none" w:sz="0" w:space="0" w:color="auto"/>
              </w:divBdr>
            </w:div>
            <w:div w:id="535122647">
              <w:marLeft w:val="0"/>
              <w:marRight w:val="0"/>
              <w:marTop w:val="0"/>
              <w:marBottom w:val="0"/>
              <w:divBdr>
                <w:top w:val="none" w:sz="0" w:space="0" w:color="auto"/>
                <w:left w:val="none" w:sz="0" w:space="0" w:color="auto"/>
                <w:bottom w:val="none" w:sz="0" w:space="0" w:color="auto"/>
                <w:right w:val="none" w:sz="0" w:space="0" w:color="auto"/>
              </w:divBdr>
            </w:div>
            <w:div w:id="470951509">
              <w:marLeft w:val="0"/>
              <w:marRight w:val="0"/>
              <w:marTop w:val="0"/>
              <w:marBottom w:val="0"/>
              <w:divBdr>
                <w:top w:val="none" w:sz="0" w:space="0" w:color="auto"/>
                <w:left w:val="none" w:sz="0" w:space="0" w:color="auto"/>
                <w:bottom w:val="none" w:sz="0" w:space="0" w:color="auto"/>
                <w:right w:val="none" w:sz="0" w:space="0" w:color="auto"/>
              </w:divBdr>
            </w:div>
            <w:div w:id="347760716">
              <w:marLeft w:val="0"/>
              <w:marRight w:val="0"/>
              <w:marTop w:val="0"/>
              <w:marBottom w:val="0"/>
              <w:divBdr>
                <w:top w:val="none" w:sz="0" w:space="0" w:color="auto"/>
                <w:left w:val="none" w:sz="0" w:space="0" w:color="auto"/>
                <w:bottom w:val="none" w:sz="0" w:space="0" w:color="auto"/>
                <w:right w:val="none" w:sz="0" w:space="0" w:color="auto"/>
              </w:divBdr>
            </w:div>
            <w:div w:id="1118645744">
              <w:marLeft w:val="0"/>
              <w:marRight w:val="0"/>
              <w:marTop w:val="0"/>
              <w:marBottom w:val="0"/>
              <w:divBdr>
                <w:top w:val="none" w:sz="0" w:space="0" w:color="auto"/>
                <w:left w:val="none" w:sz="0" w:space="0" w:color="auto"/>
                <w:bottom w:val="none" w:sz="0" w:space="0" w:color="auto"/>
                <w:right w:val="none" w:sz="0" w:space="0" w:color="auto"/>
              </w:divBdr>
            </w:div>
            <w:div w:id="1652245941">
              <w:marLeft w:val="0"/>
              <w:marRight w:val="0"/>
              <w:marTop w:val="0"/>
              <w:marBottom w:val="0"/>
              <w:divBdr>
                <w:top w:val="none" w:sz="0" w:space="0" w:color="auto"/>
                <w:left w:val="none" w:sz="0" w:space="0" w:color="auto"/>
                <w:bottom w:val="none" w:sz="0" w:space="0" w:color="auto"/>
                <w:right w:val="none" w:sz="0" w:space="0" w:color="auto"/>
              </w:divBdr>
            </w:div>
            <w:div w:id="1362434915">
              <w:marLeft w:val="0"/>
              <w:marRight w:val="0"/>
              <w:marTop w:val="0"/>
              <w:marBottom w:val="0"/>
              <w:divBdr>
                <w:top w:val="none" w:sz="0" w:space="0" w:color="auto"/>
                <w:left w:val="none" w:sz="0" w:space="0" w:color="auto"/>
                <w:bottom w:val="none" w:sz="0" w:space="0" w:color="auto"/>
                <w:right w:val="none" w:sz="0" w:space="0" w:color="auto"/>
              </w:divBdr>
            </w:div>
            <w:div w:id="1172378949">
              <w:marLeft w:val="0"/>
              <w:marRight w:val="0"/>
              <w:marTop w:val="0"/>
              <w:marBottom w:val="0"/>
              <w:divBdr>
                <w:top w:val="none" w:sz="0" w:space="0" w:color="auto"/>
                <w:left w:val="none" w:sz="0" w:space="0" w:color="auto"/>
                <w:bottom w:val="none" w:sz="0" w:space="0" w:color="auto"/>
                <w:right w:val="none" w:sz="0" w:space="0" w:color="auto"/>
              </w:divBdr>
            </w:div>
            <w:div w:id="26488379">
              <w:marLeft w:val="0"/>
              <w:marRight w:val="0"/>
              <w:marTop w:val="0"/>
              <w:marBottom w:val="0"/>
              <w:divBdr>
                <w:top w:val="none" w:sz="0" w:space="0" w:color="auto"/>
                <w:left w:val="none" w:sz="0" w:space="0" w:color="auto"/>
                <w:bottom w:val="none" w:sz="0" w:space="0" w:color="auto"/>
                <w:right w:val="none" w:sz="0" w:space="0" w:color="auto"/>
              </w:divBdr>
            </w:div>
            <w:div w:id="407844130">
              <w:marLeft w:val="0"/>
              <w:marRight w:val="0"/>
              <w:marTop w:val="0"/>
              <w:marBottom w:val="0"/>
              <w:divBdr>
                <w:top w:val="none" w:sz="0" w:space="0" w:color="auto"/>
                <w:left w:val="none" w:sz="0" w:space="0" w:color="auto"/>
                <w:bottom w:val="none" w:sz="0" w:space="0" w:color="auto"/>
                <w:right w:val="none" w:sz="0" w:space="0" w:color="auto"/>
              </w:divBdr>
            </w:div>
            <w:div w:id="1867476762">
              <w:marLeft w:val="0"/>
              <w:marRight w:val="0"/>
              <w:marTop w:val="0"/>
              <w:marBottom w:val="0"/>
              <w:divBdr>
                <w:top w:val="none" w:sz="0" w:space="0" w:color="auto"/>
                <w:left w:val="none" w:sz="0" w:space="0" w:color="auto"/>
                <w:bottom w:val="none" w:sz="0" w:space="0" w:color="auto"/>
                <w:right w:val="none" w:sz="0" w:space="0" w:color="auto"/>
              </w:divBdr>
            </w:div>
            <w:div w:id="1782262435">
              <w:marLeft w:val="0"/>
              <w:marRight w:val="0"/>
              <w:marTop w:val="0"/>
              <w:marBottom w:val="0"/>
              <w:divBdr>
                <w:top w:val="none" w:sz="0" w:space="0" w:color="auto"/>
                <w:left w:val="none" w:sz="0" w:space="0" w:color="auto"/>
                <w:bottom w:val="none" w:sz="0" w:space="0" w:color="auto"/>
                <w:right w:val="none" w:sz="0" w:space="0" w:color="auto"/>
              </w:divBdr>
            </w:div>
            <w:div w:id="1010450253">
              <w:marLeft w:val="0"/>
              <w:marRight w:val="0"/>
              <w:marTop w:val="0"/>
              <w:marBottom w:val="0"/>
              <w:divBdr>
                <w:top w:val="none" w:sz="0" w:space="0" w:color="auto"/>
                <w:left w:val="none" w:sz="0" w:space="0" w:color="auto"/>
                <w:bottom w:val="none" w:sz="0" w:space="0" w:color="auto"/>
                <w:right w:val="none" w:sz="0" w:space="0" w:color="auto"/>
              </w:divBdr>
            </w:div>
            <w:div w:id="103892419">
              <w:marLeft w:val="0"/>
              <w:marRight w:val="0"/>
              <w:marTop w:val="0"/>
              <w:marBottom w:val="0"/>
              <w:divBdr>
                <w:top w:val="none" w:sz="0" w:space="0" w:color="auto"/>
                <w:left w:val="none" w:sz="0" w:space="0" w:color="auto"/>
                <w:bottom w:val="none" w:sz="0" w:space="0" w:color="auto"/>
                <w:right w:val="none" w:sz="0" w:space="0" w:color="auto"/>
              </w:divBdr>
            </w:div>
            <w:div w:id="1737048122">
              <w:marLeft w:val="0"/>
              <w:marRight w:val="0"/>
              <w:marTop w:val="0"/>
              <w:marBottom w:val="0"/>
              <w:divBdr>
                <w:top w:val="none" w:sz="0" w:space="0" w:color="auto"/>
                <w:left w:val="none" w:sz="0" w:space="0" w:color="auto"/>
                <w:bottom w:val="none" w:sz="0" w:space="0" w:color="auto"/>
                <w:right w:val="none" w:sz="0" w:space="0" w:color="auto"/>
              </w:divBdr>
            </w:div>
            <w:div w:id="3457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5618">
      <w:bodyDiv w:val="1"/>
      <w:marLeft w:val="0"/>
      <w:marRight w:val="0"/>
      <w:marTop w:val="0"/>
      <w:marBottom w:val="0"/>
      <w:divBdr>
        <w:top w:val="none" w:sz="0" w:space="0" w:color="auto"/>
        <w:left w:val="none" w:sz="0" w:space="0" w:color="auto"/>
        <w:bottom w:val="none" w:sz="0" w:space="0" w:color="auto"/>
        <w:right w:val="none" w:sz="0" w:space="0" w:color="auto"/>
      </w:divBdr>
    </w:div>
    <w:div w:id="2016376235">
      <w:bodyDiv w:val="1"/>
      <w:marLeft w:val="0"/>
      <w:marRight w:val="0"/>
      <w:marTop w:val="0"/>
      <w:marBottom w:val="0"/>
      <w:divBdr>
        <w:top w:val="none" w:sz="0" w:space="0" w:color="auto"/>
        <w:left w:val="none" w:sz="0" w:space="0" w:color="auto"/>
        <w:bottom w:val="none" w:sz="0" w:space="0" w:color="auto"/>
        <w:right w:val="none" w:sz="0" w:space="0" w:color="auto"/>
      </w:divBdr>
    </w:div>
    <w:div w:id="2058967603">
      <w:bodyDiv w:val="1"/>
      <w:marLeft w:val="0"/>
      <w:marRight w:val="0"/>
      <w:marTop w:val="0"/>
      <w:marBottom w:val="0"/>
      <w:divBdr>
        <w:top w:val="none" w:sz="0" w:space="0" w:color="auto"/>
        <w:left w:val="none" w:sz="0" w:space="0" w:color="auto"/>
        <w:bottom w:val="none" w:sz="0" w:space="0" w:color="auto"/>
        <w:right w:val="none" w:sz="0" w:space="0" w:color="auto"/>
      </w:divBdr>
      <w:divsChild>
        <w:div w:id="1239749626">
          <w:marLeft w:val="0"/>
          <w:marRight w:val="0"/>
          <w:marTop w:val="0"/>
          <w:marBottom w:val="0"/>
          <w:divBdr>
            <w:top w:val="none" w:sz="0" w:space="0" w:color="auto"/>
            <w:left w:val="none" w:sz="0" w:space="0" w:color="auto"/>
            <w:bottom w:val="none" w:sz="0" w:space="0" w:color="auto"/>
            <w:right w:val="none" w:sz="0" w:space="0" w:color="auto"/>
          </w:divBdr>
          <w:divsChild>
            <w:div w:id="1112672870">
              <w:marLeft w:val="0"/>
              <w:marRight w:val="0"/>
              <w:marTop w:val="0"/>
              <w:marBottom w:val="0"/>
              <w:divBdr>
                <w:top w:val="none" w:sz="0" w:space="0" w:color="auto"/>
                <w:left w:val="none" w:sz="0" w:space="0" w:color="auto"/>
                <w:bottom w:val="none" w:sz="0" w:space="0" w:color="auto"/>
                <w:right w:val="none" w:sz="0" w:space="0" w:color="auto"/>
              </w:divBdr>
            </w:div>
            <w:div w:id="1995596343">
              <w:marLeft w:val="0"/>
              <w:marRight w:val="0"/>
              <w:marTop w:val="0"/>
              <w:marBottom w:val="0"/>
              <w:divBdr>
                <w:top w:val="none" w:sz="0" w:space="0" w:color="auto"/>
                <w:left w:val="none" w:sz="0" w:space="0" w:color="auto"/>
                <w:bottom w:val="none" w:sz="0" w:space="0" w:color="auto"/>
                <w:right w:val="none" w:sz="0" w:space="0" w:color="auto"/>
              </w:divBdr>
            </w:div>
            <w:div w:id="39675072">
              <w:marLeft w:val="0"/>
              <w:marRight w:val="0"/>
              <w:marTop w:val="0"/>
              <w:marBottom w:val="0"/>
              <w:divBdr>
                <w:top w:val="none" w:sz="0" w:space="0" w:color="auto"/>
                <w:left w:val="none" w:sz="0" w:space="0" w:color="auto"/>
                <w:bottom w:val="none" w:sz="0" w:space="0" w:color="auto"/>
                <w:right w:val="none" w:sz="0" w:space="0" w:color="auto"/>
              </w:divBdr>
            </w:div>
            <w:div w:id="979384915">
              <w:marLeft w:val="0"/>
              <w:marRight w:val="0"/>
              <w:marTop w:val="0"/>
              <w:marBottom w:val="0"/>
              <w:divBdr>
                <w:top w:val="none" w:sz="0" w:space="0" w:color="auto"/>
                <w:left w:val="none" w:sz="0" w:space="0" w:color="auto"/>
                <w:bottom w:val="none" w:sz="0" w:space="0" w:color="auto"/>
                <w:right w:val="none" w:sz="0" w:space="0" w:color="auto"/>
              </w:divBdr>
            </w:div>
            <w:div w:id="522018758">
              <w:marLeft w:val="0"/>
              <w:marRight w:val="0"/>
              <w:marTop w:val="0"/>
              <w:marBottom w:val="0"/>
              <w:divBdr>
                <w:top w:val="none" w:sz="0" w:space="0" w:color="auto"/>
                <w:left w:val="none" w:sz="0" w:space="0" w:color="auto"/>
                <w:bottom w:val="none" w:sz="0" w:space="0" w:color="auto"/>
                <w:right w:val="none" w:sz="0" w:space="0" w:color="auto"/>
              </w:divBdr>
            </w:div>
            <w:div w:id="1159465925">
              <w:marLeft w:val="0"/>
              <w:marRight w:val="0"/>
              <w:marTop w:val="0"/>
              <w:marBottom w:val="0"/>
              <w:divBdr>
                <w:top w:val="none" w:sz="0" w:space="0" w:color="auto"/>
                <w:left w:val="none" w:sz="0" w:space="0" w:color="auto"/>
                <w:bottom w:val="none" w:sz="0" w:space="0" w:color="auto"/>
                <w:right w:val="none" w:sz="0" w:space="0" w:color="auto"/>
              </w:divBdr>
            </w:div>
            <w:div w:id="372659294">
              <w:marLeft w:val="0"/>
              <w:marRight w:val="0"/>
              <w:marTop w:val="0"/>
              <w:marBottom w:val="0"/>
              <w:divBdr>
                <w:top w:val="none" w:sz="0" w:space="0" w:color="auto"/>
                <w:left w:val="none" w:sz="0" w:space="0" w:color="auto"/>
                <w:bottom w:val="none" w:sz="0" w:space="0" w:color="auto"/>
                <w:right w:val="none" w:sz="0" w:space="0" w:color="auto"/>
              </w:divBdr>
            </w:div>
            <w:div w:id="782113963">
              <w:marLeft w:val="0"/>
              <w:marRight w:val="0"/>
              <w:marTop w:val="0"/>
              <w:marBottom w:val="0"/>
              <w:divBdr>
                <w:top w:val="none" w:sz="0" w:space="0" w:color="auto"/>
                <w:left w:val="none" w:sz="0" w:space="0" w:color="auto"/>
                <w:bottom w:val="none" w:sz="0" w:space="0" w:color="auto"/>
                <w:right w:val="none" w:sz="0" w:space="0" w:color="auto"/>
              </w:divBdr>
            </w:div>
            <w:div w:id="1686126938">
              <w:marLeft w:val="0"/>
              <w:marRight w:val="0"/>
              <w:marTop w:val="0"/>
              <w:marBottom w:val="0"/>
              <w:divBdr>
                <w:top w:val="none" w:sz="0" w:space="0" w:color="auto"/>
                <w:left w:val="none" w:sz="0" w:space="0" w:color="auto"/>
                <w:bottom w:val="none" w:sz="0" w:space="0" w:color="auto"/>
                <w:right w:val="none" w:sz="0" w:space="0" w:color="auto"/>
              </w:divBdr>
            </w:div>
            <w:div w:id="697003090">
              <w:marLeft w:val="0"/>
              <w:marRight w:val="0"/>
              <w:marTop w:val="0"/>
              <w:marBottom w:val="0"/>
              <w:divBdr>
                <w:top w:val="none" w:sz="0" w:space="0" w:color="auto"/>
                <w:left w:val="none" w:sz="0" w:space="0" w:color="auto"/>
                <w:bottom w:val="none" w:sz="0" w:space="0" w:color="auto"/>
                <w:right w:val="none" w:sz="0" w:space="0" w:color="auto"/>
              </w:divBdr>
            </w:div>
            <w:div w:id="919563502">
              <w:marLeft w:val="0"/>
              <w:marRight w:val="0"/>
              <w:marTop w:val="0"/>
              <w:marBottom w:val="0"/>
              <w:divBdr>
                <w:top w:val="none" w:sz="0" w:space="0" w:color="auto"/>
                <w:left w:val="none" w:sz="0" w:space="0" w:color="auto"/>
                <w:bottom w:val="none" w:sz="0" w:space="0" w:color="auto"/>
                <w:right w:val="none" w:sz="0" w:space="0" w:color="auto"/>
              </w:divBdr>
            </w:div>
            <w:div w:id="115873282">
              <w:marLeft w:val="0"/>
              <w:marRight w:val="0"/>
              <w:marTop w:val="0"/>
              <w:marBottom w:val="0"/>
              <w:divBdr>
                <w:top w:val="none" w:sz="0" w:space="0" w:color="auto"/>
                <w:left w:val="none" w:sz="0" w:space="0" w:color="auto"/>
                <w:bottom w:val="none" w:sz="0" w:space="0" w:color="auto"/>
                <w:right w:val="none" w:sz="0" w:space="0" w:color="auto"/>
              </w:divBdr>
            </w:div>
            <w:div w:id="1545680601">
              <w:marLeft w:val="0"/>
              <w:marRight w:val="0"/>
              <w:marTop w:val="0"/>
              <w:marBottom w:val="0"/>
              <w:divBdr>
                <w:top w:val="none" w:sz="0" w:space="0" w:color="auto"/>
                <w:left w:val="none" w:sz="0" w:space="0" w:color="auto"/>
                <w:bottom w:val="none" w:sz="0" w:space="0" w:color="auto"/>
                <w:right w:val="none" w:sz="0" w:space="0" w:color="auto"/>
              </w:divBdr>
            </w:div>
            <w:div w:id="822963860">
              <w:marLeft w:val="0"/>
              <w:marRight w:val="0"/>
              <w:marTop w:val="0"/>
              <w:marBottom w:val="0"/>
              <w:divBdr>
                <w:top w:val="none" w:sz="0" w:space="0" w:color="auto"/>
                <w:left w:val="none" w:sz="0" w:space="0" w:color="auto"/>
                <w:bottom w:val="none" w:sz="0" w:space="0" w:color="auto"/>
                <w:right w:val="none" w:sz="0" w:space="0" w:color="auto"/>
              </w:divBdr>
            </w:div>
            <w:div w:id="1048340780">
              <w:marLeft w:val="0"/>
              <w:marRight w:val="0"/>
              <w:marTop w:val="0"/>
              <w:marBottom w:val="0"/>
              <w:divBdr>
                <w:top w:val="none" w:sz="0" w:space="0" w:color="auto"/>
                <w:left w:val="none" w:sz="0" w:space="0" w:color="auto"/>
                <w:bottom w:val="none" w:sz="0" w:space="0" w:color="auto"/>
                <w:right w:val="none" w:sz="0" w:space="0" w:color="auto"/>
              </w:divBdr>
            </w:div>
            <w:div w:id="1573614800">
              <w:marLeft w:val="0"/>
              <w:marRight w:val="0"/>
              <w:marTop w:val="0"/>
              <w:marBottom w:val="0"/>
              <w:divBdr>
                <w:top w:val="none" w:sz="0" w:space="0" w:color="auto"/>
                <w:left w:val="none" w:sz="0" w:space="0" w:color="auto"/>
                <w:bottom w:val="none" w:sz="0" w:space="0" w:color="auto"/>
                <w:right w:val="none" w:sz="0" w:space="0" w:color="auto"/>
              </w:divBdr>
            </w:div>
            <w:div w:id="2081705579">
              <w:marLeft w:val="0"/>
              <w:marRight w:val="0"/>
              <w:marTop w:val="0"/>
              <w:marBottom w:val="0"/>
              <w:divBdr>
                <w:top w:val="none" w:sz="0" w:space="0" w:color="auto"/>
                <w:left w:val="none" w:sz="0" w:space="0" w:color="auto"/>
                <w:bottom w:val="none" w:sz="0" w:space="0" w:color="auto"/>
                <w:right w:val="none" w:sz="0" w:space="0" w:color="auto"/>
              </w:divBdr>
            </w:div>
            <w:div w:id="64422179">
              <w:marLeft w:val="0"/>
              <w:marRight w:val="0"/>
              <w:marTop w:val="0"/>
              <w:marBottom w:val="0"/>
              <w:divBdr>
                <w:top w:val="none" w:sz="0" w:space="0" w:color="auto"/>
                <w:left w:val="none" w:sz="0" w:space="0" w:color="auto"/>
                <w:bottom w:val="none" w:sz="0" w:space="0" w:color="auto"/>
                <w:right w:val="none" w:sz="0" w:space="0" w:color="auto"/>
              </w:divBdr>
            </w:div>
            <w:div w:id="453445648">
              <w:marLeft w:val="0"/>
              <w:marRight w:val="0"/>
              <w:marTop w:val="0"/>
              <w:marBottom w:val="0"/>
              <w:divBdr>
                <w:top w:val="none" w:sz="0" w:space="0" w:color="auto"/>
                <w:left w:val="none" w:sz="0" w:space="0" w:color="auto"/>
                <w:bottom w:val="none" w:sz="0" w:space="0" w:color="auto"/>
                <w:right w:val="none" w:sz="0" w:space="0" w:color="auto"/>
              </w:divBdr>
            </w:div>
            <w:div w:id="1675380636">
              <w:marLeft w:val="0"/>
              <w:marRight w:val="0"/>
              <w:marTop w:val="0"/>
              <w:marBottom w:val="0"/>
              <w:divBdr>
                <w:top w:val="none" w:sz="0" w:space="0" w:color="auto"/>
                <w:left w:val="none" w:sz="0" w:space="0" w:color="auto"/>
                <w:bottom w:val="none" w:sz="0" w:space="0" w:color="auto"/>
                <w:right w:val="none" w:sz="0" w:space="0" w:color="auto"/>
              </w:divBdr>
            </w:div>
            <w:div w:id="962732788">
              <w:marLeft w:val="0"/>
              <w:marRight w:val="0"/>
              <w:marTop w:val="0"/>
              <w:marBottom w:val="0"/>
              <w:divBdr>
                <w:top w:val="none" w:sz="0" w:space="0" w:color="auto"/>
                <w:left w:val="none" w:sz="0" w:space="0" w:color="auto"/>
                <w:bottom w:val="none" w:sz="0" w:space="0" w:color="auto"/>
                <w:right w:val="none" w:sz="0" w:space="0" w:color="auto"/>
              </w:divBdr>
            </w:div>
            <w:div w:id="46344137">
              <w:marLeft w:val="0"/>
              <w:marRight w:val="0"/>
              <w:marTop w:val="0"/>
              <w:marBottom w:val="0"/>
              <w:divBdr>
                <w:top w:val="none" w:sz="0" w:space="0" w:color="auto"/>
                <w:left w:val="none" w:sz="0" w:space="0" w:color="auto"/>
                <w:bottom w:val="none" w:sz="0" w:space="0" w:color="auto"/>
                <w:right w:val="none" w:sz="0" w:space="0" w:color="auto"/>
              </w:divBdr>
            </w:div>
            <w:div w:id="1257665513">
              <w:marLeft w:val="0"/>
              <w:marRight w:val="0"/>
              <w:marTop w:val="0"/>
              <w:marBottom w:val="0"/>
              <w:divBdr>
                <w:top w:val="none" w:sz="0" w:space="0" w:color="auto"/>
                <w:left w:val="none" w:sz="0" w:space="0" w:color="auto"/>
                <w:bottom w:val="none" w:sz="0" w:space="0" w:color="auto"/>
                <w:right w:val="none" w:sz="0" w:space="0" w:color="auto"/>
              </w:divBdr>
            </w:div>
            <w:div w:id="1436945384">
              <w:marLeft w:val="0"/>
              <w:marRight w:val="0"/>
              <w:marTop w:val="0"/>
              <w:marBottom w:val="0"/>
              <w:divBdr>
                <w:top w:val="none" w:sz="0" w:space="0" w:color="auto"/>
                <w:left w:val="none" w:sz="0" w:space="0" w:color="auto"/>
                <w:bottom w:val="none" w:sz="0" w:space="0" w:color="auto"/>
                <w:right w:val="none" w:sz="0" w:space="0" w:color="auto"/>
              </w:divBdr>
            </w:div>
            <w:div w:id="1256018654">
              <w:marLeft w:val="0"/>
              <w:marRight w:val="0"/>
              <w:marTop w:val="0"/>
              <w:marBottom w:val="0"/>
              <w:divBdr>
                <w:top w:val="none" w:sz="0" w:space="0" w:color="auto"/>
                <w:left w:val="none" w:sz="0" w:space="0" w:color="auto"/>
                <w:bottom w:val="none" w:sz="0" w:space="0" w:color="auto"/>
                <w:right w:val="none" w:sz="0" w:space="0" w:color="auto"/>
              </w:divBdr>
            </w:div>
            <w:div w:id="1085763809">
              <w:marLeft w:val="0"/>
              <w:marRight w:val="0"/>
              <w:marTop w:val="0"/>
              <w:marBottom w:val="0"/>
              <w:divBdr>
                <w:top w:val="none" w:sz="0" w:space="0" w:color="auto"/>
                <w:left w:val="none" w:sz="0" w:space="0" w:color="auto"/>
                <w:bottom w:val="none" w:sz="0" w:space="0" w:color="auto"/>
                <w:right w:val="none" w:sz="0" w:space="0" w:color="auto"/>
              </w:divBdr>
            </w:div>
            <w:div w:id="87434246">
              <w:marLeft w:val="0"/>
              <w:marRight w:val="0"/>
              <w:marTop w:val="0"/>
              <w:marBottom w:val="0"/>
              <w:divBdr>
                <w:top w:val="none" w:sz="0" w:space="0" w:color="auto"/>
                <w:left w:val="none" w:sz="0" w:space="0" w:color="auto"/>
                <w:bottom w:val="none" w:sz="0" w:space="0" w:color="auto"/>
                <w:right w:val="none" w:sz="0" w:space="0" w:color="auto"/>
              </w:divBdr>
            </w:div>
            <w:div w:id="141042487">
              <w:marLeft w:val="0"/>
              <w:marRight w:val="0"/>
              <w:marTop w:val="0"/>
              <w:marBottom w:val="0"/>
              <w:divBdr>
                <w:top w:val="none" w:sz="0" w:space="0" w:color="auto"/>
                <w:left w:val="none" w:sz="0" w:space="0" w:color="auto"/>
                <w:bottom w:val="none" w:sz="0" w:space="0" w:color="auto"/>
                <w:right w:val="none" w:sz="0" w:space="0" w:color="auto"/>
              </w:divBdr>
            </w:div>
            <w:div w:id="84500151">
              <w:marLeft w:val="0"/>
              <w:marRight w:val="0"/>
              <w:marTop w:val="0"/>
              <w:marBottom w:val="0"/>
              <w:divBdr>
                <w:top w:val="none" w:sz="0" w:space="0" w:color="auto"/>
                <w:left w:val="none" w:sz="0" w:space="0" w:color="auto"/>
                <w:bottom w:val="none" w:sz="0" w:space="0" w:color="auto"/>
                <w:right w:val="none" w:sz="0" w:space="0" w:color="auto"/>
              </w:divBdr>
            </w:div>
            <w:div w:id="778140675">
              <w:marLeft w:val="0"/>
              <w:marRight w:val="0"/>
              <w:marTop w:val="0"/>
              <w:marBottom w:val="0"/>
              <w:divBdr>
                <w:top w:val="none" w:sz="0" w:space="0" w:color="auto"/>
                <w:left w:val="none" w:sz="0" w:space="0" w:color="auto"/>
                <w:bottom w:val="none" w:sz="0" w:space="0" w:color="auto"/>
                <w:right w:val="none" w:sz="0" w:space="0" w:color="auto"/>
              </w:divBdr>
            </w:div>
            <w:div w:id="554196861">
              <w:marLeft w:val="0"/>
              <w:marRight w:val="0"/>
              <w:marTop w:val="0"/>
              <w:marBottom w:val="0"/>
              <w:divBdr>
                <w:top w:val="none" w:sz="0" w:space="0" w:color="auto"/>
                <w:left w:val="none" w:sz="0" w:space="0" w:color="auto"/>
                <w:bottom w:val="none" w:sz="0" w:space="0" w:color="auto"/>
                <w:right w:val="none" w:sz="0" w:space="0" w:color="auto"/>
              </w:divBdr>
            </w:div>
            <w:div w:id="1763647949">
              <w:marLeft w:val="0"/>
              <w:marRight w:val="0"/>
              <w:marTop w:val="0"/>
              <w:marBottom w:val="0"/>
              <w:divBdr>
                <w:top w:val="none" w:sz="0" w:space="0" w:color="auto"/>
                <w:left w:val="none" w:sz="0" w:space="0" w:color="auto"/>
                <w:bottom w:val="none" w:sz="0" w:space="0" w:color="auto"/>
                <w:right w:val="none" w:sz="0" w:space="0" w:color="auto"/>
              </w:divBdr>
            </w:div>
            <w:div w:id="1029986995">
              <w:marLeft w:val="0"/>
              <w:marRight w:val="0"/>
              <w:marTop w:val="0"/>
              <w:marBottom w:val="0"/>
              <w:divBdr>
                <w:top w:val="none" w:sz="0" w:space="0" w:color="auto"/>
                <w:left w:val="none" w:sz="0" w:space="0" w:color="auto"/>
                <w:bottom w:val="none" w:sz="0" w:space="0" w:color="auto"/>
                <w:right w:val="none" w:sz="0" w:space="0" w:color="auto"/>
              </w:divBdr>
            </w:div>
            <w:div w:id="685400053">
              <w:marLeft w:val="0"/>
              <w:marRight w:val="0"/>
              <w:marTop w:val="0"/>
              <w:marBottom w:val="0"/>
              <w:divBdr>
                <w:top w:val="none" w:sz="0" w:space="0" w:color="auto"/>
                <w:left w:val="none" w:sz="0" w:space="0" w:color="auto"/>
                <w:bottom w:val="none" w:sz="0" w:space="0" w:color="auto"/>
                <w:right w:val="none" w:sz="0" w:space="0" w:color="auto"/>
              </w:divBdr>
            </w:div>
            <w:div w:id="1333990416">
              <w:marLeft w:val="0"/>
              <w:marRight w:val="0"/>
              <w:marTop w:val="0"/>
              <w:marBottom w:val="0"/>
              <w:divBdr>
                <w:top w:val="none" w:sz="0" w:space="0" w:color="auto"/>
                <w:left w:val="none" w:sz="0" w:space="0" w:color="auto"/>
                <w:bottom w:val="none" w:sz="0" w:space="0" w:color="auto"/>
                <w:right w:val="none" w:sz="0" w:space="0" w:color="auto"/>
              </w:divBdr>
            </w:div>
            <w:div w:id="857082403">
              <w:marLeft w:val="0"/>
              <w:marRight w:val="0"/>
              <w:marTop w:val="0"/>
              <w:marBottom w:val="0"/>
              <w:divBdr>
                <w:top w:val="none" w:sz="0" w:space="0" w:color="auto"/>
                <w:left w:val="none" w:sz="0" w:space="0" w:color="auto"/>
                <w:bottom w:val="none" w:sz="0" w:space="0" w:color="auto"/>
                <w:right w:val="none" w:sz="0" w:space="0" w:color="auto"/>
              </w:divBdr>
            </w:div>
            <w:div w:id="1740862659">
              <w:marLeft w:val="0"/>
              <w:marRight w:val="0"/>
              <w:marTop w:val="0"/>
              <w:marBottom w:val="0"/>
              <w:divBdr>
                <w:top w:val="none" w:sz="0" w:space="0" w:color="auto"/>
                <w:left w:val="none" w:sz="0" w:space="0" w:color="auto"/>
                <w:bottom w:val="none" w:sz="0" w:space="0" w:color="auto"/>
                <w:right w:val="none" w:sz="0" w:space="0" w:color="auto"/>
              </w:divBdr>
            </w:div>
            <w:div w:id="434178466">
              <w:marLeft w:val="0"/>
              <w:marRight w:val="0"/>
              <w:marTop w:val="0"/>
              <w:marBottom w:val="0"/>
              <w:divBdr>
                <w:top w:val="none" w:sz="0" w:space="0" w:color="auto"/>
                <w:left w:val="none" w:sz="0" w:space="0" w:color="auto"/>
                <w:bottom w:val="none" w:sz="0" w:space="0" w:color="auto"/>
                <w:right w:val="none" w:sz="0" w:space="0" w:color="auto"/>
              </w:divBdr>
            </w:div>
            <w:div w:id="543635742">
              <w:marLeft w:val="0"/>
              <w:marRight w:val="0"/>
              <w:marTop w:val="0"/>
              <w:marBottom w:val="0"/>
              <w:divBdr>
                <w:top w:val="none" w:sz="0" w:space="0" w:color="auto"/>
                <w:left w:val="none" w:sz="0" w:space="0" w:color="auto"/>
                <w:bottom w:val="none" w:sz="0" w:space="0" w:color="auto"/>
                <w:right w:val="none" w:sz="0" w:space="0" w:color="auto"/>
              </w:divBdr>
            </w:div>
            <w:div w:id="1411389106">
              <w:marLeft w:val="0"/>
              <w:marRight w:val="0"/>
              <w:marTop w:val="0"/>
              <w:marBottom w:val="0"/>
              <w:divBdr>
                <w:top w:val="none" w:sz="0" w:space="0" w:color="auto"/>
                <w:left w:val="none" w:sz="0" w:space="0" w:color="auto"/>
                <w:bottom w:val="none" w:sz="0" w:space="0" w:color="auto"/>
                <w:right w:val="none" w:sz="0" w:space="0" w:color="auto"/>
              </w:divBdr>
            </w:div>
            <w:div w:id="888765095">
              <w:marLeft w:val="0"/>
              <w:marRight w:val="0"/>
              <w:marTop w:val="0"/>
              <w:marBottom w:val="0"/>
              <w:divBdr>
                <w:top w:val="none" w:sz="0" w:space="0" w:color="auto"/>
                <w:left w:val="none" w:sz="0" w:space="0" w:color="auto"/>
                <w:bottom w:val="none" w:sz="0" w:space="0" w:color="auto"/>
                <w:right w:val="none" w:sz="0" w:space="0" w:color="auto"/>
              </w:divBdr>
            </w:div>
            <w:div w:id="381255456">
              <w:marLeft w:val="0"/>
              <w:marRight w:val="0"/>
              <w:marTop w:val="0"/>
              <w:marBottom w:val="0"/>
              <w:divBdr>
                <w:top w:val="none" w:sz="0" w:space="0" w:color="auto"/>
                <w:left w:val="none" w:sz="0" w:space="0" w:color="auto"/>
                <w:bottom w:val="none" w:sz="0" w:space="0" w:color="auto"/>
                <w:right w:val="none" w:sz="0" w:space="0" w:color="auto"/>
              </w:divBdr>
            </w:div>
            <w:div w:id="371615839">
              <w:marLeft w:val="0"/>
              <w:marRight w:val="0"/>
              <w:marTop w:val="0"/>
              <w:marBottom w:val="0"/>
              <w:divBdr>
                <w:top w:val="none" w:sz="0" w:space="0" w:color="auto"/>
                <w:left w:val="none" w:sz="0" w:space="0" w:color="auto"/>
                <w:bottom w:val="none" w:sz="0" w:space="0" w:color="auto"/>
                <w:right w:val="none" w:sz="0" w:space="0" w:color="auto"/>
              </w:divBdr>
            </w:div>
            <w:div w:id="727412433">
              <w:marLeft w:val="0"/>
              <w:marRight w:val="0"/>
              <w:marTop w:val="0"/>
              <w:marBottom w:val="0"/>
              <w:divBdr>
                <w:top w:val="none" w:sz="0" w:space="0" w:color="auto"/>
                <w:left w:val="none" w:sz="0" w:space="0" w:color="auto"/>
                <w:bottom w:val="none" w:sz="0" w:space="0" w:color="auto"/>
                <w:right w:val="none" w:sz="0" w:space="0" w:color="auto"/>
              </w:divBdr>
            </w:div>
            <w:div w:id="2086101490">
              <w:marLeft w:val="0"/>
              <w:marRight w:val="0"/>
              <w:marTop w:val="0"/>
              <w:marBottom w:val="0"/>
              <w:divBdr>
                <w:top w:val="none" w:sz="0" w:space="0" w:color="auto"/>
                <w:left w:val="none" w:sz="0" w:space="0" w:color="auto"/>
                <w:bottom w:val="none" w:sz="0" w:space="0" w:color="auto"/>
                <w:right w:val="none" w:sz="0" w:space="0" w:color="auto"/>
              </w:divBdr>
            </w:div>
            <w:div w:id="393700963">
              <w:marLeft w:val="0"/>
              <w:marRight w:val="0"/>
              <w:marTop w:val="0"/>
              <w:marBottom w:val="0"/>
              <w:divBdr>
                <w:top w:val="none" w:sz="0" w:space="0" w:color="auto"/>
                <w:left w:val="none" w:sz="0" w:space="0" w:color="auto"/>
                <w:bottom w:val="none" w:sz="0" w:space="0" w:color="auto"/>
                <w:right w:val="none" w:sz="0" w:space="0" w:color="auto"/>
              </w:divBdr>
            </w:div>
            <w:div w:id="459685331">
              <w:marLeft w:val="0"/>
              <w:marRight w:val="0"/>
              <w:marTop w:val="0"/>
              <w:marBottom w:val="0"/>
              <w:divBdr>
                <w:top w:val="none" w:sz="0" w:space="0" w:color="auto"/>
                <w:left w:val="none" w:sz="0" w:space="0" w:color="auto"/>
                <w:bottom w:val="none" w:sz="0" w:space="0" w:color="auto"/>
                <w:right w:val="none" w:sz="0" w:space="0" w:color="auto"/>
              </w:divBdr>
            </w:div>
            <w:div w:id="1526362641">
              <w:marLeft w:val="0"/>
              <w:marRight w:val="0"/>
              <w:marTop w:val="0"/>
              <w:marBottom w:val="0"/>
              <w:divBdr>
                <w:top w:val="none" w:sz="0" w:space="0" w:color="auto"/>
                <w:left w:val="none" w:sz="0" w:space="0" w:color="auto"/>
                <w:bottom w:val="none" w:sz="0" w:space="0" w:color="auto"/>
                <w:right w:val="none" w:sz="0" w:space="0" w:color="auto"/>
              </w:divBdr>
            </w:div>
            <w:div w:id="323246615">
              <w:marLeft w:val="0"/>
              <w:marRight w:val="0"/>
              <w:marTop w:val="0"/>
              <w:marBottom w:val="0"/>
              <w:divBdr>
                <w:top w:val="none" w:sz="0" w:space="0" w:color="auto"/>
                <w:left w:val="none" w:sz="0" w:space="0" w:color="auto"/>
                <w:bottom w:val="none" w:sz="0" w:space="0" w:color="auto"/>
                <w:right w:val="none" w:sz="0" w:space="0" w:color="auto"/>
              </w:divBdr>
            </w:div>
            <w:div w:id="1143430148">
              <w:marLeft w:val="0"/>
              <w:marRight w:val="0"/>
              <w:marTop w:val="0"/>
              <w:marBottom w:val="0"/>
              <w:divBdr>
                <w:top w:val="none" w:sz="0" w:space="0" w:color="auto"/>
                <w:left w:val="none" w:sz="0" w:space="0" w:color="auto"/>
                <w:bottom w:val="none" w:sz="0" w:space="0" w:color="auto"/>
                <w:right w:val="none" w:sz="0" w:space="0" w:color="auto"/>
              </w:divBdr>
            </w:div>
            <w:div w:id="885215430">
              <w:marLeft w:val="0"/>
              <w:marRight w:val="0"/>
              <w:marTop w:val="0"/>
              <w:marBottom w:val="0"/>
              <w:divBdr>
                <w:top w:val="none" w:sz="0" w:space="0" w:color="auto"/>
                <w:left w:val="none" w:sz="0" w:space="0" w:color="auto"/>
                <w:bottom w:val="none" w:sz="0" w:space="0" w:color="auto"/>
                <w:right w:val="none" w:sz="0" w:space="0" w:color="auto"/>
              </w:divBdr>
            </w:div>
            <w:div w:id="1849635062">
              <w:marLeft w:val="0"/>
              <w:marRight w:val="0"/>
              <w:marTop w:val="0"/>
              <w:marBottom w:val="0"/>
              <w:divBdr>
                <w:top w:val="none" w:sz="0" w:space="0" w:color="auto"/>
                <w:left w:val="none" w:sz="0" w:space="0" w:color="auto"/>
                <w:bottom w:val="none" w:sz="0" w:space="0" w:color="auto"/>
                <w:right w:val="none" w:sz="0" w:space="0" w:color="auto"/>
              </w:divBdr>
            </w:div>
            <w:div w:id="1973247016">
              <w:marLeft w:val="0"/>
              <w:marRight w:val="0"/>
              <w:marTop w:val="0"/>
              <w:marBottom w:val="0"/>
              <w:divBdr>
                <w:top w:val="none" w:sz="0" w:space="0" w:color="auto"/>
                <w:left w:val="none" w:sz="0" w:space="0" w:color="auto"/>
                <w:bottom w:val="none" w:sz="0" w:space="0" w:color="auto"/>
                <w:right w:val="none" w:sz="0" w:space="0" w:color="auto"/>
              </w:divBdr>
            </w:div>
            <w:div w:id="179245605">
              <w:marLeft w:val="0"/>
              <w:marRight w:val="0"/>
              <w:marTop w:val="0"/>
              <w:marBottom w:val="0"/>
              <w:divBdr>
                <w:top w:val="none" w:sz="0" w:space="0" w:color="auto"/>
                <w:left w:val="none" w:sz="0" w:space="0" w:color="auto"/>
                <w:bottom w:val="none" w:sz="0" w:space="0" w:color="auto"/>
                <w:right w:val="none" w:sz="0" w:space="0" w:color="auto"/>
              </w:divBdr>
            </w:div>
            <w:div w:id="314727304">
              <w:marLeft w:val="0"/>
              <w:marRight w:val="0"/>
              <w:marTop w:val="0"/>
              <w:marBottom w:val="0"/>
              <w:divBdr>
                <w:top w:val="none" w:sz="0" w:space="0" w:color="auto"/>
                <w:left w:val="none" w:sz="0" w:space="0" w:color="auto"/>
                <w:bottom w:val="none" w:sz="0" w:space="0" w:color="auto"/>
                <w:right w:val="none" w:sz="0" w:space="0" w:color="auto"/>
              </w:divBdr>
            </w:div>
            <w:div w:id="204680463">
              <w:marLeft w:val="0"/>
              <w:marRight w:val="0"/>
              <w:marTop w:val="0"/>
              <w:marBottom w:val="0"/>
              <w:divBdr>
                <w:top w:val="none" w:sz="0" w:space="0" w:color="auto"/>
                <w:left w:val="none" w:sz="0" w:space="0" w:color="auto"/>
                <w:bottom w:val="none" w:sz="0" w:space="0" w:color="auto"/>
                <w:right w:val="none" w:sz="0" w:space="0" w:color="auto"/>
              </w:divBdr>
            </w:div>
            <w:div w:id="469714368">
              <w:marLeft w:val="0"/>
              <w:marRight w:val="0"/>
              <w:marTop w:val="0"/>
              <w:marBottom w:val="0"/>
              <w:divBdr>
                <w:top w:val="none" w:sz="0" w:space="0" w:color="auto"/>
                <w:left w:val="none" w:sz="0" w:space="0" w:color="auto"/>
                <w:bottom w:val="none" w:sz="0" w:space="0" w:color="auto"/>
                <w:right w:val="none" w:sz="0" w:space="0" w:color="auto"/>
              </w:divBdr>
            </w:div>
            <w:div w:id="8947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up1100613@ac.upatras.gr" TargetMode="External"/><Relationship Id="rId18" Type="http://schemas.openxmlformats.org/officeDocument/2006/relationships/hyperlink" Target="mailto:up1104804@ac.upatras.gr"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mailto:up1100754@ac.upatras.gr" TargetMode="External"/><Relationship Id="rId17" Type="http://schemas.openxmlformats.org/officeDocument/2006/relationships/hyperlink" Target="mailto:up1104804@ac.upatras.gr"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up1100554@ac.upatras.gr"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up1100754@ac.upatras.gr" TargetMode="External"/><Relationship Id="rId24" Type="http://schemas.openxmlformats.org/officeDocument/2006/relationships/image" Target="media/image6.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up1100554@ac.upatras.gr"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image" Target="media/image1.png"/><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up1100613@ac.upatras.gr"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65240B6D342DDA4FAAE28619313743CC" ma:contentTypeVersion="4" ma:contentTypeDescription="Δημιουργία νέου εγγράφου" ma:contentTypeScope="" ma:versionID="02a98d534cd0a8b95c1cc975925965b5">
  <xsd:schema xmlns:xsd="http://www.w3.org/2001/XMLSchema" xmlns:xs="http://www.w3.org/2001/XMLSchema" xmlns:p="http://schemas.microsoft.com/office/2006/metadata/properties" xmlns:ns3="868ad975-d479-4cab-92ca-a44694fa0643" targetNamespace="http://schemas.microsoft.com/office/2006/metadata/properties" ma:root="true" ma:fieldsID="0e171cbdff2f14c5212fd260d455349d" ns3:_="">
    <xsd:import namespace="868ad975-d479-4cab-92ca-a44694fa06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ad975-d479-4cab-92ca-a44694fa06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B975F-B712-40A3-8D9A-F082DB5753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ad975-d479-4cab-92ca-a44694fa06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D02B92-08C5-4556-9FDC-374D18D29F28}">
  <ds:schemaRefs>
    <ds:schemaRef ds:uri="http://schemas.microsoft.com/sharepoint/v3/contenttype/forms"/>
  </ds:schemaRefs>
</ds:datastoreItem>
</file>

<file path=customXml/itemProps4.xml><?xml version="1.0" encoding="utf-8"?>
<ds:datastoreItem xmlns:ds="http://schemas.openxmlformats.org/officeDocument/2006/customXml" ds:itemID="{521FDAB3-D433-4534-8FA3-7D6C2FEF17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68</Pages>
  <Words>12368</Words>
  <Characters>70499</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ΔΟΜΕΣ ΔΕΔΟΜΕΝΩΝ</vt:lpstr>
    </vt:vector>
  </TitlesOfParts>
  <Company/>
  <LinksUpToDate>false</LinksUpToDate>
  <CharactersWithSpaces>82702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ΔΟΜΕΣ ΔΕΔΟΜΕΝΩΝ</dc:title>
  <dc:subject>Απαντήσεις Project</dc:subject>
  <dc:creator>ΖΕΚΥΡΙΑΣ ΑΠΟΣΤΟΛΟΣ</dc:creator>
  <cp:keywords/>
  <dc:description/>
  <cp:lastModifiedBy>ΜΑΝΤΑΔΑΚΗΣ ΣΠΥΡΙΔΩΝ</cp:lastModifiedBy>
  <cp:revision>266</cp:revision>
  <cp:lastPrinted>2024-06-15T13:58:00Z</cp:lastPrinted>
  <dcterms:created xsi:type="dcterms:W3CDTF">2024-05-31T16:51:00Z</dcterms:created>
  <dcterms:modified xsi:type="dcterms:W3CDTF">2024-06-16T14:19:00Z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0x01010065240B6D342DDA4FAAE28619313743CC</vt:lpwstr>
  </property>
</Properties>
</file>